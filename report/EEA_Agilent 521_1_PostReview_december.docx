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6C40" w14:textId="77777777" w:rsidR="00DA6079" w:rsidRDefault="00DA6079" w:rsidP="00564B40"/>
    <w:p w14:paraId="106AA5D3" w14:textId="77777777" w:rsidR="00DA6079" w:rsidRDefault="00DA6079" w:rsidP="00564B40"/>
    <w:p w14:paraId="6749111D" w14:textId="79227493" w:rsidR="00CC421A" w:rsidRDefault="00CC421A" w:rsidP="00564B40"/>
    <w:p w14:paraId="5F4BE4E9" w14:textId="53243962" w:rsidR="00DA6079" w:rsidRPr="00C346D6" w:rsidRDefault="00DA6079" w:rsidP="00CB4631">
      <w:pPr>
        <w:jc w:val="center"/>
        <w:rPr>
          <w:b/>
        </w:rPr>
      </w:pPr>
      <w:r w:rsidRPr="00C346D6">
        <w:rPr>
          <w:b/>
        </w:rPr>
        <w:t>EEA</w:t>
      </w:r>
      <w:r w:rsidR="0051430D" w:rsidRPr="00C346D6">
        <w:rPr>
          <w:b/>
        </w:rPr>
        <w:t>-Agilent</w:t>
      </w:r>
      <w:r w:rsidRPr="00C346D6">
        <w:rPr>
          <w:b/>
        </w:rPr>
        <w:t xml:space="preserve"> Method 521.1</w:t>
      </w:r>
    </w:p>
    <w:p w14:paraId="7BFD8BDF" w14:textId="2EF7001C" w:rsidR="009A14CE" w:rsidRPr="00C346D6" w:rsidRDefault="00CB1289" w:rsidP="00CB4631">
      <w:pPr>
        <w:jc w:val="center"/>
        <w:rPr>
          <w:b/>
        </w:rPr>
      </w:pPr>
      <w:r w:rsidRPr="00C346D6">
        <w:rPr>
          <w:b/>
        </w:rPr>
        <w:t>Inter</w:t>
      </w:r>
      <w:r w:rsidR="00DA6079" w:rsidRPr="00C346D6">
        <w:rPr>
          <w:b/>
        </w:rPr>
        <w:t xml:space="preserve">-Laboratory </w:t>
      </w:r>
      <w:r w:rsidR="000725CD" w:rsidRPr="00C346D6">
        <w:rPr>
          <w:b/>
        </w:rPr>
        <w:t xml:space="preserve">Comparison </w:t>
      </w:r>
      <w:r w:rsidR="00DA6079" w:rsidRPr="00C346D6">
        <w:rPr>
          <w:b/>
        </w:rPr>
        <w:t>Study</w:t>
      </w:r>
    </w:p>
    <w:p w14:paraId="0C4EC27B" w14:textId="5B2AB3FF" w:rsidR="00DA6079" w:rsidRPr="00C346D6" w:rsidRDefault="00DA6079" w:rsidP="00CB4631">
      <w:pPr>
        <w:jc w:val="center"/>
        <w:rPr>
          <w:b/>
        </w:rPr>
      </w:pPr>
      <w:r w:rsidRPr="00C346D6">
        <w:rPr>
          <w:b/>
        </w:rPr>
        <w:t>Quality Control Summary Report</w:t>
      </w:r>
    </w:p>
    <w:p w14:paraId="104832FA" w14:textId="45FC26E7" w:rsidR="00CB4631" w:rsidRDefault="00CB4631" w:rsidP="00CB4631">
      <w:pPr>
        <w:jc w:val="center"/>
      </w:pPr>
    </w:p>
    <w:p w14:paraId="756D39D7" w14:textId="77777777" w:rsidR="00DD396A" w:rsidRDefault="00DD396A" w:rsidP="00CB4631">
      <w:pPr>
        <w:jc w:val="center"/>
      </w:pPr>
    </w:p>
    <w:p w14:paraId="07D90376" w14:textId="2E7B708F" w:rsidR="00CC421A" w:rsidRPr="00DA6079" w:rsidRDefault="00425C31" w:rsidP="004011E7">
      <w:pPr>
        <w:jc w:val="center"/>
      </w:pPr>
      <w:r>
        <w:t xml:space="preserve">Report </w:t>
      </w:r>
      <w:r w:rsidR="00DD396A">
        <w:t>written</w:t>
      </w:r>
      <w:r w:rsidR="00CB4631">
        <w:t xml:space="preserve"> by</w:t>
      </w:r>
      <w:r w:rsidR="00CB4631">
        <w:br/>
        <w:t>Scott Coffin</w:t>
      </w:r>
      <w:r w:rsidR="004011E7">
        <w:t>, Ph.D.</w:t>
      </w:r>
      <w:r w:rsidR="004011E7">
        <w:br/>
      </w:r>
    </w:p>
    <w:p w14:paraId="49D150F6" w14:textId="7E1BC554" w:rsidR="00DA6079" w:rsidRPr="00DA6079" w:rsidRDefault="00DA6079" w:rsidP="00564B40"/>
    <w:p w14:paraId="0A6E312A" w14:textId="5295460A" w:rsidR="00DA6079" w:rsidRPr="00CC421A" w:rsidRDefault="00DA6079" w:rsidP="00CB4631">
      <w:pPr>
        <w:jc w:val="center"/>
      </w:pPr>
      <w:r w:rsidRPr="00CC421A">
        <w:t>California State Water Resources Control Board</w:t>
      </w:r>
    </w:p>
    <w:p w14:paraId="43ACE1B2" w14:textId="3E9BE7E2" w:rsidR="00DA6079" w:rsidRDefault="00DA6079" w:rsidP="00CB4631">
      <w:pPr>
        <w:jc w:val="center"/>
      </w:pPr>
      <w:r w:rsidRPr="00CC421A">
        <w:t>Division of Drinking Water</w:t>
      </w:r>
    </w:p>
    <w:p w14:paraId="7E1B9FB7" w14:textId="04CB3A40" w:rsidR="00CB4631" w:rsidRDefault="00CB4631" w:rsidP="00CB4631">
      <w:pPr>
        <w:jc w:val="center"/>
      </w:pPr>
    </w:p>
    <w:p w14:paraId="03866C04" w14:textId="56EA82DC" w:rsidR="00CB4631" w:rsidRDefault="00CB4631" w:rsidP="00CB4631">
      <w:pPr>
        <w:jc w:val="center"/>
      </w:pPr>
    </w:p>
    <w:p w14:paraId="223AA610" w14:textId="27964427" w:rsidR="00CC421A" w:rsidRDefault="00404830" w:rsidP="0064357F">
      <w:pPr>
        <w:jc w:val="center"/>
      </w:pPr>
      <w:r>
        <w:t xml:space="preserve">December </w:t>
      </w:r>
      <w:r w:rsidR="003F16E4">
        <w:t>6</w:t>
      </w:r>
      <w:r w:rsidR="00FD12CE">
        <w:t>,</w:t>
      </w:r>
      <w:r w:rsidR="00CB4631">
        <w:t xml:space="preserve"> 2023</w:t>
      </w:r>
    </w:p>
    <w:p w14:paraId="156F8242" w14:textId="77777777" w:rsidR="00CC421A" w:rsidRDefault="00CC421A" w:rsidP="00564B40">
      <w:r>
        <w:br w:type="page"/>
      </w:r>
    </w:p>
    <w:p w14:paraId="769DBFA2" w14:textId="3F57BB9C" w:rsidR="00CB4631" w:rsidRPr="00350EFF" w:rsidRDefault="00CB4631" w:rsidP="00350EFF">
      <w:pPr>
        <w:rPr>
          <w:b/>
          <w:bCs/>
        </w:rPr>
      </w:pPr>
      <w:r w:rsidRPr="00350EFF">
        <w:rPr>
          <w:b/>
          <w:bCs/>
        </w:rPr>
        <w:lastRenderedPageBreak/>
        <w:t>Acknowledgments</w:t>
      </w:r>
    </w:p>
    <w:p w14:paraId="54FEF624" w14:textId="60A0ABB9" w:rsidR="00480F68" w:rsidRDefault="00F3239F" w:rsidP="004011E7">
      <w:pPr>
        <w:ind w:firstLine="720"/>
      </w:pPr>
      <w:r>
        <w:t>Dr. Andy Eaton</w:t>
      </w:r>
      <w:r w:rsidR="00EE5110">
        <w:t xml:space="preserve">, </w:t>
      </w:r>
      <w:r w:rsidR="00AC005B">
        <w:t>Nilda Cox</w:t>
      </w:r>
      <w:r w:rsidR="00C346D6">
        <w:t>,</w:t>
      </w:r>
      <w:r w:rsidR="00F57052">
        <w:t xml:space="preserve"> and the rest of the team from Eurofins Eaton Analytical and Agilent Technologies are thanked for their </w:t>
      </w:r>
      <w:r w:rsidR="006C52C7">
        <w:t>development of the</w:t>
      </w:r>
      <w:r w:rsidR="006C52C7" w:rsidRPr="006C52C7">
        <w:t xml:space="preserve"> </w:t>
      </w:r>
      <w:r w:rsidR="006C52C7">
        <w:t xml:space="preserve">analytical method for which this report is based on (Eurofins Eaton </w:t>
      </w:r>
      <w:r w:rsidR="00A92451">
        <w:t>Analytical</w:t>
      </w:r>
      <w:r w:rsidR="006C52C7">
        <w:t>-Agilent Method 521.1).</w:t>
      </w:r>
    </w:p>
    <w:p w14:paraId="42CED553" w14:textId="01284131" w:rsidR="00480F68" w:rsidRDefault="00DD396A" w:rsidP="004011E7">
      <w:pPr>
        <w:ind w:firstLine="720"/>
      </w:pPr>
      <w:r>
        <w:t xml:space="preserve">Dr. </w:t>
      </w:r>
      <w:r w:rsidR="51356166">
        <w:t>Syrago-Styliani</w:t>
      </w:r>
      <w:r w:rsidR="00E533F4">
        <w:t xml:space="preserve"> Petropoulou, Dr. </w:t>
      </w:r>
      <w:r w:rsidR="4B52FD24">
        <w:t xml:space="preserve">Arianna Kazez, </w:t>
      </w:r>
      <w:r w:rsidR="00E533F4">
        <w:t>Dr. William Draper</w:t>
      </w:r>
      <w:r w:rsidR="003A564D">
        <w:t xml:space="preserve"> (retired)</w:t>
      </w:r>
      <w:r w:rsidR="00E533F4">
        <w:t xml:space="preserve"> and Dr. Shiyamalie</w:t>
      </w:r>
      <w:r w:rsidR="00A94A35">
        <w:t xml:space="preserve"> Ruberu from the California Department of Public Health</w:t>
      </w:r>
      <w:r w:rsidR="75C817D3">
        <w:t xml:space="preserve">, </w:t>
      </w:r>
      <w:r w:rsidR="7FB2C218">
        <w:t>Drinking Water and Radiation Laboratory,</w:t>
      </w:r>
      <w:r w:rsidR="006C3D3B">
        <w:t xml:space="preserve"> in Richmond, California, are thanked for their efforts in the optimization and intra-laboratory </w:t>
      </w:r>
      <w:r w:rsidR="00010415">
        <w:t>comparison</w:t>
      </w:r>
      <w:r w:rsidR="006C3D3B">
        <w:t xml:space="preserve"> of the </w:t>
      </w:r>
      <w:r w:rsidR="008E7072">
        <w:t>EEA-Agilent Method 521.1 Revision 1.0</w:t>
      </w:r>
      <w:r w:rsidR="004962DE">
        <w:t xml:space="preserve"> (2018)</w:t>
      </w:r>
      <w:r w:rsidR="008E7072">
        <w:t>.</w:t>
      </w:r>
    </w:p>
    <w:p w14:paraId="5B7A5CA7" w14:textId="6B590164" w:rsidR="00A92451" w:rsidRDefault="00A92451" w:rsidP="004011E7">
      <w:pPr>
        <w:ind w:firstLine="720"/>
      </w:pPr>
      <w:r>
        <w:t>Betsy Lichti</w:t>
      </w:r>
      <w:r w:rsidR="00613A55">
        <w:t xml:space="preserve"> (retired), Mark Bartson (retired),</w:t>
      </w:r>
      <w:r w:rsidR="00BE39C0">
        <w:t xml:space="preserve"> </w:t>
      </w:r>
      <w:r w:rsidR="002F3550">
        <w:t xml:space="preserve">Dr. </w:t>
      </w:r>
      <w:r w:rsidR="00BE39C0">
        <w:t>Mari</w:t>
      </w:r>
      <w:r w:rsidR="6A1A6D51">
        <w:t>a de la Paz</w:t>
      </w:r>
      <w:r w:rsidR="00BE39C0">
        <w:t xml:space="preserve"> Carpio-Obeso,</w:t>
      </w:r>
      <w:r w:rsidR="00613A55">
        <w:t xml:space="preserve"> Melissa Hall,</w:t>
      </w:r>
      <w:r w:rsidR="00BE39C0">
        <w:t xml:space="preserve"> Robert Brownwood, </w:t>
      </w:r>
      <w:r w:rsidR="00172073">
        <w:t>Chris</w:t>
      </w:r>
      <w:r w:rsidR="00813D7C">
        <w:t>topher</w:t>
      </w:r>
      <w:r w:rsidR="00172073">
        <w:t xml:space="preserve"> Hand, </w:t>
      </w:r>
      <w:r w:rsidR="00BE39C0">
        <w:t>and</w:t>
      </w:r>
      <w:r w:rsidR="00613A55">
        <w:t xml:space="preserve"> </w:t>
      </w:r>
      <w:r w:rsidR="00427F3A">
        <w:t>Andrew Hamilton</w:t>
      </w:r>
      <w:r w:rsidR="00BE39C0">
        <w:t xml:space="preserve"> from the</w:t>
      </w:r>
      <w:r w:rsidR="00613A55">
        <w:t xml:space="preserve"> California State Water Resources Control Board</w:t>
      </w:r>
      <w:r w:rsidR="00BE39C0">
        <w:t xml:space="preserve"> are thanked for their efforts in </w:t>
      </w:r>
      <w:r w:rsidR="002C048B">
        <w:t xml:space="preserve">coordinating the inter-laboratory study and </w:t>
      </w:r>
      <w:r w:rsidR="003A564D">
        <w:t>reviewing/</w:t>
      </w:r>
      <w:r w:rsidR="002C048B">
        <w:t>contributing to this report.</w:t>
      </w:r>
    </w:p>
    <w:p w14:paraId="4D07BE6D" w14:textId="4DCABBD6" w:rsidR="00480F68" w:rsidRDefault="00AB687C" w:rsidP="004011E7">
      <w:pPr>
        <w:ind w:firstLine="720"/>
      </w:pPr>
      <w:r>
        <w:t>T</w:t>
      </w:r>
      <w:r w:rsidR="00480F68">
        <w:t>he laboratories</w:t>
      </w:r>
      <w:r w:rsidR="004962DE">
        <w:t xml:space="preserve"> that </w:t>
      </w:r>
      <w:r>
        <w:t xml:space="preserve">voluntarily </w:t>
      </w:r>
      <w:r w:rsidR="004962DE">
        <w:t>participa</w:t>
      </w:r>
      <w:r>
        <w:t>ted</w:t>
      </w:r>
      <w:r w:rsidR="004962DE">
        <w:t xml:space="preserve"> </w:t>
      </w:r>
      <w:r w:rsidR="00480F68">
        <w:t xml:space="preserve">in the Inter-Laboratory </w:t>
      </w:r>
      <w:r w:rsidR="00010415">
        <w:t>Comparisons</w:t>
      </w:r>
      <w:r w:rsidR="00480F68">
        <w:t xml:space="preserve"> Study</w:t>
      </w:r>
      <w:r>
        <w:t xml:space="preserve"> are thanked, which include: Metropolitan Water District</w:t>
      </w:r>
      <w:r w:rsidR="00EC3D3F">
        <w:t xml:space="preserve"> (La Verne, CA)</w:t>
      </w:r>
      <w:r>
        <w:t>; Orange County Water District</w:t>
      </w:r>
      <w:r w:rsidR="00EC3D3F">
        <w:t xml:space="preserve"> (Fountain Valley, CA)</w:t>
      </w:r>
      <w:r>
        <w:t>; Weck Laboratories</w:t>
      </w:r>
      <w:r w:rsidR="00EC3D3F">
        <w:t xml:space="preserve"> (</w:t>
      </w:r>
      <w:r w:rsidR="00F658F7">
        <w:t>City of Industry, CA</w:t>
      </w:r>
      <w:r w:rsidR="00EC3D3F">
        <w:t>)</w:t>
      </w:r>
      <w:r>
        <w:t xml:space="preserve">; </w:t>
      </w:r>
      <w:r w:rsidRPr="00AB687C">
        <w:t>California Department of Public Health</w:t>
      </w:r>
      <w:r w:rsidR="00F658F7">
        <w:t xml:space="preserve">’s </w:t>
      </w:r>
      <w:r w:rsidRPr="00AB687C">
        <w:t>Drinking Water and Radiation Laboratory</w:t>
      </w:r>
      <w:r w:rsidR="00F658F7">
        <w:t xml:space="preserve"> (Richmond, CA)</w:t>
      </w:r>
      <w:r>
        <w:t>; McCampbell Laboratories</w:t>
      </w:r>
      <w:r w:rsidR="00F658F7">
        <w:t xml:space="preserve"> (</w:t>
      </w:r>
      <w:r w:rsidR="00DF4616">
        <w:t>Pittsburg, CA</w:t>
      </w:r>
      <w:r w:rsidR="00F658F7">
        <w:t>)</w:t>
      </w:r>
      <w:r>
        <w:t>;</w:t>
      </w:r>
      <w:r w:rsidR="00391446">
        <w:t xml:space="preserve"> and</w:t>
      </w:r>
      <w:r>
        <w:t xml:space="preserve"> </w:t>
      </w:r>
      <w:r w:rsidR="00391446">
        <w:t>Eurofins Eaton Analytical</w:t>
      </w:r>
      <w:r w:rsidR="009C0B20">
        <w:t>, LLC</w:t>
      </w:r>
      <w:r w:rsidR="00DF4616">
        <w:t xml:space="preserve"> (</w:t>
      </w:r>
      <w:r w:rsidR="009C0B20">
        <w:t>Monrovia, CA</w:t>
      </w:r>
      <w:r w:rsidR="00DF4616">
        <w:t>)</w:t>
      </w:r>
      <w:r w:rsidR="00391446">
        <w:t>.</w:t>
      </w:r>
    </w:p>
    <w:p w14:paraId="360162CB" w14:textId="47590545" w:rsidR="00A92451" w:rsidRPr="00CB4631" w:rsidRDefault="00A92451" w:rsidP="00CB4631"/>
    <w:p w14:paraId="12C5E8B3" w14:textId="1F9A1A5E" w:rsidR="00CB4631" w:rsidRPr="009328DA" w:rsidRDefault="00CB4631" w:rsidP="009328DA">
      <w:pPr>
        <w:rPr>
          <w:b/>
          <w:bCs/>
        </w:rPr>
      </w:pPr>
      <w:r w:rsidRPr="00016670">
        <w:br w:type="page"/>
      </w:r>
      <w:r w:rsidR="00DB1DE7" w:rsidRPr="009328DA">
        <w:rPr>
          <w:b/>
          <w:bCs/>
        </w:rPr>
        <w:lastRenderedPageBreak/>
        <w:t>Table of Contents</w:t>
      </w:r>
    </w:p>
    <w:sdt>
      <w:sdtPr>
        <w:id w:val="-574753749"/>
        <w:docPartObj>
          <w:docPartGallery w:val="Table of Contents"/>
          <w:docPartUnique/>
        </w:docPartObj>
      </w:sdtPr>
      <w:sdtEndPr>
        <w:rPr>
          <w:b/>
          <w:noProof/>
        </w:rPr>
      </w:sdtEndPr>
      <w:sdtContent>
        <w:p w14:paraId="560F0A19" w14:textId="2EA943B7" w:rsidR="00DB1DE7" w:rsidRDefault="00636381" w:rsidP="00391446">
          <w:pPr>
            <w:pStyle w:val="BodyText"/>
            <w:ind w:left="7920" w:firstLine="720"/>
          </w:pPr>
          <w:r>
            <w:t>Page</w:t>
          </w:r>
        </w:p>
        <w:p w14:paraId="58F4C7E6" w14:textId="6BA78DEA" w:rsidR="00B54CB1" w:rsidRPr="0085471B" w:rsidRDefault="00B54CB1" w:rsidP="0085471B">
          <w:pPr>
            <w:pStyle w:val="TOC1"/>
            <w:tabs>
              <w:tab w:val="right" w:leader="dot" w:pos="9570"/>
            </w:tabs>
            <w:spacing w:line="240" w:lineRule="auto"/>
            <w:rPr>
              <w:rFonts w:eastAsiaTheme="minorEastAsia"/>
              <w:bCs/>
              <w:noProof/>
              <w:kern w:val="2"/>
              <w14:ligatures w14:val="standardContextual"/>
            </w:rPr>
          </w:pPr>
          <w:r w:rsidRPr="0085471B">
            <w:rPr>
              <w:bCs/>
            </w:rPr>
            <w:fldChar w:fldCharType="begin"/>
          </w:r>
          <w:r w:rsidRPr="0085471B">
            <w:rPr>
              <w:bCs/>
            </w:rPr>
            <w:instrText xml:space="preserve"> TOC \o "1-4" \h \z \u </w:instrText>
          </w:r>
          <w:r w:rsidRPr="0085471B">
            <w:rPr>
              <w:bCs/>
            </w:rPr>
            <w:fldChar w:fldCharType="separate"/>
          </w:r>
          <w:hyperlink w:anchor="_Toc152751891" w:history="1">
            <w:r w:rsidRPr="0085471B">
              <w:rPr>
                <w:rStyle w:val="Hyperlink"/>
                <w:bCs/>
                <w:noProof/>
              </w:rPr>
              <w:t>Section 1: Introduction</w:t>
            </w:r>
            <w:r w:rsidRPr="0085471B">
              <w:rPr>
                <w:bCs/>
                <w:noProof/>
                <w:webHidden/>
              </w:rPr>
              <w:tab/>
            </w:r>
            <w:r w:rsidRPr="0085471B">
              <w:rPr>
                <w:bCs/>
                <w:noProof/>
                <w:webHidden/>
              </w:rPr>
              <w:fldChar w:fldCharType="begin"/>
            </w:r>
            <w:r w:rsidRPr="0085471B">
              <w:rPr>
                <w:bCs/>
                <w:noProof/>
                <w:webHidden/>
              </w:rPr>
              <w:instrText xml:space="preserve"> PAGEREF _Toc152751891 \h </w:instrText>
            </w:r>
            <w:r w:rsidRPr="0085471B">
              <w:rPr>
                <w:bCs/>
                <w:noProof/>
                <w:webHidden/>
              </w:rPr>
            </w:r>
            <w:r w:rsidRPr="0085471B">
              <w:rPr>
                <w:bCs/>
                <w:noProof/>
                <w:webHidden/>
              </w:rPr>
              <w:fldChar w:fldCharType="separate"/>
            </w:r>
            <w:r w:rsidR="0085471B">
              <w:rPr>
                <w:bCs/>
                <w:noProof/>
                <w:webHidden/>
              </w:rPr>
              <w:t>5</w:t>
            </w:r>
            <w:r w:rsidRPr="0085471B">
              <w:rPr>
                <w:bCs/>
                <w:noProof/>
                <w:webHidden/>
              </w:rPr>
              <w:fldChar w:fldCharType="end"/>
            </w:r>
          </w:hyperlink>
        </w:p>
        <w:p w14:paraId="41A5A636" w14:textId="0892C3FE"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2" w:history="1">
            <w:r w:rsidR="00B54CB1" w:rsidRPr="0085471B">
              <w:rPr>
                <w:rStyle w:val="Hyperlink"/>
                <w:bCs/>
                <w:noProof/>
              </w:rPr>
              <w:t>Section 1.1 Overview and Executive Summary</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_Toc152751892 \h </w:instrText>
            </w:r>
            <w:r w:rsidR="00B54CB1" w:rsidRPr="0085471B">
              <w:rPr>
                <w:bCs/>
                <w:noProof/>
                <w:webHidden/>
              </w:rPr>
            </w:r>
            <w:r w:rsidR="00B54CB1" w:rsidRPr="0085471B">
              <w:rPr>
                <w:bCs/>
                <w:noProof/>
                <w:webHidden/>
              </w:rPr>
              <w:fldChar w:fldCharType="separate"/>
            </w:r>
            <w:r w:rsidR="0085471B">
              <w:rPr>
                <w:bCs/>
                <w:noProof/>
                <w:webHidden/>
              </w:rPr>
              <w:t>5</w:t>
            </w:r>
            <w:r w:rsidR="00B54CB1" w:rsidRPr="0085471B">
              <w:rPr>
                <w:bCs/>
                <w:noProof/>
                <w:webHidden/>
              </w:rPr>
              <w:fldChar w:fldCharType="end"/>
            </w:r>
          </w:hyperlink>
        </w:p>
        <w:p w14:paraId="0AE62F6D" w14:textId="1AA707EE"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3" w:history="1">
            <w:r w:rsidR="00B54CB1" w:rsidRPr="0085471B">
              <w:rPr>
                <w:rStyle w:val="Hyperlink"/>
                <w:bCs/>
                <w:noProof/>
              </w:rPr>
              <w:t>Table 1. Nitrosamine analytes investigated in EEA-Agilent Method 521.1 Revision 1.0</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_Toc152751893 \h </w:instrText>
            </w:r>
            <w:r w:rsidR="00B54CB1" w:rsidRPr="0085471B">
              <w:rPr>
                <w:bCs/>
                <w:noProof/>
                <w:webHidden/>
              </w:rPr>
            </w:r>
            <w:r w:rsidR="00B54CB1" w:rsidRPr="0085471B">
              <w:rPr>
                <w:bCs/>
                <w:noProof/>
                <w:webHidden/>
              </w:rPr>
              <w:fldChar w:fldCharType="separate"/>
            </w:r>
            <w:r w:rsidR="0085471B">
              <w:rPr>
                <w:bCs/>
                <w:noProof/>
                <w:webHidden/>
              </w:rPr>
              <w:t>6</w:t>
            </w:r>
            <w:r w:rsidR="00B54CB1" w:rsidRPr="0085471B">
              <w:rPr>
                <w:bCs/>
                <w:noProof/>
                <w:webHidden/>
              </w:rPr>
              <w:fldChar w:fldCharType="end"/>
            </w:r>
          </w:hyperlink>
        </w:p>
        <w:p w14:paraId="3BB618DA" w14:textId="20D4715F"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4" w:history="1">
            <w:r w:rsidR="00B54CB1" w:rsidRPr="0085471B">
              <w:rPr>
                <w:rStyle w:val="Hyperlink"/>
                <w:bCs/>
                <w:noProof/>
              </w:rPr>
              <w:t>Section 1.2 Environmental Significance</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_Toc152751894 \h </w:instrText>
            </w:r>
            <w:r w:rsidR="00B54CB1" w:rsidRPr="0085471B">
              <w:rPr>
                <w:bCs/>
                <w:noProof/>
                <w:webHidden/>
              </w:rPr>
            </w:r>
            <w:r w:rsidR="00B54CB1" w:rsidRPr="0085471B">
              <w:rPr>
                <w:bCs/>
                <w:noProof/>
                <w:webHidden/>
              </w:rPr>
              <w:fldChar w:fldCharType="separate"/>
            </w:r>
            <w:r w:rsidR="0085471B">
              <w:rPr>
                <w:bCs/>
                <w:noProof/>
                <w:webHidden/>
              </w:rPr>
              <w:t>7</w:t>
            </w:r>
            <w:r w:rsidR="00B54CB1" w:rsidRPr="0085471B">
              <w:rPr>
                <w:bCs/>
                <w:noProof/>
                <w:webHidden/>
              </w:rPr>
              <w:fldChar w:fldCharType="end"/>
            </w:r>
          </w:hyperlink>
        </w:p>
        <w:p w14:paraId="53E43C22" w14:textId="620F67BD"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5" w:history="1">
            <w:r w:rsidR="00B54CB1" w:rsidRPr="0085471B">
              <w:rPr>
                <w:rStyle w:val="Hyperlink"/>
                <w:bCs/>
                <w:noProof/>
              </w:rPr>
              <w:t>Section 1.3 Background of Method Development</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_Toc152751895 \h </w:instrText>
            </w:r>
            <w:r w:rsidR="00B54CB1" w:rsidRPr="0085471B">
              <w:rPr>
                <w:bCs/>
                <w:noProof/>
                <w:webHidden/>
              </w:rPr>
            </w:r>
            <w:r w:rsidR="00B54CB1" w:rsidRPr="0085471B">
              <w:rPr>
                <w:bCs/>
                <w:noProof/>
                <w:webHidden/>
              </w:rPr>
              <w:fldChar w:fldCharType="separate"/>
            </w:r>
            <w:r w:rsidR="0085471B">
              <w:rPr>
                <w:bCs/>
                <w:noProof/>
                <w:webHidden/>
              </w:rPr>
              <w:t>8</w:t>
            </w:r>
            <w:r w:rsidR="00B54CB1" w:rsidRPr="0085471B">
              <w:rPr>
                <w:bCs/>
                <w:noProof/>
                <w:webHidden/>
              </w:rPr>
              <w:fldChar w:fldCharType="end"/>
            </w:r>
          </w:hyperlink>
        </w:p>
        <w:p w14:paraId="75E3D57E" w14:textId="4DA43558"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6" w:history="1">
            <w:r w:rsidR="00B54CB1" w:rsidRPr="0085471B">
              <w:rPr>
                <w:rStyle w:val="Hyperlink"/>
                <w:bCs/>
                <w:noProof/>
              </w:rPr>
              <w:t>Section 1.3 Previous Method Comparison and Validation Studies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_Toc152751896 \h </w:instrText>
            </w:r>
            <w:r w:rsidR="00B54CB1" w:rsidRPr="0085471B">
              <w:rPr>
                <w:bCs/>
                <w:noProof/>
                <w:webHidden/>
              </w:rPr>
            </w:r>
            <w:r w:rsidR="00B54CB1" w:rsidRPr="0085471B">
              <w:rPr>
                <w:bCs/>
                <w:noProof/>
                <w:webHidden/>
              </w:rPr>
              <w:fldChar w:fldCharType="separate"/>
            </w:r>
            <w:r w:rsidR="0085471B">
              <w:rPr>
                <w:bCs/>
                <w:noProof/>
                <w:webHidden/>
              </w:rPr>
              <w:t>9</w:t>
            </w:r>
            <w:r w:rsidR="00B54CB1" w:rsidRPr="0085471B">
              <w:rPr>
                <w:bCs/>
                <w:noProof/>
                <w:webHidden/>
              </w:rPr>
              <w:fldChar w:fldCharType="end"/>
            </w:r>
          </w:hyperlink>
        </w:p>
        <w:p w14:paraId="40822741" w14:textId="0BDAC653"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897" w:history="1">
            <w:r w:rsidR="00B54CB1" w:rsidRPr="0085471B">
              <w:rPr>
                <w:rStyle w:val="Hyperlink"/>
                <w:bCs/>
                <w:noProof/>
              </w:rPr>
              <w:t>Section 2: Inter-laboratory Comparison Study</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_Toc152751897 \h </w:instrText>
            </w:r>
            <w:r w:rsidR="00B54CB1" w:rsidRPr="0085471B">
              <w:rPr>
                <w:bCs/>
                <w:noProof/>
                <w:webHidden/>
              </w:rPr>
            </w:r>
            <w:r w:rsidR="00B54CB1" w:rsidRPr="0085471B">
              <w:rPr>
                <w:bCs/>
                <w:noProof/>
                <w:webHidden/>
              </w:rPr>
              <w:fldChar w:fldCharType="separate"/>
            </w:r>
            <w:r w:rsidR="0085471B">
              <w:rPr>
                <w:bCs/>
                <w:noProof/>
                <w:webHidden/>
              </w:rPr>
              <w:t>15</w:t>
            </w:r>
            <w:r w:rsidR="00B54CB1" w:rsidRPr="0085471B">
              <w:rPr>
                <w:bCs/>
                <w:noProof/>
                <w:webHidden/>
              </w:rPr>
              <w:fldChar w:fldCharType="end"/>
            </w:r>
          </w:hyperlink>
        </w:p>
        <w:p w14:paraId="5C28B26B" w14:textId="3C57D48E"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8" w:history="1">
            <w:r w:rsidR="00B54CB1" w:rsidRPr="0085471B">
              <w:rPr>
                <w:rStyle w:val="Hyperlink"/>
                <w:bCs/>
                <w:noProof/>
              </w:rPr>
              <w:t>Section 2.1 Study Objectives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_Toc152751898 \h </w:instrText>
            </w:r>
            <w:r w:rsidR="00B54CB1" w:rsidRPr="0085471B">
              <w:rPr>
                <w:bCs/>
                <w:noProof/>
                <w:webHidden/>
              </w:rPr>
            </w:r>
            <w:r w:rsidR="00B54CB1" w:rsidRPr="0085471B">
              <w:rPr>
                <w:bCs/>
                <w:noProof/>
                <w:webHidden/>
              </w:rPr>
              <w:fldChar w:fldCharType="separate"/>
            </w:r>
            <w:r w:rsidR="0085471B">
              <w:rPr>
                <w:bCs/>
                <w:noProof/>
                <w:webHidden/>
              </w:rPr>
              <w:t>15</w:t>
            </w:r>
            <w:r w:rsidR="00B54CB1" w:rsidRPr="0085471B">
              <w:rPr>
                <w:bCs/>
                <w:noProof/>
                <w:webHidden/>
              </w:rPr>
              <w:fldChar w:fldCharType="end"/>
            </w:r>
          </w:hyperlink>
        </w:p>
        <w:p w14:paraId="2051897E" w14:textId="6CEB0C5E"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899" w:history="1">
            <w:r w:rsidR="00B54CB1" w:rsidRPr="0085471B">
              <w:rPr>
                <w:rStyle w:val="Hyperlink"/>
                <w:bCs/>
                <w:noProof/>
              </w:rPr>
              <w:t>Section 2.2. Study Design</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_Toc152751899 \h </w:instrText>
            </w:r>
            <w:r w:rsidR="00B54CB1" w:rsidRPr="0085471B">
              <w:rPr>
                <w:bCs/>
                <w:noProof/>
                <w:webHidden/>
              </w:rPr>
            </w:r>
            <w:r w:rsidR="00B54CB1" w:rsidRPr="0085471B">
              <w:rPr>
                <w:bCs/>
                <w:noProof/>
                <w:webHidden/>
              </w:rPr>
              <w:fldChar w:fldCharType="separate"/>
            </w:r>
            <w:r w:rsidR="0085471B">
              <w:rPr>
                <w:bCs/>
                <w:noProof/>
                <w:webHidden/>
              </w:rPr>
              <w:t>15</w:t>
            </w:r>
            <w:r w:rsidR="00B54CB1" w:rsidRPr="0085471B">
              <w:rPr>
                <w:bCs/>
                <w:noProof/>
                <w:webHidden/>
              </w:rPr>
              <w:fldChar w:fldCharType="end"/>
            </w:r>
          </w:hyperlink>
        </w:p>
        <w:p w14:paraId="73145959" w14:textId="7A38F175"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00" w:history="1">
            <w:r w:rsidR="00B54CB1" w:rsidRPr="0085471B">
              <w:rPr>
                <w:rStyle w:val="Hyperlink"/>
                <w:bCs/>
                <w:noProof/>
              </w:rPr>
              <w:t>Table 2. Instrumentation utilized by laboratories in the inter-laboratory comparison study.</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_Toc152751900 \h </w:instrText>
            </w:r>
            <w:r w:rsidR="00B54CB1" w:rsidRPr="0085471B">
              <w:rPr>
                <w:bCs/>
                <w:noProof/>
                <w:webHidden/>
              </w:rPr>
            </w:r>
            <w:r w:rsidR="00B54CB1" w:rsidRPr="0085471B">
              <w:rPr>
                <w:bCs/>
                <w:noProof/>
                <w:webHidden/>
              </w:rPr>
              <w:fldChar w:fldCharType="separate"/>
            </w:r>
            <w:r w:rsidR="0085471B">
              <w:rPr>
                <w:bCs/>
                <w:noProof/>
                <w:webHidden/>
              </w:rPr>
              <w:t>19</w:t>
            </w:r>
            <w:r w:rsidR="00B54CB1" w:rsidRPr="0085471B">
              <w:rPr>
                <w:bCs/>
                <w:noProof/>
                <w:webHidden/>
              </w:rPr>
              <w:fldChar w:fldCharType="end"/>
            </w:r>
          </w:hyperlink>
        </w:p>
        <w:p w14:paraId="6EB49C79" w14:textId="49711C33"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901" w:history="1">
            <w:r w:rsidR="00B54CB1" w:rsidRPr="0085471B">
              <w:rPr>
                <w:rStyle w:val="Hyperlink"/>
                <w:bCs/>
                <w:noProof/>
              </w:rPr>
              <w:t>Section 3: Interlaboratory Comparison Study Results and Discussion</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_Toc152751901 \h </w:instrText>
            </w:r>
            <w:r w:rsidR="00B54CB1" w:rsidRPr="0085471B">
              <w:rPr>
                <w:bCs/>
                <w:noProof/>
                <w:webHidden/>
              </w:rPr>
            </w:r>
            <w:r w:rsidR="00B54CB1" w:rsidRPr="0085471B">
              <w:rPr>
                <w:bCs/>
                <w:noProof/>
                <w:webHidden/>
              </w:rPr>
              <w:fldChar w:fldCharType="separate"/>
            </w:r>
            <w:r w:rsidR="0085471B">
              <w:rPr>
                <w:bCs/>
                <w:noProof/>
                <w:webHidden/>
              </w:rPr>
              <w:t>20</w:t>
            </w:r>
            <w:r w:rsidR="00B54CB1" w:rsidRPr="0085471B">
              <w:rPr>
                <w:bCs/>
                <w:noProof/>
                <w:webHidden/>
              </w:rPr>
              <w:fldChar w:fldCharType="end"/>
            </w:r>
          </w:hyperlink>
        </w:p>
        <w:p w14:paraId="21E3B297" w14:textId="09EFBE84"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02" w:history="1">
            <w:r w:rsidR="00B54CB1" w:rsidRPr="0085471B">
              <w:rPr>
                <w:rStyle w:val="Hyperlink"/>
                <w:bCs/>
                <w:noProof/>
              </w:rPr>
              <w:t>Section 3.1: Data Evaluation</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_Toc152751902 \h </w:instrText>
            </w:r>
            <w:r w:rsidR="00B54CB1" w:rsidRPr="0085471B">
              <w:rPr>
                <w:bCs/>
                <w:noProof/>
                <w:webHidden/>
              </w:rPr>
            </w:r>
            <w:r w:rsidR="00B54CB1" w:rsidRPr="0085471B">
              <w:rPr>
                <w:bCs/>
                <w:noProof/>
                <w:webHidden/>
              </w:rPr>
              <w:fldChar w:fldCharType="separate"/>
            </w:r>
            <w:r w:rsidR="0085471B">
              <w:rPr>
                <w:bCs/>
                <w:noProof/>
                <w:webHidden/>
              </w:rPr>
              <w:t>20</w:t>
            </w:r>
            <w:r w:rsidR="00B54CB1" w:rsidRPr="0085471B">
              <w:rPr>
                <w:bCs/>
                <w:noProof/>
                <w:webHidden/>
              </w:rPr>
              <w:fldChar w:fldCharType="end"/>
            </w:r>
          </w:hyperlink>
        </w:p>
        <w:p w14:paraId="3746FC3C" w14:textId="57B0DEFE" w:rsidR="00B54CB1" w:rsidRPr="0085471B" w:rsidRDefault="00000000" w:rsidP="0085471B">
          <w:pPr>
            <w:pStyle w:val="TOC3"/>
            <w:tabs>
              <w:tab w:val="right" w:leader="dot" w:pos="9570"/>
            </w:tabs>
            <w:spacing w:line="240" w:lineRule="auto"/>
            <w:rPr>
              <w:rFonts w:eastAsiaTheme="minorEastAsia"/>
              <w:bCs/>
              <w:noProof/>
              <w:kern w:val="2"/>
              <w14:ligatures w14:val="standardContextual"/>
            </w:rPr>
          </w:pPr>
          <w:hyperlink w:anchor="_Toc152751903" w:history="1">
            <w:r w:rsidR="00B54CB1" w:rsidRPr="0085471B">
              <w:rPr>
                <w:rStyle w:val="Hyperlink"/>
                <w:bCs/>
                <w:noProof/>
              </w:rPr>
              <w:t>Table 3. Acceptance Criteria for interlaboratory comparison study applicable for all nitrosamine analytes.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_Toc152751903 \h </w:instrText>
            </w:r>
            <w:r w:rsidR="00B54CB1" w:rsidRPr="0085471B">
              <w:rPr>
                <w:bCs/>
                <w:noProof/>
                <w:webHidden/>
              </w:rPr>
            </w:r>
            <w:r w:rsidR="00B54CB1" w:rsidRPr="0085471B">
              <w:rPr>
                <w:bCs/>
                <w:noProof/>
                <w:webHidden/>
              </w:rPr>
              <w:fldChar w:fldCharType="separate"/>
            </w:r>
            <w:r w:rsidR="0085471B">
              <w:rPr>
                <w:bCs/>
                <w:noProof/>
                <w:webHidden/>
              </w:rPr>
              <w:t>20</w:t>
            </w:r>
            <w:r w:rsidR="00B54CB1" w:rsidRPr="0085471B">
              <w:rPr>
                <w:bCs/>
                <w:noProof/>
                <w:webHidden/>
              </w:rPr>
              <w:fldChar w:fldCharType="end"/>
            </w:r>
          </w:hyperlink>
        </w:p>
        <w:p w14:paraId="3947582C" w14:textId="1CE7E500"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04" w:history="1">
            <w:r w:rsidR="00B54CB1" w:rsidRPr="0085471B">
              <w:rPr>
                <w:rStyle w:val="Hyperlink"/>
                <w:bCs/>
                <w:noProof/>
              </w:rPr>
              <w:t>Section 3.2: Initial Demonstration of Capability</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_Toc152751904 \h </w:instrText>
            </w:r>
            <w:r w:rsidR="00B54CB1" w:rsidRPr="0085471B">
              <w:rPr>
                <w:bCs/>
                <w:noProof/>
                <w:webHidden/>
              </w:rPr>
            </w:r>
            <w:r w:rsidR="00B54CB1" w:rsidRPr="0085471B">
              <w:rPr>
                <w:bCs/>
                <w:noProof/>
                <w:webHidden/>
              </w:rPr>
              <w:fldChar w:fldCharType="separate"/>
            </w:r>
            <w:r w:rsidR="0085471B">
              <w:rPr>
                <w:bCs/>
                <w:noProof/>
                <w:webHidden/>
              </w:rPr>
              <w:t>23</w:t>
            </w:r>
            <w:r w:rsidR="00B54CB1" w:rsidRPr="0085471B">
              <w:rPr>
                <w:bCs/>
                <w:noProof/>
                <w:webHidden/>
              </w:rPr>
              <w:fldChar w:fldCharType="end"/>
            </w:r>
          </w:hyperlink>
        </w:p>
        <w:p w14:paraId="010E69AD" w14:textId="1494156C" w:rsidR="00B54CB1" w:rsidRPr="0085471B" w:rsidRDefault="00000000" w:rsidP="0085471B">
          <w:pPr>
            <w:pStyle w:val="TOC3"/>
            <w:tabs>
              <w:tab w:val="right" w:leader="dot" w:pos="9570"/>
            </w:tabs>
            <w:spacing w:line="240" w:lineRule="auto"/>
            <w:rPr>
              <w:rFonts w:eastAsiaTheme="minorEastAsia"/>
              <w:bCs/>
              <w:noProof/>
              <w:kern w:val="2"/>
              <w14:ligatures w14:val="standardContextual"/>
            </w:rPr>
          </w:pPr>
          <w:hyperlink w:anchor="_Toc152751905" w:history="1">
            <w:r w:rsidR="00B54CB1" w:rsidRPr="0085471B">
              <w:rPr>
                <w:rStyle w:val="Hyperlink"/>
                <w:bCs/>
                <w:noProof/>
              </w:rPr>
              <w:t>Section 3.2.1: Evaluation of r</w:t>
            </w:r>
            <w:r w:rsidR="00B54CB1" w:rsidRPr="0085471B">
              <w:rPr>
                <w:rStyle w:val="Hyperlink"/>
                <w:bCs/>
                <w:iCs/>
                <w:noProof/>
              </w:rPr>
              <w:t xml:space="preserve">ecovery and </w:t>
            </w:r>
            <w:r w:rsidR="00B54CB1" w:rsidRPr="0085471B">
              <w:rPr>
                <w:rStyle w:val="Hyperlink"/>
                <w:bCs/>
                <w:noProof/>
              </w:rPr>
              <w:t>p</w:t>
            </w:r>
            <w:r w:rsidR="00B54CB1" w:rsidRPr="0085471B">
              <w:rPr>
                <w:rStyle w:val="Hyperlink"/>
                <w:bCs/>
                <w:iCs/>
                <w:noProof/>
              </w:rPr>
              <w:t>recision</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_Toc152751905 \h </w:instrText>
            </w:r>
            <w:r w:rsidR="00B54CB1" w:rsidRPr="0085471B">
              <w:rPr>
                <w:bCs/>
                <w:noProof/>
                <w:webHidden/>
              </w:rPr>
            </w:r>
            <w:r w:rsidR="00B54CB1" w:rsidRPr="0085471B">
              <w:rPr>
                <w:bCs/>
                <w:noProof/>
                <w:webHidden/>
              </w:rPr>
              <w:fldChar w:fldCharType="separate"/>
            </w:r>
            <w:r w:rsidR="0085471B">
              <w:rPr>
                <w:bCs/>
                <w:noProof/>
                <w:webHidden/>
              </w:rPr>
              <w:t>23</w:t>
            </w:r>
            <w:r w:rsidR="00B54CB1" w:rsidRPr="0085471B">
              <w:rPr>
                <w:bCs/>
                <w:noProof/>
                <w:webHidden/>
              </w:rPr>
              <w:fldChar w:fldCharType="end"/>
            </w:r>
          </w:hyperlink>
        </w:p>
        <w:p w14:paraId="20F8D596" w14:textId="684A8882"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06" w:history="1">
            <w:r w:rsidR="00B54CB1" w:rsidRPr="0085471B">
              <w:rPr>
                <w:rStyle w:val="Hyperlink"/>
                <w:rFonts w:ascii="Arial" w:hAnsi="Arial" w:cs="Arial"/>
                <w:bCs/>
                <w:noProof/>
                <w:sz w:val="24"/>
                <w:szCs w:val="24"/>
              </w:rPr>
              <w:t>Table 4. Summary of recovery and precision data (6 laboratory fortified blank samples between 10 and 50 ppt) across six laboratories participating in interlaboratory comparison study.</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_Toc152751906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24</w:t>
            </w:r>
            <w:r w:rsidR="00B54CB1" w:rsidRPr="0085471B">
              <w:rPr>
                <w:rFonts w:ascii="Arial" w:hAnsi="Arial" w:cs="Arial"/>
                <w:bCs/>
                <w:noProof/>
                <w:webHidden/>
                <w:sz w:val="24"/>
                <w:szCs w:val="24"/>
              </w:rPr>
              <w:fldChar w:fldCharType="end"/>
            </w:r>
          </w:hyperlink>
        </w:p>
        <w:p w14:paraId="052696C4" w14:textId="2472BA2D"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07" w:history="1">
            <w:r w:rsidR="00B54CB1" w:rsidRPr="0085471B">
              <w:rPr>
                <w:rStyle w:val="Hyperlink"/>
                <w:rFonts w:ascii="Arial" w:hAnsi="Arial" w:cs="Arial"/>
                <w:bCs/>
                <w:noProof/>
                <w:sz w:val="24"/>
                <w:szCs w:val="24"/>
              </w:rPr>
              <w:t>Figure 1. Box-and-whisker plot of recovery data for each analyte across all laboratories based on LFB data submitted by laboratories (n = 4 to 7).</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_Toc152751907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25</w:t>
            </w:r>
            <w:r w:rsidR="00B54CB1" w:rsidRPr="0085471B">
              <w:rPr>
                <w:rFonts w:ascii="Arial" w:hAnsi="Arial" w:cs="Arial"/>
                <w:bCs/>
                <w:noProof/>
                <w:webHidden/>
                <w:sz w:val="24"/>
                <w:szCs w:val="24"/>
              </w:rPr>
              <w:fldChar w:fldCharType="end"/>
            </w:r>
          </w:hyperlink>
        </w:p>
        <w:p w14:paraId="34728FD1" w14:textId="6E0EE8CD"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08" w:history="1">
            <w:r w:rsidR="00B54CB1" w:rsidRPr="0085471B">
              <w:rPr>
                <w:rStyle w:val="Hyperlink"/>
                <w:rFonts w:ascii="Arial" w:hAnsi="Arial" w:cs="Arial"/>
                <w:bCs/>
                <w:noProof/>
                <w:sz w:val="24"/>
                <w:szCs w:val="24"/>
              </w:rPr>
              <w:t>Figure 2. Box-and-whisker plot of recovery data for each laboratory across all analytes based on LFB data submitted by laboratories (n = 4 to 7).</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_Toc152751908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26</w:t>
            </w:r>
            <w:r w:rsidR="00B54CB1" w:rsidRPr="0085471B">
              <w:rPr>
                <w:rFonts w:ascii="Arial" w:hAnsi="Arial" w:cs="Arial"/>
                <w:bCs/>
                <w:noProof/>
                <w:webHidden/>
                <w:sz w:val="24"/>
                <w:szCs w:val="24"/>
              </w:rPr>
              <w:fldChar w:fldCharType="end"/>
            </w:r>
          </w:hyperlink>
        </w:p>
        <w:p w14:paraId="2A04265F" w14:textId="783E16A5"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09" w:history="1">
            <w:r w:rsidR="00B54CB1" w:rsidRPr="0085471B">
              <w:rPr>
                <w:rStyle w:val="Hyperlink"/>
                <w:rFonts w:ascii="Arial" w:hAnsi="Arial" w:cs="Arial"/>
                <w:bCs/>
                <w:iCs/>
                <w:noProof/>
                <w:sz w:val="24"/>
                <w:szCs w:val="24"/>
              </w:rPr>
              <w:t>Figure 3. Box-and-whisker plot of recovery data for each laboratory and analyte based on LFB data submitted by laboratories (n = 4 to 7).</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_Toc152751909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27</w:t>
            </w:r>
            <w:r w:rsidR="00B54CB1" w:rsidRPr="0085471B">
              <w:rPr>
                <w:rFonts w:ascii="Arial" w:hAnsi="Arial" w:cs="Arial"/>
                <w:bCs/>
                <w:noProof/>
                <w:webHidden/>
                <w:sz w:val="24"/>
                <w:szCs w:val="24"/>
              </w:rPr>
              <w:fldChar w:fldCharType="end"/>
            </w:r>
          </w:hyperlink>
        </w:p>
        <w:p w14:paraId="7C40D9BF" w14:textId="3B3D8B28" w:rsidR="00B54CB1" w:rsidRPr="0085471B" w:rsidRDefault="00000000" w:rsidP="0085471B">
          <w:pPr>
            <w:pStyle w:val="TOC3"/>
            <w:tabs>
              <w:tab w:val="right" w:leader="dot" w:pos="9570"/>
            </w:tabs>
            <w:spacing w:line="240" w:lineRule="auto"/>
            <w:rPr>
              <w:rFonts w:eastAsiaTheme="minorEastAsia"/>
              <w:bCs/>
              <w:noProof/>
              <w:kern w:val="2"/>
              <w14:ligatures w14:val="standardContextual"/>
            </w:rPr>
          </w:pPr>
          <w:hyperlink w:anchor="_Toc152751910" w:history="1">
            <w:r w:rsidR="00B54CB1" w:rsidRPr="0085471B">
              <w:rPr>
                <w:rStyle w:val="Hyperlink"/>
                <w:bCs/>
                <w:noProof/>
              </w:rPr>
              <w:t>Section 3.2.2: Method Detection Limit</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_Toc152751910 \h </w:instrText>
            </w:r>
            <w:r w:rsidR="00B54CB1" w:rsidRPr="0085471B">
              <w:rPr>
                <w:bCs/>
                <w:noProof/>
                <w:webHidden/>
              </w:rPr>
            </w:r>
            <w:r w:rsidR="00B54CB1" w:rsidRPr="0085471B">
              <w:rPr>
                <w:bCs/>
                <w:noProof/>
                <w:webHidden/>
              </w:rPr>
              <w:fldChar w:fldCharType="separate"/>
            </w:r>
            <w:r w:rsidR="0085471B">
              <w:rPr>
                <w:bCs/>
                <w:noProof/>
                <w:webHidden/>
              </w:rPr>
              <w:t>29</w:t>
            </w:r>
            <w:r w:rsidR="00B54CB1" w:rsidRPr="0085471B">
              <w:rPr>
                <w:bCs/>
                <w:noProof/>
                <w:webHidden/>
              </w:rPr>
              <w:fldChar w:fldCharType="end"/>
            </w:r>
          </w:hyperlink>
        </w:p>
        <w:p w14:paraId="5EEE64AA" w14:textId="6353E766"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11" w:history="1">
            <w:r w:rsidR="00B54CB1" w:rsidRPr="0085471B">
              <w:rPr>
                <w:rStyle w:val="Hyperlink"/>
                <w:rFonts w:ascii="Arial" w:hAnsi="Arial" w:cs="Arial"/>
                <w:bCs/>
                <w:noProof/>
                <w:sz w:val="24"/>
                <w:szCs w:val="24"/>
              </w:rPr>
              <w:t>Table 5 Summary of method detection limit (MDL) data for each analyte across six laboratories.</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_Toc152751911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29</w:t>
            </w:r>
            <w:r w:rsidR="00B54CB1" w:rsidRPr="0085471B">
              <w:rPr>
                <w:rFonts w:ascii="Arial" w:hAnsi="Arial" w:cs="Arial"/>
                <w:bCs/>
                <w:noProof/>
                <w:webHidden/>
                <w:sz w:val="24"/>
                <w:szCs w:val="24"/>
              </w:rPr>
              <w:fldChar w:fldCharType="end"/>
            </w:r>
          </w:hyperlink>
        </w:p>
        <w:p w14:paraId="7A98C21E" w14:textId="6AEA0453" w:rsidR="00B54CB1" w:rsidRPr="0085471B" w:rsidRDefault="00000000" w:rsidP="0085471B">
          <w:pPr>
            <w:pStyle w:val="TOC3"/>
            <w:tabs>
              <w:tab w:val="right" w:leader="dot" w:pos="9570"/>
            </w:tabs>
            <w:spacing w:line="240" w:lineRule="auto"/>
            <w:rPr>
              <w:rFonts w:eastAsiaTheme="minorEastAsia"/>
              <w:bCs/>
              <w:noProof/>
              <w:kern w:val="2"/>
              <w14:ligatures w14:val="standardContextual"/>
            </w:rPr>
          </w:pPr>
          <w:hyperlink w:anchor="_Toc152751912" w:history="1">
            <w:r w:rsidR="00B54CB1" w:rsidRPr="0085471B">
              <w:rPr>
                <w:rStyle w:val="Hyperlink"/>
                <w:bCs/>
                <w:noProof/>
              </w:rPr>
              <w:t>Section 3.2.3: Minimum Reporting Level</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_Toc152751912 \h </w:instrText>
            </w:r>
            <w:r w:rsidR="00B54CB1" w:rsidRPr="0085471B">
              <w:rPr>
                <w:bCs/>
                <w:noProof/>
                <w:webHidden/>
              </w:rPr>
            </w:r>
            <w:r w:rsidR="00B54CB1" w:rsidRPr="0085471B">
              <w:rPr>
                <w:bCs/>
                <w:noProof/>
                <w:webHidden/>
              </w:rPr>
              <w:fldChar w:fldCharType="separate"/>
            </w:r>
            <w:r w:rsidR="0085471B">
              <w:rPr>
                <w:bCs/>
                <w:noProof/>
                <w:webHidden/>
              </w:rPr>
              <w:t>30</w:t>
            </w:r>
            <w:r w:rsidR="00B54CB1" w:rsidRPr="0085471B">
              <w:rPr>
                <w:bCs/>
                <w:noProof/>
                <w:webHidden/>
              </w:rPr>
              <w:fldChar w:fldCharType="end"/>
            </w:r>
          </w:hyperlink>
        </w:p>
        <w:p w14:paraId="515BFC79" w14:textId="696D6E0D" w:rsidR="00B54CB1" w:rsidRPr="0085471B" w:rsidRDefault="00000000" w:rsidP="0085471B">
          <w:pPr>
            <w:pStyle w:val="TOC4"/>
            <w:tabs>
              <w:tab w:val="right" w:leader="dot" w:pos="9570"/>
            </w:tabs>
            <w:spacing w:line="240" w:lineRule="auto"/>
            <w:rPr>
              <w:rFonts w:ascii="Arial" w:hAnsi="Arial" w:cs="Arial"/>
              <w:bCs/>
              <w:noProof/>
              <w:kern w:val="2"/>
              <w:sz w:val="24"/>
              <w:szCs w:val="24"/>
              <w14:ligatures w14:val="standardContextual"/>
            </w:rPr>
          </w:pPr>
          <w:hyperlink w:anchor="_Toc152751913" w:history="1">
            <w:r w:rsidR="00B54CB1" w:rsidRPr="0085471B">
              <w:rPr>
                <w:rStyle w:val="Hyperlink"/>
                <w:rFonts w:ascii="Arial" w:hAnsi="Arial" w:cs="Arial"/>
                <w:bCs/>
                <w:noProof/>
                <w:sz w:val="24"/>
                <w:szCs w:val="24"/>
              </w:rPr>
              <w:t>Table 6 Summary of minimum reporting levels for eight nitrosamines for six laboratories.</w:t>
            </w:r>
            <w:r w:rsidR="00B54CB1" w:rsidRPr="0085471B">
              <w:rPr>
                <w:rFonts w:ascii="Arial" w:hAnsi="Arial" w:cs="Arial"/>
                <w:bCs/>
                <w:noProof/>
                <w:webHidden/>
                <w:sz w:val="24"/>
                <w:szCs w:val="24"/>
              </w:rPr>
              <w:tab/>
            </w:r>
            <w:r w:rsidR="00B54CB1" w:rsidRPr="0085471B">
              <w:rPr>
                <w:rFonts w:ascii="Arial" w:hAnsi="Arial" w:cs="Arial"/>
                <w:bCs/>
                <w:noProof/>
                <w:webHidden/>
                <w:sz w:val="24"/>
                <w:szCs w:val="24"/>
              </w:rPr>
              <w:fldChar w:fldCharType="begin"/>
            </w:r>
            <w:r w:rsidR="00B54CB1" w:rsidRPr="0085471B">
              <w:rPr>
                <w:rFonts w:ascii="Arial" w:hAnsi="Arial" w:cs="Arial"/>
                <w:bCs/>
                <w:noProof/>
                <w:webHidden/>
                <w:sz w:val="24"/>
                <w:szCs w:val="24"/>
              </w:rPr>
              <w:instrText xml:space="preserve"> PAGEREF _Toc152751913 \h </w:instrText>
            </w:r>
            <w:r w:rsidR="00B54CB1" w:rsidRPr="0085471B">
              <w:rPr>
                <w:rFonts w:ascii="Arial" w:hAnsi="Arial" w:cs="Arial"/>
                <w:bCs/>
                <w:noProof/>
                <w:webHidden/>
                <w:sz w:val="24"/>
                <w:szCs w:val="24"/>
              </w:rPr>
            </w:r>
            <w:r w:rsidR="00B54CB1" w:rsidRPr="0085471B">
              <w:rPr>
                <w:rFonts w:ascii="Arial" w:hAnsi="Arial" w:cs="Arial"/>
                <w:bCs/>
                <w:noProof/>
                <w:webHidden/>
                <w:sz w:val="24"/>
                <w:szCs w:val="24"/>
              </w:rPr>
              <w:fldChar w:fldCharType="separate"/>
            </w:r>
            <w:r w:rsidR="0085471B">
              <w:rPr>
                <w:rFonts w:ascii="Arial" w:hAnsi="Arial" w:cs="Arial"/>
                <w:bCs/>
                <w:noProof/>
                <w:webHidden/>
                <w:sz w:val="24"/>
                <w:szCs w:val="24"/>
              </w:rPr>
              <w:t>30</w:t>
            </w:r>
            <w:r w:rsidR="00B54CB1" w:rsidRPr="0085471B">
              <w:rPr>
                <w:rFonts w:ascii="Arial" w:hAnsi="Arial" w:cs="Arial"/>
                <w:bCs/>
                <w:noProof/>
                <w:webHidden/>
                <w:sz w:val="24"/>
                <w:szCs w:val="24"/>
              </w:rPr>
              <w:fldChar w:fldCharType="end"/>
            </w:r>
          </w:hyperlink>
        </w:p>
        <w:p w14:paraId="50F1864C" w14:textId="4589F8DF"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14" w:history="1">
            <w:r w:rsidR="00B54CB1" w:rsidRPr="0085471B">
              <w:rPr>
                <w:rStyle w:val="Hyperlink"/>
                <w:bCs/>
                <w:noProof/>
              </w:rPr>
              <w:t>Section 3.3: Proficiency Testing</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_Toc152751914 \h </w:instrText>
            </w:r>
            <w:r w:rsidR="00B54CB1" w:rsidRPr="0085471B">
              <w:rPr>
                <w:bCs/>
                <w:noProof/>
                <w:webHidden/>
              </w:rPr>
            </w:r>
            <w:r w:rsidR="00B54CB1" w:rsidRPr="0085471B">
              <w:rPr>
                <w:bCs/>
                <w:noProof/>
                <w:webHidden/>
              </w:rPr>
              <w:fldChar w:fldCharType="separate"/>
            </w:r>
            <w:r w:rsidR="0085471B">
              <w:rPr>
                <w:bCs/>
                <w:noProof/>
                <w:webHidden/>
              </w:rPr>
              <w:t>33</w:t>
            </w:r>
            <w:r w:rsidR="00B54CB1" w:rsidRPr="0085471B">
              <w:rPr>
                <w:bCs/>
                <w:noProof/>
                <w:webHidden/>
              </w:rPr>
              <w:fldChar w:fldCharType="end"/>
            </w:r>
          </w:hyperlink>
        </w:p>
        <w:p w14:paraId="5CB9F15E" w14:textId="56F5C390" w:rsidR="00B54CB1" w:rsidRPr="0085471B" w:rsidRDefault="00000000" w:rsidP="0085471B">
          <w:pPr>
            <w:pStyle w:val="TOC3"/>
            <w:tabs>
              <w:tab w:val="right" w:leader="dot" w:pos="9570"/>
            </w:tabs>
            <w:spacing w:line="240" w:lineRule="auto"/>
            <w:rPr>
              <w:rFonts w:eastAsiaTheme="minorEastAsia"/>
              <w:bCs/>
              <w:noProof/>
              <w:kern w:val="2"/>
              <w14:ligatures w14:val="standardContextual"/>
            </w:rPr>
          </w:pPr>
          <w:hyperlink w:anchor="_Toc152751915" w:history="1">
            <w:r w:rsidR="00B54CB1" w:rsidRPr="0085471B">
              <w:rPr>
                <w:rStyle w:val="Hyperlink"/>
                <w:bCs/>
                <w:noProof/>
              </w:rPr>
              <w:t>Table 7. Summary of PT Sample concentrations, acceptable ranges, and reported values by laboratories for eight nitrosamines.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_Toc152751915 \h </w:instrText>
            </w:r>
            <w:r w:rsidR="00B54CB1" w:rsidRPr="0085471B">
              <w:rPr>
                <w:bCs/>
                <w:noProof/>
                <w:webHidden/>
              </w:rPr>
            </w:r>
            <w:r w:rsidR="00B54CB1" w:rsidRPr="0085471B">
              <w:rPr>
                <w:bCs/>
                <w:noProof/>
                <w:webHidden/>
              </w:rPr>
              <w:fldChar w:fldCharType="separate"/>
            </w:r>
            <w:r w:rsidR="0085471B">
              <w:rPr>
                <w:bCs/>
                <w:noProof/>
                <w:webHidden/>
              </w:rPr>
              <w:t>35</w:t>
            </w:r>
            <w:r w:rsidR="00B54CB1" w:rsidRPr="0085471B">
              <w:rPr>
                <w:bCs/>
                <w:noProof/>
                <w:webHidden/>
              </w:rPr>
              <w:fldChar w:fldCharType="end"/>
            </w:r>
          </w:hyperlink>
        </w:p>
        <w:p w14:paraId="646D823B" w14:textId="4B31342C"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916" w:history="1">
            <w:r w:rsidR="00B54CB1" w:rsidRPr="0085471B">
              <w:rPr>
                <w:rStyle w:val="Hyperlink"/>
                <w:bCs/>
                <w:noProof/>
                <w:spacing w:val="-2"/>
              </w:rPr>
              <w:t>Section 4: Conclusions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_Toc152751916 \h </w:instrText>
            </w:r>
            <w:r w:rsidR="00B54CB1" w:rsidRPr="0085471B">
              <w:rPr>
                <w:bCs/>
                <w:noProof/>
                <w:webHidden/>
              </w:rPr>
            </w:r>
            <w:r w:rsidR="00B54CB1" w:rsidRPr="0085471B">
              <w:rPr>
                <w:bCs/>
                <w:noProof/>
                <w:webHidden/>
              </w:rPr>
              <w:fldChar w:fldCharType="separate"/>
            </w:r>
            <w:r w:rsidR="0085471B">
              <w:rPr>
                <w:bCs/>
                <w:noProof/>
                <w:webHidden/>
              </w:rPr>
              <w:t>37</w:t>
            </w:r>
            <w:r w:rsidR="00B54CB1" w:rsidRPr="0085471B">
              <w:rPr>
                <w:bCs/>
                <w:noProof/>
                <w:webHidden/>
              </w:rPr>
              <w:fldChar w:fldCharType="end"/>
            </w:r>
          </w:hyperlink>
        </w:p>
        <w:p w14:paraId="5829FE87" w14:textId="7C47B9FC"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17" w:history="1">
            <w:r w:rsidR="00B54CB1" w:rsidRPr="0085471B">
              <w:rPr>
                <w:rStyle w:val="Hyperlink"/>
                <w:bCs/>
                <w:noProof/>
              </w:rPr>
              <w:t>Section 4.1 – Summary of Method Challenges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_Toc152751917 \h </w:instrText>
            </w:r>
            <w:r w:rsidR="00B54CB1" w:rsidRPr="0085471B">
              <w:rPr>
                <w:bCs/>
                <w:noProof/>
                <w:webHidden/>
              </w:rPr>
            </w:r>
            <w:r w:rsidR="00B54CB1" w:rsidRPr="0085471B">
              <w:rPr>
                <w:bCs/>
                <w:noProof/>
                <w:webHidden/>
              </w:rPr>
              <w:fldChar w:fldCharType="separate"/>
            </w:r>
            <w:r w:rsidR="0085471B">
              <w:rPr>
                <w:bCs/>
                <w:noProof/>
                <w:webHidden/>
              </w:rPr>
              <w:t>38</w:t>
            </w:r>
            <w:r w:rsidR="00B54CB1" w:rsidRPr="0085471B">
              <w:rPr>
                <w:bCs/>
                <w:noProof/>
                <w:webHidden/>
              </w:rPr>
              <w:fldChar w:fldCharType="end"/>
            </w:r>
          </w:hyperlink>
        </w:p>
        <w:p w14:paraId="5E166CDD" w14:textId="1582C34A"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18" w:history="1">
            <w:r w:rsidR="00B54CB1" w:rsidRPr="0085471B">
              <w:rPr>
                <w:rStyle w:val="Hyperlink"/>
                <w:bCs/>
                <w:noProof/>
              </w:rPr>
              <w:t>Section 4.2 – Summary of Recommendations for Laboratories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_Toc152751918 \h </w:instrText>
            </w:r>
            <w:r w:rsidR="00B54CB1" w:rsidRPr="0085471B">
              <w:rPr>
                <w:bCs/>
                <w:noProof/>
                <w:webHidden/>
              </w:rPr>
            </w:r>
            <w:r w:rsidR="00B54CB1" w:rsidRPr="0085471B">
              <w:rPr>
                <w:bCs/>
                <w:noProof/>
                <w:webHidden/>
              </w:rPr>
              <w:fldChar w:fldCharType="separate"/>
            </w:r>
            <w:r w:rsidR="0085471B">
              <w:rPr>
                <w:bCs/>
                <w:noProof/>
                <w:webHidden/>
              </w:rPr>
              <w:t>41</w:t>
            </w:r>
            <w:r w:rsidR="00B54CB1" w:rsidRPr="0085471B">
              <w:rPr>
                <w:bCs/>
                <w:noProof/>
                <w:webHidden/>
              </w:rPr>
              <w:fldChar w:fldCharType="end"/>
            </w:r>
          </w:hyperlink>
        </w:p>
        <w:p w14:paraId="1D5B42BD" w14:textId="6634AE64"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919" w:history="1">
            <w:r w:rsidR="00B54CB1" w:rsidRPr="0085471B">
              <w:rPr>
                <w:rStyle w:val="Hyperlink"/>
                <w:bCs/>
                <w:noProof/>
              </w:rPr>
              <w:t>Section 5: References, Acronyms, and Definitions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_Toc152751919 \h </w:instrText>
            </w:r>
            <w:r w:rsidR="00B54CB1" w:rsidRPr="0085471B">
              <w:rPr>
                <w:bCs/>
                <w:noProof/>
                <w:webHidden/>
              </w:rPr>
            </w:r>
            <w:r w:rsidR="00B54CB1" w:rsidRPr="0085471B">
              <w:rPr>
                <w:bCs/>
                <w:noProof/>
                <w:webHidden/>
              </w:rPr>
              <w:fldChar w:fldCharType="separate"/>
            </w:r>
            <w:r w:rsidR="0085471B">
              <w:rPr>
                <w:bCs/>
                <w:noProof/>
                <w:webHidden/>
              </w:rPr>
              <w:t>42</w:t>
            </w:r>
            <w:r w:rsidR="00B54CB1" w:rsidRPr="0085471B">
              <w:rPr>
                <w:bCs/>
                <w:noProof/>
                <w:webHidden/>
              </w:rPr>
              <w:fldChar w:fldCharType="end"/>
            </w:r>
          </w:hyperlink>
        </w:p>
        <w:p w14:paraId="511C0814" w14:textId="1121C19C"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0" w:history="1">
            <w:r w:rsidR="00B54CB1" w:rsidRPr="0085471B">
              <w:rPr>
                <w:rStyle w:val="Hyperlink"/>
                <w:bCs/>
                <w:noProof/>
              </w:rPr>
              <w:t>Section 5.1: References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_Toc152751920 \h </w:instrText>
            </w:r>
            <w:r w:rsidR="00B54CB1" w:rsidRPr="0085471B">
              <w:rPr>
                <w:bCs/>
                <w:noProof/>
                <w:webHidden/>
              </w:rPr>
            </w:r>
            <w:r w:rsidR="00B54CB1" w:rsidRPr="0085471B">
              <w:rPr>
                <w:bCs/>
                <w:noProof/>
                <w:webHidden/>
              </w:rPr>
              <w:fldChar w:fldCharType="separate"/>
            </w:r>
            <w:r w:rsidR="0085471B">
              <w:rPr>
                <w:bCs/>
                <w:noProof/>
                <w:webHidden/>
              </w:rPr>
              <w:t>42</w:t>
            </w:r>
            <w:r w:rsidR="00B54CB1" w:rsidRPr="0085471B">
              <w:rPr>
                <w:bCs/>
                <w:noProof/>
                <w:webHidden/>
              </w:rPr>
              <w:fldChar w:fldCharType="end"/>
            </w:r>
          </w:hyperlink>
        </w:p>
        <w:p w14:paraId="3B6EC2AE" w14:textId="2EB08129"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1" w:history="1">
            <w:r w:rsidR="00B54CB1" w:rsidRPr="0085471B">
              <w:rPr>
                <w:rStyle w:val="Hyperlink"/>
                <w:bCs/>
                <w:noProof/>
              </w:rPr>
              <w:t>Section 5.2: Acronyms and Definitions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_Toc152751921 \h </w:instrText>
            </w:r>
            <w:r w:rsidR="00B54CB1" w:rsidRPr="0085471B">
              <w:rPr>
                <w:bCs/>
                <w:noProof/>
                <w:webHidden/>
              </w:rPr>
            </w:r>
            <w:r w:rsidR="00B54CB1" w:rsidRPr="0085471B">
              <w:rPr>
                <w:bCs/>
                <w:noProof/>
                <w:webHidden/>
              </w:rPr>
              <w:fldChar w:fldCharType="separate"/>
            </w:r>
            <w:r w:rsidR="0085471B">
              <w:rPr>
                <w:bCs/>
                <w:noProof/>
                <w:webHidden/>
              </w:rPr>
              <w:t>47</w:t>
            </w:r>
            <w:r w:rsidR="00B54CB1" w:rsidRPr="0085471B">
              <w:rPr>
                <w:bCs/>
                <w:noProof/>
                <w:webHidden/>
              </w:rPr>
              <w:fldChar w:fldCharType="end"/>
            </w:r>
          </w:hyperlink>
        </w:p>
        <w:p w14:paraId="232F57C4" w14:textId="78B2772F"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922" w:history="1">
            <w:r w:rsidR="00B54CB1" w:rsidRPr="0085471B">
              <w:rPr>
                <w:rStyle w:val="Hyperlink"/>
                <w:bCs/>
                <w:noProof/>
              </w:rPr>
              <w:t>Appendix A.</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_Toc152751922 \h </w:instrText>
            </w:r>
            <w:r w:rsidR="00B54CB1" w:rsidRPr="0085471B">
              <w:rPr>
                <w:bCs/>
                <w:noProof/>
                <w:webHidden/>
              </w:rPr>
            </w:r>
            <w:r w:rsidR="00B54CB1" w:rsidRPr="0085471B">
              <w:rPr>
                <w:bCs/>
                <w:noProof/>
                <w:webHidden/>
              </w:rPr>
              <w:fldChar w:fldCharType="separate"/>
            </w:r>
            <w:r w:rsidR="0085471B">
              <w:rPr>
                <w:bCs/>
                <w:noProof/>
                <w:webHidden/>
              </w:rPr>
              <w:t>50</w:t>
            </w:r>
            <w:r w:rsidR="00B54CB1" w:rsidRPr="0085471B">
              <w:rPr>
                <w:bCs/>
                <w:noProof/>
                <w:webHidden/>
              </w:rPr>
              <w:fldChar w:fldCharType="end"/>
            </w:r>
          </w:hyperlink>
        </w:p>
        <w:p w14:paraId="6A46C9C6" w14:textId="36F6A667"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3" w:history="1">
            <w:r w:rsidR="00B54CB1" w:rsidRPr="0085471B">
              <w:rPr>
                <w:rStyle w:val="Hyperlink"/>
                <w:bCs/>
                <w:noProof/>
              </w:rPr>
              <w:t>Table A-1. Initial demonstration of capabilities (IDOC) sample recovery concentrations of laboratory fortified blanks by laboratories for eight nitrosamines.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_Toc152751923 \h </w:instrText>
            </w:r>
            <w:r w:rsidR="00B54CB1" w:rsidRPr="0085471B">
              <w:rPr>
                <w:bCs/>
                <w:noProof/>
                <w:webHidden/>
              </w:rPr>
            </w:r>
            <w:r w:rsidR="00B54CB1" w:rsidRPr="0085471B">
              <w:rPr>
                <w:bCs/>
                <w:noProof/>
                <w:webHidden/>
              </w:rPr>
              <w:fldChar w:fldCharType="separate"/>
            </w:r>
            <w:r w:rsidR="0085471B">
              <w:rPr>
                <w:bCs/>
                <w:noProof/>
                <w:webHidden/>
              </w:rPr>
              <w:t>50</w:t>
            </w:r>
            <w:r w:rsidR="00B54CB1" w:rsidRPr="0085471B">
              <w:rPr>
                <w:bCs/>
                <w:noProof/>
                <w:webHidden/>
              </w:rPr>
              <w:fldChar w:fldCharType="end"/>
            </w:r>
          </w:hyperlink>
        </w:p>
        <w:p w14:paraId="38B7AD63" w14:textId="42D98018"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4" w:history="1">
            <w:r w:rsidR="00B54CB1" w:rsidRPr="0085471B">
              <w:rPr>
                <w:rStyle w:val="Hyperlink"/>
                <w:bCs/>
                <w:noProof/>
              </w:rPr>
              <w:t>Table A-2. Method Detection Limit (MDL) concentrations by laboratories for eight nitrosamines.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_Toc152751924 \h </w:instrText>
            </w:r>
            <w:r w:rsidR="00B54CB1" w:rsidRPr="0085471B">
              <w:rPr>
                <w:bCs/>
                <w:noProof/>
                <w:webHidden/>
              </w:rPr>
            </w:r>
            <w:r w:rsidR="00B54CB1" w:rsidRPr="0085471B">
              <w:rPr>
                <w:bCs/>
                <w:noProof/>
                <w:webHidden/>
              </w:rPr>
              <w:fldChar w:fldCharType="separate"/>
            </w:r>
            <w:r w:rsidR="0085471B">
              <w:rPr>
                <w:bCs/>
                <w:noProof/>
                <w:webHidden/>
              </w:rPr>
              <w:t>52</w:t>
            </w:r>
            <w:r w:rsidR="00B54CB1" w:rsidRPr="0085471B">
              <w:rPr>
                <w:bCs/>
                <w:noProof/>
                <w:webHidden/>
              </w:rPr>
              <w:fldChar w:fldCharType="end"/>
            </w:r>
          </w:hyperlink>
        </w:p>
        <w:p w14:paraId="79837D7D" w14:textId="72ABD9D7"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5" w:history="1">
            <w:r w:rsidR="00B54CB1" w:rsidRPr="0085471B">
              <w:rPr>
                <w:rStyle w:val="Hyperlink"/>
                <w:bCs/>
                <w:noProof/>
              </w:rPr>
              <w:t>Table A-3. Minimum Reporting Level (MRL) concentrations by laboratories for eight nitrosamines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_Toc152751925 \h </w:instrText>
            </w:r>
            <w:r w:rsidR="00B54CB1" w:rsidRPr="0085471B">
              <w:rPr>
                <w:bCs/>
                <w:noProof/>
                <w:webHidden/>
              </w:rPr>
            </w:r>
            <w:r w:rsidR="00B54CB1" w:rsidRPr="0085471B">
              <w:rPr>
                <w:bCs/>
                <w:noProof/>
                <w:webHidden/>
              </w:rPr>
              <w:fldChar w:fldCharType="separate"/>
            </w:r>
            <w:r w:rsidR="0085471B">
              <w:rPr>
                <w:bCs/>
                <w:noProof/>
                <w:webHidden/>
              </w:rPr>
              <w:t>54</w:t>
            </w:r>
            <w:r w:rsidR="00B54CB1" w:rsidRPr="0085471B">
              <w:rPr>
                <w:bCs/>
                <w:noProof/>
                <w:webHidden/>
              </w:rPr>
              <w:fldChar w:fldCharType="end"/>
            </w:r>
          </w:hyperlink>
        </w:p>
        <w:p w14:paraId="44720C09" w14:textId="7F4BE934"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6" w:history="1">
            <w:r w:rsidR="00B54CB1" w:rsidRPr="0085471B">
              <w:rPr>
                <w:rStyle w:val="Hyperlink"/>
                <w:bCs/>
                <w:noProof/>
              </w:rPr>
              <w:t>Table A-4. Proficiency testing (PT) sample concentrations, acceptable ranges, and reported values by laboratories for eight nitrosamines.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_Toc152751926 \h </w:instrText>
            </w:r>
            <w:r w:rsidR="00B54CB1" w:rsidRPr="0085471B">
              <w:rPr>
                <w:bCs/>
                <w:noProof/>
                <w:webHidden/>
              </w:rPr>
            </w:r>
            <w:r w:rsidR="00B54CB1" w:rsidRPr="0085471B">
              <w:rPr>
                <w:bCs/>
                <w:noProof/>
                <w:webHidden/>
              </w:rPr>
              <w:fldChar w:fldCharType="separate"/>
            </w:r>
            <w:r w:rsidR="0085471B">
              <w:rPr>
                <w:bCs/>
                <w:noProof/>
                <w:webHidden/>
              </w:rPr>
              <w:t>56</w:t>
            </w:r>
            <w:r w:rsidR="00B54CB1" w:rsidRPr="0085471B">
              <w:rPr>
                <w:bCs/>
                <w:noProof/>
                <w:webHidden/>
              </w:rPr>
              <w:fldChar w:fldCharType="end"/>
            </w:r>
          </w:hyperlink>
        </w:p>
        <w:p w14:paraId="66449733" w14:textId="5A28D404"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7" w:history="1">
            <w:r w:rsidR="00B54CB1" w:rsidRPr="0085471B">
              <w:rPr>
                <w:rStyle w:val="Hyperlink"/>
                <w:bCs/>
                <w:noProof/>
              </w:rPr>
              <w:t>Table A-5. Concentrations of nitrosamines in Laboratory Reagent Blanks (LRBs) reported by laboratories.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_Toc152751927 \h </w:instrText>
            </w:r>
            <w:r w:rsidR="00B54CB1" w:rsidRPr="0085471B">
              <w:rPr>
                <w:bCs/>
                <w:noProof/>
                <w:webHidden/>
              </w:rPr>
            </w:r>
            <w:r w:rsidR="00B54CB1" w:rsidRPr="0085471B">
              <w:rPr>
                <w:bCs/>
                <w:noProof/>
                <w:webHidden/>
              </w:rPr>
              <w:fldChar w:fldCharType="separate"/>
            </w:r>
            <w:r w:rsidR="0085471B">
              <w:rPr>
                <w:bCs/>
                <w:noProof/>
                <w:webHidden/>
              </w:rPr>
              <w:t>58</w:t>
            </w:r>
            <w:r w:rsidR="00B54CB1" w:rsidRPr="0085471B">
              <w:rPr>
                <w:bCs/>
                <w:noProof/>
                <w:webHidden/>
              </w:rPr>
              <w:fldChar w:fldCharType="end"/>
            </w:r>
          </w:hyperlink>
        </w:p>
        <w:p w14:paraId="706968E0" w14:textId="0B9347E9"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8" w:history="1">
            <w:r w:rsidR="00B54CB1" w:rsidRPr="0085471B">
              <w:rPr>
                <w:rStyle w:val="Hyperlink"/>
                <w:bCs/>
                <w:noProof/>
              </w:rPr>
              <w:t>Table A-6. One-way Analysis of Variance (ANOVA) results for laboratory-fortified blank recovery data by analyte</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_Toc152751928 \h </w:instrText>
            </w:r>
            <w:r w:rsidR="00B54CB1" w:rsidRPr="0085471B">
              <w:rPr>
                <w:bCs/>
                <w:noProof/>
                <w:webHidden/>
              </w:rPr>
            </w:r>
            <w:r w:rsidR="00B54CB1" w:rsidRPr="0085471B">
              <w:rPr>
                <w:bCs/>
                <w:noProof/>
                <w:webHidden/>
              </w:rPr>
              <w:fldChar w:fldCharType="separate"/>
            </w:r>
            <w:r w:rsidR="0085471B">
              <w:rPr>
                <w:bCs/>
                <w:noProof/>
                <w:webHidden/>
              </w:rPr>
              <w:t>60</w:t>
            </w:r>
            <w:r w:rsidR="00B54CB1" w:rsidRPr="0085471B">
              <w:rPr>
                <w:bCs/>
                <w:noProof/>
                <w:webHidden/>
              </w:rPr>
              <w:fldChar w:fldCharType="end"/>
            </w:r>
          </w:hyperlink>
        </w:p>
        <w:p w14:paraId="16E9420D" w14:textId="565E6D43"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29" w:history="1">
            <w:r w:rsidR="00B54CB1" w:rsidRPr="0085471B">
              <w:rPr>
                <w:rStyle w:val="Hyperlink"/>
                <w:bCs/>
                <w:noProof/>
              </w:rPr>
              <w:t xml:space="preserve">Table A-7. Tukey’s Honest Significant Difference </w:t>
            </w:r>
            <w:r w:rsidR="00B54CB1" w:rsidRPr="0085471B">
              <w:rPr>
                <w:rStyle w:val="Hyperlink"/>
                <w:bCs/>
                <w:i/>
                <w:noProof/>
              </w:rPr>
              <w:t xml:space="preserve">post-hoc </w:t>
            </w:r>
            <w:r w:rsidR="00B54CB1" w:rsidRPr="0085471B">
              <w:rPr>
                <w:rStyle w:val="Hyperlink"/>
                <w:bCs/>
                <w:noProof/>
              </w:rPr>
              <w:t>tests for laboratory-fortified blank recovery data by analyte across laboratories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_Toc152751929 \h </w:instrText>
            </w:r>
            <w:r w:rsidR="00B54CB1" w:rsidRPr="0085471B">
              <w:rPr>
                <w:bCs/>
                <w:noProof/>
                <w:webHidden/>
              </w:rPr>
            </w:r>
            <w:r w:rsidR="00B54CB1" w:rsidRPr="0085471B">
              <w:rPr>
                <w:bCs/>
                <w:noProof/>
                <w:webHidden/>
              </w:rPr>
              <w:fldChar w:fldCharType="separate"/>
            </w:r>
            <w:r w:rsidR="0085471B">
              <w:rPr>
                <w:bCs/>
                <w:noProof/>
                <w:webHidden/>
              </w:rPr>
              <w:t>60</w:t>
            </w:r>
            <w:r w:rsidR="00B54CB1" w:rsidRPr="0085471B">
              <w:rPr>
                <w:bCs/>
                <w:noProof/>
                <w:webHidden/>
              </w:rPr>
              <w:fldChar w:fldCharType="end"/>
            </w:r>
          </w:hyperlink>
        </w:p>
        <w:p w14:paraId="0D97BD20" w14:textId="340C8609"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30" w:history="1">
            <w:r w:rsidR="00B54CB1" w:rsidRPr="0085471B">
              <w:rPr>
                <w:rStyle w:val="Hyperlink"/>
                <w:bCs/>
                <w:noProof/>
              </w:rPr>
              <w:t>Table A-8. Two-way Analysis of Variance (ANOVA) results for laboratory-fortified blank recovery data</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_Toc152751930 \h </w:instrText>
            </w:r>
            <w:r w:rsidR="00B54CB1" w:rsidRPr="0085471B">
              <w:rPr>
                <w:bCs/>
                <w:noProof/>
                <w:webHidden/>
              </w:rPr>
            </w:r>
            <w:r w:rsidR="00B54CB1" w:rsidRPr="0085471B">
              <w:rPr>
                <w:bCs/>
                <w:noProof/>
                <w:webHidden/>
              </w:rPr>
              <w:fldChar w:fldCharType="separate"/>
            </w:r>
            <w:r w:rsidR="0085471B">
              <w:rPr>
                <w:bCs/>
                <w:noProof/>
                <w:webHidden/>
              </w:rPr>
              <w:t>62</w:t>
            </w:r>
            <w:r w:rsidR="00B54CB1" w:rsidRPr="0085471B">
              <w:rPr>
                <w:bCs/>
                <w:noProof/>
                <w:webHidden/>
              </w:rPr>
              <w:fldChar w:fldCharType="end"/>
            </w:r>
          </w:hyperlink>
        </w:p>
        <w:p w14:paraId="113F2448" w14:textId="2132C4FC"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31" w:history="1">
            <w:r w:rsidR="00B54CB1" w:rsidRPr="0085471B">
              <w:rPr>
                <w:rStyle w:val="Hyperlink"/>
                <w:bCs/>
                <w:noProof/>
              </w:rPr>
              <w:t xml:space="preserve">Table A-9. Tukey’s Honest Significant Difference </w:t>
            </w:r>
            <w:r w:rsidR="00B54CB1" w:rsidRPr="0085471B">
              <w:rPr>
                <w:rStyle w:val="Hyperlink"/>
                <w:bCs/>
                <w:i/>
                <w:noProof/>
              </w:rPr>
              <w:t xml:space="preserve">post-hoc </w:t>
            </w:r>
            <w:r w:rsidR="00B54CB1" w:rsidRPr="0085471B">
              <w:rPr>
                <w:rStyle w:val="Hyperlink"/>
                <w:bCs/>
                <w:noProof/>
              </w:rPr>
              <w:t>tests for laboratory-fortified blank recovery data across all analytes by laboratory</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_Toc152751931 \h </w:instrText>
            </w:r>
            <w:r w:rsidR="00B54CB1" w:rsidRPr="0085471B">
              <w:rPr>
                <w:bCs/>
                <w:noProof/>
                <w:webHidden/>
              </w:rPr>
            </w:r>
            <w:r w:rsidR="00B54CB1" w:rsidRPr="0085471B">
              <w:rPr>
                <w:bCs/>
                <w:noProof/>
                <w:webHidden/>
              </w:rPr>
              <w:fldChar w:fldCharType="separate"/>
            </w:r>
            <w:r w:rsidR="0085471B">
              <w:rPr>
                <w:bCs/>
                <w:noProof/>
                <w:webHidden/>
              </w:rPr>
              <w:t>62</w:t>
            </w:r>
            <w:r w:rsidR="00B54CB1" w:rsidRPr="0085471B">
              <w:rPr>
                <w:bCs/>
                <w:noProof/>
                <w:webHidden/>
              </w:rPr>
              <w:fldChar w:fldCharType="end"/>
            </w:r>
          </w:hyperlink>
        </w:p>
        <w:p w14:paraId="3E5FA5B7" w14:textId="440F7AA9" w:rsidR="00B54CB1" w:rsidRPr="0085471B" w:rsidRDefault="00000000" w:rsidP="0085471B">
          <w:pPr>
            <w:pStyle w:val="TOC2"/>
            <w:tabs>
              <w:tab w:val="right" w:leader="dot" w:pos="9570"/>
            </w:tabs>
            <w:spacing w:line="240" w:lineRule="auto"/>
            <w:rPr>
              <w:rFonts w:eastAsiaTheme="minorEastAsia"/>
              <w:bCs/>
              <w:noProof/>
              <w:kern w:val="2"/>
              <w14:ligatures w14:val="standardContextual"/>
            </w:rPr>
          </w:pPr>
          <w:hyperlink w:anchor="_Toc152751932" w:history="1">
            <w:r w:rsidR="00B54CB1" w:rsidRPr="0085471B">
              <w:rPr>
                <w:rStyle w:val="Hyperlink"/>
                <w:bCs/>
                <w:noProof/>
              </w:rPr>
              <w:t xml:space="preserve">Table A-10. Two-sample </w:t>
            </w:r>
            <w:r w:rsidR="00B54CB1" w:rsidRPr="0085471B">
              <w:rPr>
                <w:rStyle w:val="Hyperlink"/>
                <w:bCs/>
                <w:i/>
                <w:noProof/>
              </w:rPr>
              <w:t>t</w:t>
            </w:r>
            <w:r w:rsidR="00B54CB1" w:rsidRPr="0085471B">
              <w:rPr>
                <w:rStyle w:val="Hyperlink"/>
                <w:bCs/>
                <w:noProof/>
              </w:rPr>
              <w:t>-test comparison of laboratory-fortified blank recovery data between laboratory ID#6 and all laboratories</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_Toc152751932 \h </w:instrText>
            </w:r>
            <w:r w:rsidR="00B54CB1" w:rsidRPr="0085471B">
              <w:rPr>
                <w:bCs/>
                <w:noProof/>
                <w:webHidden/>
              </w:rPr>
            </w:r>
            <w:r w:rsidR="00B54CB1" w:rsidRPr="0085471B">
              <w:rPr>
                <w:bCs/>
                <w:noProof/>
                <w:webHidden/>
              </w:rPr>
              <w:fldChar w:fldCharType="separate"/>
            </w:r>
            <w:r w:rsidR="0085471B">
              <w:rPr>
                <w:bCs/>
                <w:noProof/>
                <w:webHidden/>
              </w:rPr>
              <w:t>63</w:t>
            </w:r>
            <w:r w:rsidR="00B54CB1" w:rsidRPr="0085471B">
              <w:rPr>
                <w:bCs/>
                <w:noProof/>
                <w:webHidden/>
              </w:rPr>
              <w:fldChar w:fldCharType="end"/>
            </w:r>
          </w:hyperlink>
        </w:p>
        <w:p w14:paraId="766522DC" w14:textId="03628EED" w:rsidR="00B54CB1" w:rsidRPr="0085471B" w:rsidRDefault="00000000" w:rsidP="0085471B">
          <w:pPr>
            <w:pStyle w:val="TOC1"/>
            <w:tabs>
              <w:tab w:val="right" w:leader="dot" w:pos="9570"/>
            </w:tabs>
            <w:spacing w:line="240" w:lineRule="auto"/>
            <w:rPr>
              <w:rFonts w:eastAsiaTheme="minorEastAsia"/>
              <w:bCs/>
              <w:noProof/>
              <w:kern w:val="2"/>
              <w14:ligatures w14:val="standardContextual"/>
            </w:rPr>
          </w:pPr>
          <w:hyperlink w:anchor="_Toc152751933" w:history="1">
            <w:r w:rsidR="00B54CB1" w:rsidRPr="0085471B">
              <w:rPr>
                <w:rStyle w:val="Hyperlink"/>
                <w:bCs/>
                <w:noProof/>
              </w:rPr>
              <w:t>Appendix B.</w:t>
            </w:r>
            <w:r w:rsidR="00B54CB1" w:rsidRPr="0085471B">
              <w:rPr>
                <w:bCs/>
                <w:noProof/>
                <w:webHidden/>
              </w:rPr>
              <w:tab/>
            </w:r>
            <w:r w:rsidR="00B54CB1" w:rsidRPr="0085471B">
              <w:rPr>
                <w:bCs/>
                <w:noProof/>
                <w:webHidden/>
              </w:rPr>
              <w:fldChar w:fldCharType="begin"/>
            </w:r>
            <w:r w:rsidR="00B54CB1" w:rsidRPr="0085471B">
              <w:rPr>
                <w:bCs/>
                <w:noProof/>
                <w:webHidden/>
              </w:rPr>
              <w:instrText xml:space="preserve"> PAGEREF _Toc152751933 \h </w:instrText>
            </w:r>
            <w:r w:rsidR="00B54CB1" w:rsidRPr="0085471B">
              <w:rPr>
                <w:bCs/>
                <w:noProof/>
                <w:webHidden/>
              </w:rPr>
            </w:r>
            <w:r w:rsidR="00B54CB1" w:rsidRPr="0085471B">
              <w:rPr>
                <w:bCs/>
                <w:noProof/>
                <w:webHidden/>
              </w:rPr>
              <w:fldChar w:fldCharType="separate"/>
            </w:r>
            <w:r w:rsidR="0085471B">
              <w:rPr>
                <w:bCs/>
                <w:noProof/>
                <w:webHidden/>
              </w:rPr>
              <w:t>64</w:t>
            </w:r>
            <w:r w:rsidR="00B54CB1" w:rsidRPr="0085471B">
              <w:rPr>
                <w:bCs/>
                <w:noProof/>
                <w:webHidden/>
              </w:rPr>
              <w:fldChar w:fldCharType="end"/>
            </w:r>
          </w:hyperlink>
        </w:p>
        <w:p w14:paraId="1A0346EA" w14:textId="20F759C5" w:rsidR="00DB1DE7" w:rsidRDefault="00B54CB1" w:rsidP="0085471B">
          <w:pPr>
            <w:pStyle w:val="BodyText"/>
          </w:pPr>
          <w:r w:rsidRPr="0085471B">
            <w:fldChar w:fldCharType="end"/>
          </w:r>
        </w:p>
      </w:sdtContent>
    </w:sdt>
    <w:p w14:paraId="5449D414" w14:textId="77777777" w:rsidR="009328DA" w:rsidRDefault="009328DA">
      <w:pPr>
        <w:rPr>
          <w:b/>
        </w:rPr>
        <w:sectPr w:rsidR="009328DA" w:rsidSect="002E5B66">
          <w:headerReference w:type="default" r:id="rId11"/>
          <w:footerReference w:type="default" r:id="rId12"/>
          <w:pgSz w:w="12240" w:h="15840"/>
          <w:pgMar w:top="1400" w:right="1340" w:bottom="1200" w:left="1320" w:header="0" w:footer="1012" w:gutter="0"/>
          <w:cols w:space="720"/>
          <w:titlePg/>
          <w:docGrid w:linePitch="326"/>
        </w:sectPr>
      </w:pPr>
    </w:p>
    <w:p w14:paraId="7013C228" w14:textId="59D1FC03" w:rsidR="00DA6079" w:rsidRDefault="00091257" w:rsidP="00564B40">
      <w:pPr>
        <w:pStyle w:val="Heading1"/>
      </w:pPr>
      <w:bookmarkStart w:id="0" w:name="_Toc152751891"/>
      <w:r>
        <w:lastRenderedPageBreak/>
        <w:t xml:space="preserve">Section 1: </w:t>
      </w:r>
      <w:r w:rsidR="00CC421A" w:rsidRPr="00564B40">
        <w:t>Introduction</w:t>
      </w:r>
      <w:bookmarkEnd w:id="0"/>
    </w:p>
    <w:p w14:paraId="67BDD93A" w14:textId="51033BF7" w:rsidR="00A01358" w:rsidRPr="00A01358" w:rsidRDefault="00A01358" w:rsidP="009F3759">
      <w:pPr>
        <w:pStyle w:val="Heading2"/>
      </w:pPr>
      <w:bookmarkStart w:id="1" w:name="_Toc152751892"/>
      <w:r>
        <w:t>Section 1.1 Overview</w:t>
      </w:r>
      <w:r w:rsidR="005F607D">
        <w:t xml:space="preserve"> and Executive Summary</w:t>
      </w:r>
      <w:bookmarkEnd w:id="1"/>
    </w:p>
    <w:p w14:paraId="0948A6B8" w14:textId="2B1513ED" w:rsidR="00371C7F" w:rsidRPr="00ED1758" w:rsidRDefault="002A1FF7" w:rsidP="0062064E">
      <w:pPr>
        <w:ind w:firstLine="720"/>
        <w:rPr>
          <w:vertAlign w:val="subscript"/>
        </w:rPr>
      </w:pPr>
      <w:r>
        <w:t xml:space="preserve">This </w:t>
      </w:r>
      <w:r w:rsidR="00CB1289">
        <w:t>Inter-Laboratory Validation Report</w:t>
      </w:r>
      <w:r>
        <w:t xml:space="preserve"> summarizes quality control (QC)</w:t>
      </w:r>
      <w:r w:rsidR="00E225B7">
        <w:t xml:space="preserve"> and statistical</w:t>
      </w:r>
      <w:r>
        <w:t xml:space="preserve"> results from the </w:t>
      </w:r>
      <w:r w:rsidR="00CB1289">
        <w:t>inter</w:t>
      </w:r>
      <w:r>
        <w:rPr>
          <w:rFonts w:ascii="Cambria Math" w:hAnsi="Cambria Math" w:cs="Cambria Math"/>
        </w:rPr>
        <w:t>‐</w:t>
      </w:r>
      <w:r>
        <w:t>laboratory</w:t>
      </w:r>
      <w:r w:rsidR="0085153D">
        <w:t xml:space="preserve"> </w:t>
      </w:r>
      <w:r w:rsidR="00187AF3">
        <w:t xml:space="preserve">comparison study </w:t>
      </w:r>
      <w:r>
        <w:t>of</w:t>
      </w:r>
      <w:r w:rsidR="0051430D">
        <w:t xml:space="preserve"> Eurofins Eaton Analytical </w:t>
      </w:r>
      <w:r w:rsidR="00F96F07">
        <w:t>-</w:t>
      </w:r>
      <w:r>
        <w:t xml:space="preserve"> </w:t>
      </w:r>
      <w:r w:rsidR="0051430D">
        <w:t>Agilent Method 521</w:t>
      </w:r>
      <w:r w:rsidR="008D69A6">
        <w:t xml:space="preserve"> Revision 1.0</w:t>
      </w:r>
      <w:r w:rsidR="00391446">
        <w:t>, 2018</w:t>
      </w:r>
      <w:r w:rsidR="7DB5F06B">
        <w:t xml:space="preserve">, </w:t>
      </w:r>
      <w:r w:rsidR="003661B3">
        <w:rPr>
          <w:i/>
          <w:iCs/>
        </w:rPr>
        <w:t>Determination of Nitrosamines in Drinking Water by Solid Phase Extraction and Capillary Column Gas Chromatography with Large Volume Injection and Chemical Ionization Tandem Mass Spectrometry (MS/MS)</w:t>
      </w:r>
      <w:r w:rsidR="00B21F63">
        <w:rPr>
          <w:i/>
          <w:iCs/>
        </w:rPr>
        <w:t xml:space="preserve"> </w:t>
      </w:r>
      <w:r w:rsidR="00B21F63" w:rsidRPr="00B21F63">
        <w:t>(</w:t>
      </w:r>
      <w:r w:rsidR="00B21F63">
        <w:t>hereafter referred to as “EEA-Agilent 521.1”</w:t>
      </w:r>
      <w:r w:rsidR="00B21F63" w:rsidRPr="00B21F63">
        <w:t>)</w:t>
      </w:r>
      <w:r w:rsidR="00AA46C2">
        <w:t>.</w:t>
      </w:r>
      <w:r w:rsidR="007647B2">
        <w:t xml:space="preserve"> </w:t>
      </w:r>
      <w:r>
        <w:t>Precision</w:t>
      </w:r>
      <w:r w:rsidR="00815AED">
        <w:t>, accuracy,</w:t>
      </w:r>
      <w:r>
        <w:t xml:space="preserve"> </w:t>
      </w:r>
      <w:r w:rsidR="00815AED">
        <w:t>and sensitivity</w:t>
      </w:r>
      <w:r>
        <w:t xml:space="preserve"> were evaluated</w:t>
      </w:r>
      <w:r w:rsidR="0081150A">
        <w:t xml:space="preserve"> by State Water Resources Control Board (</w:t>
      </w:r>
      <w:r w:rsidR="000A201B">
        <w:t>State Water Board</w:t>
      </w:r>
      <w:r w:rsidR="0081150A">
        <w:t>)</w:t>
      </w:r>
      <w:r w:rsidR="00CE2CF6">
        <w:t xml:space="preserve">, Division of Drinking Water </w:t>
      </w:r>
      <w:r w:rsidR="0081150A">
        <w:t>staff</w:t>
      </w:r>
      <w:r>
        <w:t xml:space="preserve"> for </w:t>
      </w:r>
      <w:r w:rsidR="006E1714">
        <w:t>eight</w:t>
      </w:r>
      <w:r>
        <w:t xml:space="preserve"> </w:t>
      </w:r>
      <w:r w:rsidR="00D34D8E">
        <w:t>target</w:t>
      </w:r>
      <w:r w:rsidR="006E1714">
        <w:t xml:space="preserve"> </w:t>
      </w:r>
      <w:r w:rsidR="00AD0CD7">
        <w:t>N-</w:t>
      </w:r>
      <w:r w:rsidR="006E1714">
        <w:t>nitrosamine</w:t>
      </w:r>
      <w:r>
        <w:t xml:space="preserve"> chemicals</w:t>
      </w:r>
      <w:r w:rsidR="00AD0CD7">
        <w:t xml:space="preserve"> (“nitrosamines”)</w:t>
      </w:r>
      <w:r w:rsidR="00CA00A6">
        <w:t xml:space="preserve"> (Table </w:t>
      </w:r>
      <w:r w:rsidR="00AA46C2">
        <w:t>1</w:t>
      </w:r>
      <w:r w:rsidR="00CA00A6">
        <w:t>)</w:t>
      </w:r>
      <w:r w:rsidR="00815AED">
        <w:t xml:space="preserve"> in a multi-step process</w:t>
      </w:r>
      <w:r w:rsidR="001B625B">
        <w:t xml:space="preserve"> </w:t>
      </w:r>
      <w:r w:rsidR="0066111B">
        <w:t>involving six independent laboratories through</w:t>
      </w:r>
      <w:r w:rsidR="001B625B">
        <w:t xml:space="preserve"> </w:t>
      </w:r>
      <w:r w:rsidR="0066111B">
        <w:t xml:space="preserve">an </w:t>
      </w:r>
      <w:r w:rsidR="00815AED">
        <w:t>initial demonstration of capability (IDOC)</w:t>
      </w:r>
      <w:r w:rsidR="0066111B">
        <w:t xml:space="preserve"> study followed by</w:t>
      </w:r>
      <w:r w:rsidR="00815AED">
        <w:t xml:space="preserve"> a</w:t>
      </w:r>
      <w:r w:rsidR="00371C7F">
        <w:t xml:space="preserve"> </w:t>
      </w:r>
      <w:r w:rsidR="00F27F38">
        <w:t>P</w:t>
      </w:r>
      <w:r w:rsidR="001B625B">
        <w:t xml:space="preserve">roficiency </w:t>
      </w:r>
      <w:r w:rsidR="00F27F38">
        <w:t>T</w:t>
      </w:r>
      <w:r w:rsidR="001B625B">
        <w:t>esting (PT)</w:t>
      </w:r>
      <w:r w:rsidR="00371C7F">
        <w:t xml:space="preserve"> sample evaluation.</w:t>
      </w:r>
      <w:r w:rsidR="00234C3D">
        <w:t xml:space="preserve"> Acceptance criteria</w:t>
      </w:r>
      <w:r w:rsidR="00804056">
        <w:t xml:space="preserve"> (Table 3)</w:t>
      </w:r>
      <w:r w:rsidR="00234C3D">
        <w:t xml:space="preserve"> for </w:t>
      </w:r>
      <w:r w:rsidR="0031349F">
        <w:t>the initial demonstration of capability metrics (i.e., accuracy and precision requirements for 10 ppt laboratory-fortified blanks [LFBs])</w:t>
      </w:r>
      <w:r w:rsidR="00234C3D">
        <w:t xml:space="preserve"> were met </w:t>
      </w:r>
      <w:r w:rsidR="00234C3D" w:rsidRPr="00F91B2C">
        <w:t>by all laboratorie</w:t>
      </w:r>
      <w:r w:rsidR="00234C3D">
        <w:t>s for all analytes</w:t>
      </w:r>
      <w:r w:rsidR="00182B91">
        <w:t>. In</w:t>
      </w:r>
      <w:r w:rsidR="00234C3D">
        <w:t xml:space="preserve"> the </w:t>
      </w:r>
      <w:r w:rsidR="00182B91">
        <w:t>case</w:t>
      </w:r>
      <w:r w:rsidR="00234C3D">
        <w:t xml:space="preserve"> of </w:t>
      </w:r>
      <w:r w:rsidR="00FD363B">
        <w:t>Minimum Reporting Limits (MRLs)</w:t>
      </w:r>
      <w:r w:rsidR="00182B91">
        <w:t xml:space="preserve">, </w:t>
      </w:r>
      <w:r w:rsidR="009B18D9">
        <w:t>five</w:t>
      </w:r>
      <w:r w:rsidR="00234C3D">
        <w:t xml:space="preserve"> laboratories </w:t>
      </w:r>
      <w:r w:rsidR="00182B91">
        <w:t xml:space="preserve">failed </w:t>
      </w:r>
      <w:r w:rsidR="00B2474D">
        <w:t>one or more acceptance criteria for</w:t>
      </w:r>
      <w:r w:rsidR="00182B91">
        <w:t xml:space="preserve"> MRLs for </w:t>
      </w:r>
      <w:r w:rsidR="00673C67">
        <w:t xml:space="preserve">one or more </w:t>
      </w:r>
      <w:r w:rsidR="00182B91">
        <w:t>analytes at the concentrations in which they tested (</w:t>
      </w:r>
      <w:r w:rsidR="00FE4F44">
        <w:t>between 1 and 5 ppt, depending on each laboratory and analyte)</w:t>
      </w:r>
      <w:r w:rsidR="00B2474D">
        <w:t xml:space="preserve">. </w:t>
      </w:r>
      <w:r w:rsidR="00673C67">
        <w:t>Of the six participating laboratories,</w:t>
      </w:r>
      <w:r w:rsidR="00234C3D">
        <w:t xml:space="preserve"> </w:t>
      </w:r>
      <w:r w:rsidR="00673C67">
        <w:t xml:space="preserve">two </w:t>
      </w:r>
      <w:r w:rsidR="00234C3D">
        <w:t>reported verified MRLs for NDBA</w:t>
      </w:r>
      <w:r w:rsidR="009130D6">
        <w:t xml:space="preserve">, </w:t>
      </w:r>
      <w:r w:rsidR="00673C67">
        <w:t>three</w:t>
      </w:r>
      <w:r w:rsidR="00B2474D">
        <w:t xml:space="preserve"> for </w:t>
      </w:r>
      <w:r w:rsidR="00673C67">
        <w:t xml:space="preserve">NDEA, two for NDMA, five for NDPA, six for NMEA, four for NMOR, five for NPIP, and </w:t>
      </w:r>
      <w:r w:rsidR="009B18D9">
        <w:t>three</w:t>
      </w:r>
      <w:r w:rsidR="00673C67">
        <w:t xml:space="preserve"> for NPYR.</w:t>
      </w:r>
      <w:r w:rsidR="00AA7B5D">
        <w:t xml:space="preserve"> Of the laboratories that failed </w:t>
      </w:r>
      <w:r w:rsidR="00AA1968">
        <w:t xml:space="preserve">to meet MRL </w:t>
      </w:r>
      <w:r w:rsidR="00AA7B5D">
        <w:t>acceptance criteria for an</w:t>
      </w:r>
      <w:r w:rsidR="00AA1968">
        <w:t>y</w:t>
      </w:r>
      <w:r w:rsidR="00AA7B5D">
        <w:t xml:space="preserve"> analyte, </w:t>
      </w:r>
      <w:r w:rsidR="0038659E">
        <w:t>three</w:t>
      </w:r>
      <w:r w:rsidR="00AA7B5D">
        <w:t xml:space="preserve"> re-attempted </w:t>
      </w:r>
      <w:r w:rsidR="00AA1968">
        <w:t>verification using higher spike LFB concentration</w:t>
      </w:r>
      <w:r w:rsidR="000A0AF2">
        <w:t>s</w:t>
      </w:r>
      <w:r w:rsidR="009B18D9">
        <w:t xml:space="preserve"> and w</w:t>
      </w:r>
      <w:r w:rsidR="008511D4">
        <w:t xml:space="preserve">ere generally </w:t>
      </w:r>
      <w:r w:rsidR="009B18D9">
        <w:t>successful</w:t>
      </w:r>
      <w:r w:rsidR="00234C3D">
        <w:t xml:space="preserve"> in </w:t>
      </w:r>
      <w:r w:rsidR="009B18D9">
        <w:t>their attempts</w:t>
      </w:r>
      <w:r w:rsidR="000A0AF2">
        <w:t xml:space="preserve">. </w:t>
      </w:r>
      <w:r w:rsidR="00EA13A5">
        <w:t xml:space="preserve">In the case of PTs, </w:t>
      </w:r>
      <w:r w:rsidR="009E35AC">
        <w:t>four</w:t>
      </w:r>
      <w:r w:rsidR="00234C3D">
        <w:t xml:space="preserve"> laboratories met acceptance criteria</w:t>
      </w:r>
      <w:r w:rsidR="00EA13A5">
        <w:t xml:space="preserve"> for all analytes, </w:t>
      </w:r>
      <w:r w:rsidR="009E35AC">
        <w:t xml:space="preserve">with one laboratory failing </w:t>
      </w:r>
      <w:r w:rsidR="00CD2062">
        <w:t xml:space="preserve">for four </w:t>
      </w:r>
      <w:r w:rsidR="00CD2062">
        <w:lastRenderedPageBreak/>
        <w:t>analytes (NDBA, NMEA, NMOR, and NPIP), and another laboratory failing two analytes (NDPA, and NMOR)</w:t>
      </w:r>
      <w:r w:rsidR="00234C3D">
        <w:t xml:space="preserve"> (Tables 4-6).</w:t>
      </w:r>
      <w:r w:rsidR="005F607D">
        <w:t xml:space="preserve"> Despite these</w:t>
      </w:r>
      <w:r w:rsidR="00AA3F4D">
        <w:t xml:space="preserve"> imperfections, </w:t>
      </w:r>
      <w:r w:rsidR="00A71F04">
        <w:t>this</w:t>
      </w:r>
      <w:r w:rsidR="00C9609D">
        <w:t xml:space="preserve"> inter-laboratory </w:t>
      </w:r>
      <w:r w:rsidR="00187AF3">
        <w:t xml:space="preserve">comparison </w:t>
      </w:r>
      <w:r w:rsidR="00AA3F4D">
        <w:t xml:space="preserve">study </w:t>
      </w:r>
      <w:r w:rsidR="00A71F04">
        <w:t xml:space="preserve">considered alongside </w:t>
      </w:r>
      <w:r w:rsidR="00AA3F4D">
        <w:t xml:space="preserve">previous </w:t>
      </w:r>
      <w:r w:rsidR="00C9609D">
        <w:t xml:space="preserve">studies (i.e., Eaton </w:t>
      </w:r>
      <w:r w:rsidR="00C9609D">
        <w:rPr>
          <w:i/>
          <w:iCs/>
        </w:rPr>
        <w:t xml:space="preserve">et al. </w:t>
      </w:r>
      <w:r w:rsidR="00C9609D">
        <w:t xml:space="preserve">2018; Kazez </w:t>
      </w:r>
      <w:r w:rsidR="00C9609D">
        <w:rPr>
          <w:i/>
          <w:iCs/>
        </w:rPr>
        <w:t xml:space="preserve">et al. </w:t>
      </w:r>
      <w:r w:rsidR="00C9609D">
        <w:t>202</w:t>
      </w:r>
      <w:r w:rsidR="00C96969">
        <w:t>3</w:t>
      </w:r>
      <w:r w:rsidR="00C9609D">
        <w:t xml:space="preserve">) </w:t>
      </w:r>
      <w:r w:rsidR="00A71F04">
        <w:t>provide evidence</w:t>
      </w:r>
      <w:r w:rsidR="00C9609D">
        <w:t xml:space="preserve"> t</w:t>
      </w:r>
      <w:r w:rsidR="006269EB">
        <w:t>hat EEA-Agilent 521.1 is robus</w:t>
      </w:r>
      <w:r w:rsidR="002D3BB1">
        <w:t>t, rugge</w:t>
      </w:r>
      <w:r w:rsidR="008B78C4">
        <w:t>d</w:t>
      </w:r>
      <w:r w:rsidR="002D3BB1">
        <w:t>,</w:t>
      </w:r>
      <w:r w:rsidR="008B78C4">
        <w:t xml:space="preserve"> sensitive,</w:t>
      </w:r>
      <w:r w:rsidR="006269EB">
        <w:t xml:space="preserve"> </w:t>
      </w:r>
      <w:r w:rsidR="002D3BB1">
        <w:t>selective, precise, linear, and accurate for the target analytes</w:t>
      </w:r>
      <w:r w:rsidR="008B78C4">
        <w:t xml:space="preserve">, and is capable of </w:t>
      </w:r>
      <w:r w:rsidR="00812154">
        <w:t>quantifying</w:t>
      </w:r>
      <w:r w:rsidR="008B78C4">
        <w:t xml:space="preserve"> targeted nitrosamines </w:t>
      </w:r>
      <w:r w:rsidR="00ED1758">
        <w:t>below California’s health-protective concentrations</w:t>
      </w:r>
      <w:r w:rsidR="001C5A1E">
        <w:t xml:space="preserve"> (i.e., 10 parts-per-trillion [ppt])</w:t>
      </w:r>
      <w:r w:rsidR="00ED1758">
        <w:t>.</w:t>
      </w:r>
      <w:r w:rsidR="0017768A">
        <w:t xml:space="preserve"> Furthermore, while </w:t>
      </w:r>
      <w:r w:rsidR="004F4423">
        <w:t xml:space="preserve">this study provides recommendations to optimize the </w:t>
      </w:r>
      <w:r w:rsidR="00090902">
        <w:t xml:space="preserve">performance of </w:t>
      </w:r>
      <w:r w:rsidR="004F20DD">
        <w:t>EEA-Agilent 521.1</w:t>
      </w:r>
      <w:r w:rsidR="00090902">
        <w:t>, it is not necessary to modify the existing method</w:t>
      </w:r>
      <w:r w:rsidR="004F20DD">
        <w:t xml:space="preserve"> to ensure adequate results from competent laboratories.</w:t>
      </w:r>
    </w:p>
    <w:p w14:paraId="14A5627D" w14:textId="24BD5403" w:rsidR="00981A15" w:rsidRDefault="00981A15" w:rsidP="009F3759">
      <w:pPr>
        <w:pStyle w:val="Heading2"/>
      </w:pPr>
      <w:bookmarkStart w:id="2" w:name="_Toc152751893"/>
      <w:r>
        <w:t xml:space="preserve">Table 1. Nitrosamine analytes </w:t>
      </w:r>
      <w:r w:rsidR="00A43236">
        <w:t>investigated in EEA-Agilent Method 521.1 Revision 1.0</w:t>
      </w:r>
      <w:bookmarkEnd w:id="2"/>
      <w:r w:rsidR="007C1F4B">
        <w:br/>
      </w:r>
    </w:p>
    <w:tbl>
      <w:tblPr>
        <w:tblStyle w:val="TableGrid"/>
        <w:tblW w:w="9019" w:type="dxa"/>
        <w:tblInd w:w="-5" w:type="dxa"/>
        <w:tblLook w:val="04A0" w:firstRow="1" w:lastRow="0" w:firstColumn="1" w:lastColumn="0" w:noHBand="0" w:noVBand="1"/>
      </w:tblPr>
      <w:tblGrid>
        <w:gridCol w:w="3600"/>
        <w:gridCol w:w="1980"/>
        <w:gridCol w:w="3439"/>
      </w:tblGrid>
      <w:tr w:rsidR="00505838" w14:paraId="3394F3AB" w14:textId="77777777" w:rsidTr="00265F74">
        <w:trPr>
          <w:trHeight w:val="349"/>
        </w:trPr>
        <w:tc>
          <w:tcPr>
            <w:tcW w:w="3600" w:type="dxa"/>
          </w:tcPr>
          <w:p w14:paraId="62EADFCB" w14:textId="76E5C2A0" w:rsidR="00505838" w:rsidRPr="00A66859" w:rsidRDefault="00505838" w:rsidP="00A66859">
            <w:pPr>
              <w:pStyle w:val="BodyText"/>
              <w:rPr>
                <w:b/>
                <w:bCs w:val="0"/>
              </w:rPr>
            </w:pPr>
            <w:r w:rsidRPr="00A66859">
              <w:rPr>
                <w:b/>
                <w:bCs w:val="0"/>
              </w:rPr>
              <w:t>Analyte</w:t>
            </w:r>
          </w:p>
        </w:tc>
        <w:tc>
          <w:tcPr>
            <w:tcW w:w="1980" w:type="dxa"/>
          </w:tcPr>
          <w:p w14:paraId="679852D9" w14:textId="784AC867" w:rsidR="00505838" w:rsidRPr="00A66859" w:rsidRDefault="00505838" w:rsidP="00A66859">
            <w:pPr>
              <w:pStyle w:val="BodyText"/>
              <w:rPr>
                <w:b/>
                <w:bCs w:val="0"/>
              </w:rPr>
            </w:pPr>
            <w:r w:rsidRPr="00A66859">
              <w:rPr>
                <w:b/>
                <w:bCs w:val="0"/>
              </w:rPr>
              <w:t>Acronym</w:t>
            </w:r>
          </w:p>
        </w:tc>
        <w:tc>
          <w:tcPr>
            <w:tcW w:w="3439" w:type="dxa"/>
          </w:tcPr>
          <w:p w14:paraId="59AF4272" w14:textId="488CFCC4" w:rsidR="00505838" w:rsidRPr="00A66859" w:rsidRDefault="00505838" w:rsidP="00A66859">
            <w:pPr>
              <w:pStyle w:val="BodyText"/>
              <w:rPr>
                <w:b/>
                <w:bCs w:val="0"/>
              </w:rPr>
            </w:pPr>
            <w:r w:rsidRPr="00A66859">
              <w:rPr>
                <w:b/>
                <w:bCs w:val="0"/>
              </w:rPr>
              <w:t>Chemical Abstract Services (CAS) registry number</w:t>
            </w:r>
          </w:p>
        </w:tc>
      </w:tr>
      <w:tr w:rsidR="00505838" w14:paraId="20B4D422" w14:textId="77777777" w:rsidTr="00265F74">
        <w:trPr>
          <w:trHeight w:val="172"/>
        </w:trPr>
        <w:tc>
          <w:tcPr>
            <w:tcW w:w="3600" w:type="dxa"/>
          </w:tcPr>
          <w:p w14:paraId="7454C24E" w14:textId="28D5707D" w:rsidR="00505838" w:rsidRDefault="00505838" w:rsidP="00A66859">
            <w:pPr>
              <w:pStyle w:val="BodyText"/>
            </w:pPr>
            <w:r>
              <w:t>N-nitrosodimethylamine</w:t>
            </w:r>
          </w:p>
        </w:tc>
        <w:tc>
          <w:tcPr>
            <w:tcW w:w="1980" w:type="dxa"/>
          </w:tcPr>
          <w:p w14:paraId="72AF2CB5" w14:textId="5E37DF90" w:rsidR="00505838" w:rsidRDefault="00505838" w:rsidP="00A66859">
            <w:pPr>
              <w:pStyle w:val="BodyText"/>
            </w:pPr>
            <w:r>
              <w:t>NDMA</w:t>
            </w:r>
          </w:p>
        </w:tc>
        <w:tc>
          <w:tcPr>
            <w:tcW w:w="3439" w:type="dxa"/>
          </w:tcPr>
          <w:p w14:paraId="45531E0E" w14:textId="5D34AAE5" w:rsidR="00505838" w:rsidRDefault="00505838" w:rsidP="00A66859">
            <w:pPr>
              <w:pStyle w:val="BodyText"/>
            </w:pPr>
            <w:r>
              <w:t>62-75-9</w:t>
            </w:r>
          </w:p>
        </w:tc>
      </w:tr>
      <w:tr w:rsidR="00505838" w14:paraId="3B2AEB92" w14:textId="77777777" w:rsidTr="00265F74">
        <w:trPr>
          <w:trHeight w:val="172"/>
        </w:trPr>
        <w:tc>
          <w:tcPr>
            <w:tcW w:w="3600" w:type="dxa"/>
          </w:tcPr>
          <w:p w14:paraId="543AD60C" w14:textId="5D8A5DE8" w:rsidR="00505838" w:rsidRDefault="00505838" w:rsidP="00A66859">
            <w:pPr>
              <w:pStyle w:val="BodyText"/>
            </w:pPr>
            <w:r>
              <w:t>N-nitrosometylamine</w:t>
            </w:r>
          </w:p>
        </w:tc>
        <w:tc>
          <w:tcPr>
            <w:tcW w:w="1980" w:type="dxa"/>
          </w:tcPr>
          <w:p w14:paraId="70325EF3" w14:textId="3453F0D4" w:rsidR="00505838" w:rsidRDefault="00505838" w:rsidP="00A66859">
            <w:pPr>
              <w:pStyle w:val="BodyText"/>
            </w:pPr>
            <w:r>
              <w:t>NMEA</w:t>
            </w:r>
          </w:p>
        </w:tc>
        <w:tc>
          <w:tcPr>
            <w:tcW w:w="3439" w:type="dxa"/>
          </w:tcPr>
          <w:p w14:paraId="57719340" w14:textId="02E253E0" w:rsidR="00505838" w:rsidRDefault="00505838" w:rsidP="00A66859">
            <w:pPr>
              <w:pStyle w:val="BodyText"/>
            </w:pPr>
            <w:r>
              <w:t>10595-95-6</w:t>
            </w:r>
          </w:p>
        </w:tc>
      </w:tr>
      <w:tr w:rsidR="00505838" w14:paraId="1CFD964A" w14:textId="77777777" w:rsidTr="00265F74">
        <w:trPr>
          <w:trHeight w:val="180"/>
        </w:trPr>
        <w:tc>
          <w:tcPr>
            <w:tcW w:w="3600" w:type="dxa"/>
          </w:tcPr>
          <w:p w14:paraId="789C1A66" w14:textId="7520EDA6" w:rsidR="00505838" w:rsidRDefault="00505838" w:rsidP="00A66859">
            <w:pPr>
              <w:pStyle w:val="BodyText"/>
            </w:pPr>
            <w:r>
              <w:t>N-nitrosodiethylamine</w:t>
            </w:r>
          </w:p>
        </w:tc>
        <w:tc>
          <w:tcPr>
            <w:tcW w:w="1980" w:type="dxa"/>
          </w:tcPr>
          <w:p w14:paraId="17ADBD82" w14:textId="1495FE53" w:rsidR="00505838" w:rsidRDefault="00505838" w:rsidP="00A66859">
            <w:pPr>
              <w:pStyle w:val="BodyText"/>
            </w:pPr>
            <w:r>
              <w:t>NDEA</w:t>
            </w:r>
          </w:p>
        </w:tc>
        <w:tc>
          <w:tcPr>
            <w:tcW w:w="3439" w:type="dxa"/>
          </w:tcPr>
          <w:p w14:paraId="7F4BE0D7" w14:textId="4665E2F2" w:rsidR="00505838" w:rsidRDefault="00505838" w:rsidP="00A66859">
            <w:pPr>
              <w:pStyle w:val="BodyText"/>
            </w:pPr>
            <w:r>
              <w:t>55-18-5</w:t>
            </w:r>
          </w:p>
        </w:tc>
      </w:tr>
      <w:tr w:rsidR="00505838" w14:paraId="3A0EB93B" w14:textId="77777777" w:rsidTr="00265F74">
        <w:trPr>
          <w:trHeight w:val="172"/>
        </w:trPr>
        <w:tc>
          <w:tcPr>
            <w:tcW w:w="3600" w:type="dxa"/>
          </w:tcPr>
          <w:p w14:paraId="477B43DD" w14:textId="4B7972D2" w:rsidR="00505838" w:rsidRPr="00505838" w:rsidRDefault="00505838" w:rsidP="00A66859">
            <w:pPr>
              <w:pStyle w:val="BodyText"/>
            </w:pPr>
            <w:r>
              <w:t>N-nitrosodi-</w:t>
            </w:r>
            <w:r>
              <w:rPr>
                <w:i/>
                <w:iCs/>
              </w:rPr>
              <w:t>n</w:t>
            </w:r>
            <w:r>
              <w:t>-propylamine</w:t>
            </w:r>
          </w:p>
        </w:tc>
        <w:tc>
          <w:tcPr>
            <w:tcW w:w="1980" w:type="dxa"/>
          </w:tcPr>
          <w:p w14:paraId="5EE74ADA" w14:textId="1D34021C" w:rsidR="00505838" w:rsidRDefault="00505838" w:rsidP="00A66859">
            <w:pPr>
              <w:pStyle w:val="BodyText"/>
            </w:pPr>
            <w:r>
              <w:t>NDPA</w:t>
            </w:r>
          </w:p>
        </w:tc>
        <w:tc>
          <w:tcPr>
            <w:tcW w:w="3439" w:type="dxa"/>
          </w:tcPr>
          <w:p w14:paraId="6A2F77AB" w14:textId="5E7A7602" w:rsidR="00505838" w:rsidRDefault="00505838" w:rsidP="00A66859">
            <w:pPr>
              <w:pStyle w:val="BodyText"/>
            </w:pPr>
            <w:r>
              <w:t>621-64-7</w:t>
            </w:r>
          </w:p>
        </w:tc>
      </w:tr>
      <w:tr w:rsidR="00505838" w14:paraId="14B4F992" w14:textId="77777777" w:rsidTr="00265F74">
        <w:trPr>
          <w:trHeight w:val="172"/>
        </w:trPr>
        <w:tc>
          <w:tcPr>
            <w:tcW w:w="3600" w:type="dxa"/>
          </w:tcPr>
          <w:p w14:paraId="61E4EBAA" w14:textId="1D78AD73" w:rsidR="00505838" w:rsidRDefault="00505838" w:rsidP="00A66859">
            <w:pPr>
              <w:pStyle w:val="BodyText"/>
            </w:pPr>
            <w:r>
              <w:t>N-nitrosomorpholine</w:t>
            </w:r>
          </w:p>
        </w:tc>
        <w:tc>
          <w:tcPr>
            <w:tcW w:w="1980" w:type="dxa"/>
          </w:tcPr>
          <w:p w14:paraId="2631D3CB" w14:textId="664A5645" w:rsidR="00505838" w:rsidRDefault="00505838" w:rsidP="00A66859">
            <w:pPr>
              <w:pStyle w:val="BodyText"/>
            </w:pPr>
            <w:r>
              <w:t>NMOR</w:t>
            </w:r>
          </w:p>
        </w:tc>
        <w:tc>
          <w:tcPr>
            <w:tcW w:w="3439" w:type="dxa"/>
          </w:tcPr>
          <w:p w14:paraId="6096CFF6" w14:textId="2D40B073" w:rsidR="00505838" w:rsidRDefault="00505838" w:rsidP="00A66859">
            <w:pPr>
              <w:pStyle w:val="BodyText"/>
            </w:pPr>
            <w:r>
              <w:t>59-89-2</w:t>
            </w:r>
          </w:p>
        </w:tc>
      </w:tr>
      <w:tr w:rsidR="00505838" w14:paraId="7A350D59" w14:textId="77777777" w:rsidTr="00265F74">
        <w:trPr>
          <w:trHeight w:val="172"/>
        </w:trPr>
        <w:tc>
          <w:tcPr>
            <w:tcW w:w="3600" w:type="dxa"/>
          </w:tcPr>
          <w:p w14:paraId="7DD70A69" w14:textId="4748DDD1" w:rsidR="00505838" w:rsidRDefault="00505838" w:rsidP="00A66859">
            <w:pPr>
              <w:pStyle w:val="BodyText"/>
            </w:pPr>
            <w:r>
              <w:t>N-nitrosopyrollidine</w:t>
            </w:r>
          </w:p>
        </w:tc>
        <w:tc>
          <w:tcPr>
            <w:tcW w:w="1980" w:type="dxa"/>
          </w:tcPr>
          <w:p w14:paraId="3DB75D13" w14:textId="191777BF" w:rsidR="00505838" w:rsidRDefault="00505838" w:rsidP="00A66859">
            <w:pPr>
              <w:pStyle w:val="BodyText"/>
            </w:pPr>
            <w:r>
              <w:t>NPYR</w:t>
            </w:r>
          </w:p>
        </w:tc>
        <w:tc>
          <w:tcPr>
            <w:tcW w:w="3439" w:type="dxa"/>
          </w:tcPr>
          <w:p w14:paraId="3E7A705A" w14:textId="2B5E7191" w:rsidR="00505838" w:rsidRDefault="00981A15" w:rsidP="00A66859">
            <w:pPr>
              <w:pStyle w:val="BodyText"/>
            </w:pPr>
            <w:r>
              <w:t>930-55-2</w:t>
            </w:r>
          </w:p>
        </w:tc>
      </w:tr>
      <w:tr w:rsidR="00505838" w14:paraId="7252BC03" w14:textId="77777777" w:rsidTr="00265F74">
        <w:trPr>
          <w:trHeight w:val="172"/>
        </w:trPr>
        <w:tc>
          <w:tcPr>
            <w:tcW w:w="3600" w:type="dxa"/>
          </w:tcPr>
          <w:p w14:paraId="604E1BAC" w14:textId="210A9872" w:rsidR="00505838" w:rsidRDefault="00981A15" w:rsidP="00A66859">
            <w:pPr>
              <w:pStyle w:val="BodyText"/>
            </w:pPr>
            <w:r>
              <w:t>N-nitrosopiperidine</w:t>
            </w:r>
          </w:p>
        </w:tc>
        <w:tc>
          <w:tcPr>
            <w:tcW w:w="1980" w:type="dxa"/>
          </w:tcPr>
          <w:p w14:paraId="2F887791" w14:textId="7F268989" w:rsidR="00505838" w:rsidRDefault="00981A15" w:rsidP="00A66859">
            <w:pPr>
              <w:pStyle w:val="BodyText"/>
            </w:pPr>
            <w:r>
              <w:t>NPIP</w:t>
            </w:r>
          </w:p>
        </w:tc>
        <w:tc>
          <w:tcPr>
            <w:tcW w:w="3439" w:type="dxa"/>
          </w:tcPr>
          <w:p w14:paraId="215FC69A" w14:textId="3E01F96A" w:rsidR="00505838" w:rsidRDefault="00981A15" w:rsidP="00A66859">
            <w:pPr>
              <w:pStyle w:val="BodyText"/>
            </w:pPr>
            <w:r>
              <w:t>100-75-4</w:t>
            </w:r>
          </w:p>
        </w:tc>
      </w:tr>
      <w:tr w:rsidR="00981A15" w14:paraId="72FE32F1" w14:textId="77777777" w:rsidTr="00265F74">
        <w:trPr>
          <w:trHeight w:val="172"/>
        </w:trPr>
        <w:tc>
          <w:tcPr>
            <w:tcW w:w="3600" w:type="dxa"/>
          </w:tcPr>
          <w:p w14:paraId="1252775B" w14:textId="51E68DAE" w:rsidR="00981A15" w:rsidRPr="00981A15" w:rsidRDefault="00981A15" w:rsidP="00A66859">
            <w:pPr>
              <w:pStyle w:val="BodyText"/>
            </w:pPr>
            <w:r>
              <w:t>N-nitrosodi-</w:t>
            </w:r>
            <w:r>
              <w:rPr>
                <w:i/>
                <w:iCs/>
              </w:rPr>
              <w:t>n</w:t>
            </w:r>
            <w:r>
              <w:t>-butylamine</w:t>
            </w:r>
          </w:p>
        </w:tc>
        <w:tc>
          <w:tcPr>
            <w:tcW w:w="1980" w:type="dxa"/>
          </w:tcPr>
          <w:p w14:paraId="00B993F0" w14:textId="19D772F7" w:rsidR="00981A15" w:rsidRDefault="00981A15" w:rsidP="00A66859">
            <w:pPr>
              <w:pStyle w:val="BodyText"/>
            </w:pPr>
            <w:r>
              <w:t>NDBA</w:t>
            </w:r>
          </w:p>
        </w:tc>
        <w:tc>
          <w:tcPr>
            <w:tcW w:w="3439" w:type="dxa"/>
          </w:tcPr>
          <w:p w14:paraId="6A6D024D" w14:textId="01615197" w:rsidR="00981A15" w:rsidRDefault="00981A15" w:rsidP="00A66859">
            <w:pPr>
              <w:pStyle w:val="BodyText"/>
            </w:pPr>
            <w:r>
              <w:t>924-16-3</w:t>
            </w:r>
          </w:p>
        </w:tc>
      </w:tr>
    </w:tbl>
    <w:p w14:paraId="3A678E5D" w14:textId="77777777" w:rsidR="0017768A" w:rsidRDefault="0017768A">
      <w:pPr>
        <w:spacing w:line="259" w:lineRule="auto"/>
        <w:rPr>
          <w:iCs/>
          <w:u w:val="single"/>
        </w:rPr>
      </w:pPr>
      <w:r>
        <w:br w:type="page"/>
      </w:r>
    </w:p>
    <w:p w14:paraId="17EDB008" w14:textId="23777F9E" w:rsidR="00B362BC" w:rsidRDefault="005E0FF9" w:rsidP="009F3759">
      <w:pPr>
        <w:pStyle w:val="Heading2"/>
      </w:pPr>
      <w:bookmarkStart w:id="3" w:name="_Toc152751894"/>
      <w:r>
        <w:lastRenderedPageBreak/>
        <w:t>Section 1.</w:t>
      </w:r>
      <w:r w:rsidR="00A01358">
        <w:t>2</w:t>
      </w:r>
      <w:r>
        <w:t xml:space="preserve"> </w:t>
      </w:r>
      <w:r w:rsidR="009D7944">
        <w:t>Environmental Significance</w:t>
      </w:r>
      <w:bookmarkEnd w:id="3"/>
      <w:r>
        <w:br/>
      </w:r>
    </w:p>
    <w:p w14:paraId="422FDF5B" w14:textId="6130FEA3" w:rsidR="000D27BC" w:rsidRDefault="00B362BC" w:rsidP="00B362BC">
      <w:pPr>
        <w:ind w:firstLine="720"/>
      </w:pPr>
      <w:r>
        <w:t>Nitrosamines are produced by several industrial sources such as the manufacturing of rocket fuel</w:t>
      </w:r>
      <w:r w:rsidR="00DD0692">
        <w:t xml:space="preserve">, </w:t>
      </w:r>
      <w:r w:rsidR="00D55414">
        <w:t>rubber</w:t>
      </w:r>
      <w:r w:rsidR="00527942">
        <w:t xml:space="preserve"> products, </w:t>
      </w:r>
      <w:r w:rsidR="00BA12AC">
        <w:t xml:space="preserve">and other industrial process </w:t>
      </w:r>
      <w:r>
        <w:t xml:space="preserve">(Mitch </w:t>
      </w:r>
      <w:r>
        <w:rPr>
          <w:i/>
          <w:iCs/>
        </w:rPr>
        <w:t xml:space="preserve">et al. </w:t>
      </w:r>
      <w:r>
        <w:t xml:space="preserve">2003) and have been found in some community drinking water supplies in California during the </w:t>
      </w:r>
      <w:r w:rsidR="002A2FD9">
        <w:t>United States Environmental Protection Agency’s (US</w:t>
      </w:r>
      <w:r w:rsidR="009C73C3">
        <w:t xml:space="preserve"> </w:t>
      </w:r>
      <w:r w:rsidR="002A2FD9">
        <w:t xml:space="preserve">EPA) </w:t>
      </w:r>
      <w:r w:rsidR="00F42419">
        <w:t>second</w:t>
      </w:r>
      <w:r w:rsidR="002A2FD9">
        <w:t xml:space="preserve"> unregulated contaminant monitoring rule</w:t>
      </w:r>
      <w:r>
        <w:t xml:space="preserve"> (US</w:t>
      </w:r>
      <w:r w:rsidR="009C73C3">
        <w:t xml:space="preserve"> </w:t>
      </w:r>
      <w:r>
        <w:t>EPA 20</w:t>
      </w:r>
      <w:r w:rsidR="00173C34">
        <w:t>07</w:t>
      </w:r>
      <w:r>
        <w:t>). Additionally, some nitrosamines (particularly NDMA) are disinfection by-products formed from the chloramination, chlorination, and ozonation of drinking water and wastewater</w:t>
      </w:r>
      <w:r w:rsidR="006A320C">
        <w:t xml:space="preserve">, therefore </w:t>
      </w:r>
      <w:r w:rsidR="00286A05">
        <w:t xml:space="preserve">making them likely to be found in </w:t>
      </w:r>
      <w:r w:rsidR="00500834">
        <w:t>drinking water beyond just industrially contaminated</w:t>
      </w:r>
      <w:r w:rsidR="00286A05">
        <w:t xml:space="preserve"> </w:t>
      </w:r>
      <w:r w:rsidR="00500834">
        <w:t>sources</w:t>
      </w:r>
      <w:r>
        <w:t xml:space="preserve"> (Mitch </w:t>
      </w:r>
      <w:r>
        <w:rPr>
          <w:i/>
          <w:iCs/>
        </w:rPr>
        <w:t xml:space="preserve">et al. </w:t>
      </w:r>
      <w:r>
        <w:t>2003).</w:t>
      </w:r>
      <w:r w:rsidR="002A2FD9">
        <w:t xml:space="preserve"> </w:t>
      </w:r>
      <w:r w:rsidR="00081FA4">
        <w:t xml:space="preserve">Furthermore, NDMA and NMOR were identified as constituents of emerging concern that present a high likelihood for </w:t>
      </w:r>
      <w:r w:rsidR="007F6CB5">
        <w:t xml:space="preserve">occurring at levels near or </w:t>
      </w:r>
      <w:r w:rsidR="00081FA4">
        <w:t xml:space="preserve">exceeding </w:t>
      </w:r>
      <w:r w:rsidR="000163DB">
        <w:t>health-</w:t>
      </w:r>
      <w:r w:rsidR="007F6CB5">
        <w:t>protective concentrations</w:t>
      </w:r>
      <w:r w:rsidR="000163DB">
        <w:t xml:space="preserve"> in </w:t>
      </w:r>
      <w:r w:rsidR="00851902">
        <w:t>indirect potable reuse applications</w:t>
      </w:r>
      <w:r w:rsidR="008449C4">
        <w:t xml:space="preserve"> in California</w:t>
      </w:r>
      <w:r w:rsidR="000163DB">
        <w:t xml:space="preserve"> </w:t>
      </w:r>
      <w:r w:rsidR="00081FA4">
        <w:t>by an expert pane</w:t>
      </w:r>
      <w:r w:rsidR="00482283">
        <w:t xml:space="preserve">l and </w:t>
      </w:r>
      <w:r w:rsidR="00022A72">
        <w:t>were</w:t>
      </w:r>
      <w:r w:rsidR="00482283">
        <w:t xml:space="preserve"> therefore recommended for</w:t>
      </w:r>
      <w:r w:rsidR="00022A72">
        <w:t xml:space="preserve"> consistent</w:t>
      </w:r>
      <w:r w:rsidR="00482283">
        <w:t xml:space="preserve"> monitoring</w:t>
      </w:r>
      <w:r w:rsidR="00022A72">
        <w:t xml:space="preserve"> in recycled</w:t>
      </w:r>
      <w:r w:rsidR="00851902">
        <w:t xml:space="preserve"> drinking water</w:t>
      </w:r>
      <w:r w:rsidR="00482283">
        <w:t xml:space="preserve"> (</w:t>
      </w:r>
      <w:r w:rsidR="007F6CB5">
        <w:t xml:space="preserve">Drewes </w:t>
      </w:r>
      <w:r w:rsidR="007F6CB5">
        <w:rPr>
          <w:i/>
          <w:iCs/>
        </w:rPr>
        <w:t xml:space="preserve">et al. </w:t>
      </w:r>
      <w:r w:rsidR="007F6CB5">
        <w:t>2018</w:t>
      </w:r>
      <w:r w:rsidR="00482283">
        <w:t>)</w:t>
      </w:r>
      <w:r w:rsidR="00851902">
        <w:t>.</w:t>
      </w:r>
    </w:p>
    <w:p w14:paraId="5486BC22" w14:textId="20BA2CB6" w:rsidR="00A613DC" w:rsidRDefault="00E93132" w:rsidP="00BA12AC">
      <w:pPr>
        <w:ind w:firstLine="720"/>
      </w:pPr>
      <w:r>
        <w:t xml:space="preserve">NDMA and other nitrosamines </w:t>
      </w:r>
      <w:r w:rsidR="00AB071B">
        <w:t>have been identified by the National Toxicology Program as reasonably anticipated to be human carcinogens (N</w:t>
      </w:r>
      <w:r w:rsidR="009C73C3">
        <w:t>ational Toxicology Program</w:t>
      </w:r>
      <w:r w:rsidR="0007315A">
        <w:t xml:space="preserve"> </w:t>
      </w:r>
      <w:r w:rsidR="00AD1B0C">
        <w:t>2016</w:t>
      </w:r>
      <w:r w:rsidR="00E85C6D">
        <w:t>) and</w:t>
      </w:r>
      <w:r w:rsidR="00E50243">
        <w:t xml:space="preserve"> </w:t>
      </w:r>
      <w:r w:rsidR="00895F24">
        <w:t xml:space="preserve">are among the chemicals known to the State of California to cause cancer pursuant to California’s Safe Drinking Water and Toxic Enforcement Act of 1986 (California Code of Regulations </w:t>
      </w:r>
      <w:r w:rsidR="0058411B">
        <w:t>1986</w:t>
      </w:r>
      <w:r w:rsidR="00895F24">
        <w:t>).</w:t>
      </w:r>
      <w:r w:rsidR="000F0D3C">
        <w:t xml:space="preserve"> Additionally, </w:t>
      </w:r>
      <w:r w:rsidR="00236350">
        <w:t xml:space="preserve">the </w:t>
      </w:r>
      <w:r w:rsidR="000A201B">
        <w:t>State Water Board</w:t>
      </w:r>
      <w:r w:rsidR="00CE2CF6">
        <w:t>, Division of</w:t>
      </w:r>
      <w:r w:rsidR="00DA586B">
        <w:t xml:space="preserve">D </w:t>
      </w:r>
      <w:r w:rsidR="00CE2CF6">
        <w:lastRenderedPageBreak/>
        <w:t>rinking Water</w:t>
      </w:r>
      <w:r w:rsidR="227B9E88">
        <w:t xml:space="preserve"> </w:t>
      </w:r>
      <w:r w:rsidR="00236350">
        <w:t xml:space="preserve">has set </w:t>
      </w:r>
      <w:r w:rsidR="00A050A4">
        <w:rPr>
          <w:i/>
          <w:iCs/>
        </w:rPr>
        <w:t>de minimis</w:t>
      </w:r>
      <w:r w:rsidR="007A4778">
        <w:rPr>
          <w:rFonts w:ascii="ZWAdobeF" w:hAnsi="ZWAdobeF" w:cs="ZWAdobeF"/>
          <w:iCs/>
          <w:sz w:val="2"/>
          <w:szCs w:val="2"/>
        </w:rPr>
        <w:t>0F</w:t>
      </w:r>
      <w:r w:rsidR="00C508C4">
        <w:rPr>
          <w:rStyle w:val="FootnoteReference"/>
          <w:i/>
          <w:iCs/>
        </w:rPr>
        <w:footnoteReference w:id="2"/>
      </w:r>
      <w:r w:rsidR="00A050A4">
        <w:rPr>
          <w:i/>
          <w:iCs/>
        </w:rPr>
        <w:t xml:space="preserve"> </w:t>
      </w:r>
      <w:r w:rsidR="00A050A4">
        <w:t>risk levels</w:t>
      </w:r>
      <w:r w:rsidR="00236350">
        <w:t xml:space="preserve"> </w:t>
      </w:r>
      <w:r w:rsidR="00C508C4">
        <w:t>nitrosamines ranging from 1 to 15</w:t>
      </w:r>
      <w:r w:rsidR="00053230">
        <w:t xml:space="preserve"> nanograms per liter (ng/L or parts per trillion</w:t>
      </w:r>
      <w:r w:rsidR="00C508C4">
        <w:t xml:space="preserve"> </w:t>
      </w:r>
      <w:r w:rsidR="00053230">
        <w:t>[</w:t>
      </w:r>
      <w:r w:rsidR="00C508C4">
        <w:t>ppt</w:t>
      </w:r>
      <w:r w:rsidR="00053230">
        <w:t>])</w:t>
      </w:r>
      <w:r w:rsidR="008F5CC0">
        <w:t xml:space="preserve">, with notification levels for three nitrosamines (NDEA, NDMA, and NDPA) set at 10 ppt (State Water Resources Control Board 2022). </w:t>
      </w:r>
      <w:r w:rsidR="00AB6441">
        <w:t xml:space="preserve">Based on the health-protective </w:t>
      </w:r>
      <w:r w:rsidR="005F36EC">
        <w:t xml:space="preserve">drinking water </w:t>
      </w:r>
      <w:r w:rsidR="00AB6441">
        <w:t>levels</w:t>
      </w:r>
      <w:r w:rsidR="00E3353F">
        <w:t xml:space="preserve"> set by the </w:t>
      </w:r>
      <w:r w:rsidR="000A201B">
        <w:t>State Water Board</w:t>
      </w:r>
      <w:r w:rsidR="00FF5281">
        <w:t>’s</w:t>
      </w:r>
      <w:r w:rsidR="00CE2CF6">
        <w:t xml:space="preserve"> Division of Drinking Water</w:t>
      </w:r>
      <w:r w:rsidR="005F36EC">
        <w:t xml:space="preserve">, </w:t>
      </w:r>
      <w:r w:rsidR="00CB481F">
        <w:t xml:space="preserve">the availability of </w:t>
      </w:r>
      <w:r w:rsidR="00F061C9">
        <w:t>standardized</w:t>
      </w:r>
      <w:r w:rsidR="00173179">
        <w:t xml:space="preserve"> analytical</w:t>
      </w:r>
      <w:r w:rsidR="00B47DB3">
        <w:t xml:space="preserve"> method</w:t>
      </w:r>
      <w:r w:rsidR="00173179">
        <w:t>s</w:t>
      </w:r>
      <w:r w:rsidR="00D43CC2">
        <w:t xml:space="preserve"> that can reliably quantify nitrosamines at or below their notification levels is important for protecting public health.</w:t>
      </w:r>
      <w:r w:rsidR="00FB1E4A">
        <w:t xml:space="preserve"> </w:t>
      </w:r>
      <w:r w:rsidR="00562883">
        <w:t xml:space="preserve">Furthermore, the reliability of such analytical methods should be demonstrated adequately </w:t>
      </w:r>
      <w:r w:rsidR="00FB1E4A">
        <w:t xml:space="preserve">with </w:t>
      </w:r>
      <w:r w:rsidR="00562883">
        <w:t xml:space="preserve">transparent and accessible </w:t>
      </w:r>
      <w:r w:rsidR="00FB1E4A">
        <w:t>supporting documentation (e.g., inter-laboratory comparison studies, etc.)</w:t>
      </w:r>
      <w:r w:rsidR="00464AB6">
        <w:t xml:space="preserve"> to ensure feasibility of providing laboratory accreditation for the use of such methods.</w:t>
      </w:r>
      <w:r w:rsidR="00FB1E4A">
        <w:t xml:space="preserve"> </w:t>
      </w:r>
    </w:p>
    <w:p w14:paraId="5093F95D" w14:textId="076E87A7" w:rsidR="005E0FF9" w:rsidRDefault="005E0FF9" w:rsidP="009F3759">
      <w:pPr>
        <w:pStyle w:val="Heading2"/>
      </w:pPr>
      <w:bookmarkStart w:id="4" w:name="_Toc152751895"/>
      <w:r>
        <w:t>Section 1.</w:t>
      </w:r>
      <w:r w:rsidR="00A01358">
        <w:t>3</w:t>
      </w:r>
      <w:r>
        <w:t xml:space="preserve"> </w:t>
      </w:r>
      <w:r w:rsidR="002C30E4">
        <w:t>Background</w:t>
      </w:r>
      <w:r w:rsidR="0071634B">
        <w:t xml:space="preserve"> of Method Development</w:t>
      </w:r>
      <w:bookmarkEnd w:id="4"/>
      <w:r w:rsidR="002C30E4">
        <w:br/>
      </w:r>
    </w:p>
    <w:p w14:paraId="178A783D" w14:textId="282BB95C" w:rsidR="00B362BC" w:rsidRDefault="00881C70" w:rsidP="00B362BC">
      <w:pPr>
        <w:ind w:firstLine="720"/>
      </w:pPr>
      <w:r>
        <w:t xml:space="preserve">EPA Method 521 </w:t>
      </w:r>
      <w:r w:rsidR="00DE6EFB">
        <w:t>is a procedure</w:t>
      </w:r>
      <w:r w:rsidR="005F2CB5">
        <w:t xml:space="preserve"> developed by the </w:t>
      </w:r>
      <w:r w:rsidR="00D541D8">
        <w:t>US EPA</w:t>
      </w:r>
      <w:r w:rsidR="00DE6EFB">
        <w:t xml:space="preserve"> for determining nitrosamines in drinking water </w:t>
      </w:r>
      <w:r w:rsidR="00B6018A">
        <w:t xml:space="preserve">which utilizes </w:t>
      </w:r>
      <w:r w:rsidR="00DE7538">
        <w:t>GC</w:t>
      </w:r>
      <w:r w:rsidR="00497365">
        <w:t>-MS</w:t>
      </w:r>
      <w:r w:rsidR="00DE7538">
        <w:t xml:space="preserve"> </w:t>
      </w:r>
      <w:r w:rsidR="00F21E72">
        <w:t>and has lowest concentration minimum reporting levels</w:t>
      </w:r>
      <w:r w:rsidR="00324CB0">
        <w:t xml:space="preserve"> (LCMRLs)</w:t>
      </w:r>
      <w:r w:rsidR="00F21E72">
        <w:t xml:space="preserve"> between 1.2 and 2.1 ppt</w:t>
      </w:r>
      <w:r w:rsidR="0082725C">
        <w:t xml:space="preserve"> for all analytes</w:t>
      </w:r>
      <w:r w:rsidR="00F21E72">
        <w:t xml:space="preserve"> (Munch and Bassett 2005).</w:t>
      </w:r>
      <w:r w:rsidR="000D27BC">
        <w:t xml:space="preserve"> </w:t>
      </w:r>
      <w:r w:rsidR="00437184">
        <w:t xml:space="preserve">Although </w:t>
      </w:r>
      <w:r w:rsidR="005F2CB5">
        <w:t xml:space="preserve">EPA </w:t>
      </w:r>
      <w:r w:rsidR="00437184">
        <w:t xml:space="preserve">Method 521 </w:t>
      </w:r>
      <w:r w:rsidR="00393B9F">
        <w:t>mentions th</w:t>
      </w:r>
      <w:r w:rsidR="009833F5">
        <w:t>e use of</w:t>
      </w:r>
      <w:r w:rsidR="00393B9F">
        <w:t xml:space="preserve"> a</w:t>
      </w:r>
      <w:r w:rsidR="00E45730">
        <w:t xml:space="preserve"> </w:t>
      </w:r>
      <w:r w:rsidR="009B785E">
        <w:t xml:space="preserve">triple quadrupole </w:t>
      </w:r>
      <w:r w:rsidR="00FF3253">
        <w:t>GC-MS/MS</w:t>
      </w:r>
      <w:r w:rsidR="00437184">
        <w:t xml:space="preserve">, </w:t>
      </w:r>
      <w:r w:rsidR="00211DCA">
        <w:t>only an ion trap</w:t>
      </w:r>
      <w:r w:rsidR="005D161A">
        <w:t xml:space="preserve"> </w:t>
      </w:r>
      <w:r w:rsidR="00E45730">
        <w:t>(</w:t>
      </w:r>
      <w:r w:rsidR="005D161A">
        <w:t>GC</w:t>
      </w:r>
      <w:r w:rsidR="00497365">
        <w:t>-</w:t>
      </w:r>
      <w:r w:rsidR="005D161A">
        <w:t>IT)</w:t>
      </w:r>
      <w:r w:rsidR="00211DCA">
        <w:t xml:space="preserve"> mass spectrometer was used during method development</w:t>
      </w:r>
      <w:r w:rsidR="00D20558">
        <w:t>,</w:t>
      </w:r>
      <w:r w:rsidR="00437184">
        <w:t xml:space="preserve"> therefore</w:t>
      </w:r>
      <w:r w:rsidR="00D20558">
        <w:t xml:space="preserve"> </w:t>
      </w:r>
      <w:r w:rsidR="00324CB0">
        <w:t>LCMRLs</w:t>
      </w:r>
      <w:r w:rsidR="00D20558">
        <w:t xml:space="preserve"> for laboratories with this instrumentation </w:t>
      </w:r>
      <w:r w:rsidR="0043298A">
        <w:t>were</w:t>
      </w:r>
      <w:r w:rsidR="00D20558">
        <w:t xml:space="preserve"> not included in the</w:t>
      </w:r>
      <w:r w:rsidR="00061B7B">
        <w:t xml:space="preserve"> final</w:t>
      </w:r>
      <w:r w:rsidR="00D20558">
        <w:t xml:space="preserve"> method</w:t>
      </w:r>
      <w:r w:rsidR="00437184">
        <w:t xml:space="preserve"> </w:t>
      </w:r>
      <w:r w:rsidR="000D27BC">
        <w:t>(Munch and Bassett 2005).</w:t>
      </w:r>
      <w:r w:rsidR="00211DCA">
        <w:t xml:space="preserve"> </w:t>
      </w:r>
      <w:r w:rsidR="0061642B">
        <w:t>Starting in the 2010’s,</w:t>
      </w:r>
      <w:r w:rsidR="00FF5D6D">
        <w:t xml:space="preserve"> </w:t>
      </w:r>
      <w:r w:rsidR="0082725C">
        <w:t>production</w:t>
      </w:r>
      <w:r w:rsidR="00845CAF">
        <w:t xml:space="preserve"> </w:t>
      </w:r>
      <w:r w:rsidR="00845CAF">
        <w:lastRenderedPageBreak/>
        <w:t>of new</w:t>
      </w:r>
      <w:r w:rsidR="0082725C">
        <w:t xml:space="preserve"> </w:t>
      </w:r>
      <w:r w:rsidR="00FF5D6D">
        <w:t>GC</w:t>
      </w:r>
      <w:r w:rsidR="00497365">
        <w:t>-</w:t>
      </w:r>
      <w:r w:rsidR="00FF5D6D">
        <w:t xml:space="preserve">IT </w:t>
      </w:r>
      <w:r w:rsidR="004F153F">
        <w:t>was</w:t>
      </w:r>
      <w:r w:rsidR="00FF5D6D">
        <w:t xml:space="preserve"> </w:t>
      </w:r>
      <w:r w:rsidR="001D4829">
        <w:t xml:space="preserve">discontinued by </w:t>
      </w:r>
      <w:r w:rsidR="0061642B">
        <w:t>major instrument manufacturers (e.g., Agilent</w:t>
      </w:r>
      <w:r w:rsidR="0082725C">
        <w:t xml:space="preserve">; Eaton </w:t>
      </w:r>
      <w:r w:rsidR="0082725C">
        <w:rPr>
          <w:i/>
          <w:iCs/>
        </w:rPr>
        <w:t xml:space="preserve">et al. </w:t>
      </w:r>
      <w:r w:rsidR="0082725C">
        <w:t>2018</w:t>
      </w:r>
      <w:r w:rsidR="0061642B">
        <w:t xml:space="preserve">) </w:t>
      </w:r>
      <w:r w:rsidR="00442FFB">
        <w:t>to be replaced by more sensitive</w:t>
      </w:r>
      <w:r w:rsidR="00E145AC">
        <w:t xml:space="preserve"> and selective</w:t>
      </w:r>
      <w:r w:rsidR="00442FFB">
        <w:t xml:space="preserve"> instrumentation</w:t>
      </w:r>
      <w:r w:rsidR="0082725C">
        <w:t xml:space="preserve"> that utilize multiple reaction monitoring</w:t>
      </w:r>
      <w:r w:rsidR="00442FFB">
        <w:t xml:space="preserve"> such as the</w:t>
      </w:r>
      <w:r w:rsidR="00FF3253">
        <w:t xml:space="preserve"> GC-MS/MS</w:t>
      </w:r>
      <w:r w:rsidR="00E145AC">
        <w:t>, therefore</w:t>
      </w:r>
      <w:r w:rsidR="0082725C">
        <w:t xml:space="preserve"> </w:t>
      </w:r>
      <w:r w:rsidR="00BA6419">
        <w:t>questioning the</w:t>
      </w:r>
      <w:r w:rsidR="64591765">
        <w:t xml:space="preserve"> current and future feasibility</w:t>
      </w:r>
      <w:r w:rsidR="00BA6419">
        <w:t xml:space="preserve"> of </w:t>
      </w:r>
      <w:r w:rsidR="00B30DD1">
        <w:t>using a GC-</w:t>
      </w:r>
      <w:r w:rsidR="29834F45">
        <w:t>IT</w:t>
      </w:r>
      <w:r w:rsidR="00B30DD1">
        <w:t xml:space="preserve"> with</w:t>
      </w:r>
      <w:r w:rsidR="00E145AC">
        <w:t xml:space="preserve"> Method 521 for monitoring purposes. Additionally,</w:t>
      </w:r>
      <w:r w:rsidR="008D1878">
        <w:t xml:space="preserve"> </w:t>
      </w:r>
      <w:r w:rsidR="00E145AC">
        <w:t>d</w:t>
      </w:r>
      <w:r w:rsidR="00C10A7E">
        <w:t>uring the US</w:t>
      </w:r>
      <w:r w:rsidR="009C73C3">
        <w:t xml:space="preserve"> </w:t>
      </w:r>
      <w:r w:rsidR="00C10A7E">
        <w:t xml:space="preserve">EPA’s evaluation of </w:t>
      </w:r>
      <w:r w:rsidR="008D1878">
        <w:t>Method 521</w:t>
      </w:r>
      <w:r w:rsidR="00C10A7E">
        <w:t>, N</w:t>
      </w:r>
      <w:r w:rsidR="00B0599E">
        <w:t>MOR</w:t>
      </w:r>
      <w:r w:rsidR="00590760">
        <w:t xml:space="preserve"> (a</w:t>
      </w:r>
      <w:r w:rsidR="00F31F08">
        <w:t xml:space="preserve"> contaminant of relatively high concern</w:t>
      </w:r>
      <w:r w:rsidR="00183567">
        <w:t xml:space="preserve"> in potable reuse; Drewes </w:t>
      </w:r>
      <w:r w:rsidR="00183567">
        <w:rPr>
          <w:i/>
          <w:iCs/>
        </w:rPr>
        <w:t xml:space="preserve">et al. </w:t>
      </w:r>
      <w:r w:rsidR="00183567">
        <w:t>2018</w:t>
      </w:r>
      <w:r w:rsidR="00590760">
        <w:t>)</w:t>
      </w:r>
      <w:r w:rsidR="00B0599E">
        <w:t xml:space="preserve"> presented unresolved problems with background contamination and was subsequently excluded from the analytes list (Munch and Bassett 2005).</w:t>
      </w:r>
      <w:r w:rsidR="001B16E2">
        <w:t xml:space="preserve"> </w:t>
      </w:r>
    </w:p>
    <w:p w14:paraId="03F6F48F" w14:textId="009E46F5" w:rsidR="004858BA" w:rsidRDefault="006D0D03" w:rsidP="00B362BC">
      <w:pPr>
        <w:ind w:firstLine="720"/>
      </w:pPr>
      <w:r>
        <w:t xml:space="preserve">In an effort to adapt EPA Method 521 to be used with more sensitive and advanced instrumentation (i.e., GC-MS/MS), </w:t>
      </w:r>
      <w:r w:rsidR="003E6CF6">
        <w:t>EEA and</w:t>
      </w:r>
      <w:r>
        <w:t xml:space="preserve"> Agilent developed a new method based on EPA Method 521</w:t>
      </w:r>
      <w:r w:rsidR="007763DD">
        <w:t xml:space="preserve"> </w:t>
      </w:r>
      <w:r w:rsidR="00DD52ED">
        <w:t>(</w:t>
      </w:r>
      <w:r w:rsidR="00CA6342">
        <w:t xml:space="preserve">Eaton </w:t>
      </w:r>
      <w:r w:rsidR="00CA6342">
        <w:rPr>
          <w:i/>
          <w:iCs/>
        </w:rPr>
        <w:t xml:space="preserve">et al. </w:t>
      </w:r>
      <w:r w:rsidR="00CA6342">
        <w:t>2018</w:t>
      </w:r>
      <w:r w:rsidR="00DD52ED">
        <w:t xml:space="preserve">). </w:t>
      </w:r>
      <w:r w:rsidR="00EF4B87">
        <w:t xml:space="preserve">The </w:t>
      </w:r>
      <w:r w:rsidR="004736E0">
        <w:t>new</w:t>
      </w:r>
      <w:r w:rsidR="00887C67">
        <w:t xml:space="preserve"> </w:t>
      </w:r>
      <w:r w:rsidR="00EF4B87">
        <w:t>method</w:t>
      </w:r>
      <w:r w:rsidR="00B21F63">
        <w:t xml:space="preserve">, </w:t>
      </w:r>
      <w:r w:rsidR="00B42C08">
        <w:t>EEA-Agilent 521.1</w:t>
      </w:r>
      <w:r w:rsidR="004736E0">
        <w:t>,</w:t>
      </w:r>
      <w:r w:rsidR="00EF4B87">
        <w:t xml:space="preserve"> </w:t>
      </w:r>
      <w:r w:rsidR="00887C67">
        <w:t xml:space="preserve">contains modifications to </w:t>
      </w:r>
      <w:r w:rsidR="00AE18FF">
        <w:t xml:space="preserve">EPA </w:t>
      </w:r>
      <w:r w:rsidR="004736E0">
        <w:t>Method 521</w:t>
      </w:r>
      <w:r w:rsidR="005959DB">
        <w:t xml:space="preserve"> by changing</w:t>
      </w:r>
      <w:r w:rsidR="00887C67">
        <w:t xml:space="preserve"> the instrumentation</w:t>
      </w:r>
      <w:r w:rsidR="00846FCA">
        <w:t xml:space="preserve"> </w:t>
      </w:r>
      <w:r w:rsidR="00C80F31">
        <w:t>protocol</w:t>
      </w:r>
      <w:r w:rsidR="007763DD">
        <w:t xml:space="preserve"> as well as including an additional analytes (i.e., NMOR),</w:t>
      </w:r>
      <w:r w:rsidR="00C80F31">
        <w:t xml:space="preserve"> </w:t>
      </w:r>
      <w:r w:rsidR="0049447D">
        <w:t>but does not change</w:t>
      </w:r>
      <w:r w:rsidR="00846FCA">
        <w:t xml:space="preserve"> sample preparation procedures </w:t>
      </w:r>
      <w:r w:rsidR="0049447D">
        <w:t>–</w:t>
      </w:r>
      <w:r w:rsidR="00846FCA">
        <w:t xml:space="preserve"> </w:t>
      </w:r>
      <w:r w:rsidR="00856C7E">
        <w:t>which (as</w:t>
      </w:r>
      <w:r w:rsidR="0049447D">
        <w:t xml:space="preserve"> stated by the authors</w:t>
      </w:r>
      <w:r w:rsidR="00856C7E">
        <w:t>)</w:t>
      </w:r>
      <w:r w:rsidR="002874F4">
        <w:t xml:space="preserve"> would</w:t>
      </w:r>
      <w:r w:rsidR="00856C7E">
        <w:t xml:space="preserve"> allow the</w:t>
      </w:r>
      <w:r w:rsidR="0049447D">
        <w:t xml:space="preserve"> </w:t>
      </w:r>
      <w:r w:rsidR="005959DB">
        <w:t>new</w:t>
      </w:r>
      <w:r w:rsidR="00FC0FCA">
        <w:t xml:space="preserve"> method to</w:t>
      </w:r>
      <w:r w:rsidR="00856C7E">
        <w:t xml:space="preserve"> </w:t>
      </w:r>
      <w:r w:rsidR="00510A7C">
        <w:t>be considered an equivalent alternate test procedure</w:t>
      </w:r>
      <w:r w:rsidR="00856C7E">
        <w:t xml:space="preserve"> to Method 521</w:t>
      </w:r>
      <w:r w:rsidR="00510A7C">
        <w:t xml:space="preserve"> by the US EPA Office of Groundwater and Drinking Water</w:t>
      </w:r>
      <w:r w:rsidR="00750605">
        <w:t>, if the US EPA were to regulate nitrosamines in drinking water (which the agency does not, at the time of writing)</w:t>
      </w:r>
      <w:r w:rsidR="00510A7C">
        <w:t xml:space="preserve"> (Eaton </w:t>
      </w:r>
      <w:r w:rsidR="00510A7C">
        <w:rPr>
          <w:i/>
          <w:iCs/>
        </w:rPr>
        <w:t xml:space="preserve">et al. </w:t>
      </w:r>
      <w:r w:rsidR="00510A7C">
        <w:t xml:space="preserve">2018). </w:t>
      </w:r>
    </w:p>
    <w:p w14:paraId="52992867" w14:textId="635D43AD" w:rsidR="004858BA" w:rsidRPr="004858BA" w:rsidRDefault="004858BA" w:rsidP="009F3759">
      <w:pPr>
        <w:pStyle w:val="Heading2"/>
      </w:pPr>
      <w:bookmarkStart w:id="5" w:name="_Toc152751896"/>
      <w:r>
        <w:t>Section 1.3 Previous Method Comparison and Validation Studies</w:t>
      </w:r>
      <w:bookmarkEnd w:id="5"/>
      <w:r>
        <w:br/>
      </w:r>
    </w:p>
    <w:p w14:paraId="14FB5BD5" w14:textId="61DAF98A" w:rsidR="00166EE2" w:rsidRDefault="00686C37" w:rsidP="00B362BC">
      <w:pPr>
        <w:ind w:firstLine="720"/>
      </w:pPr>
      <w:r>
        <w:t xml:space="preserve">To demonstrate the performance of EEA-Agilent 521.1 across multiple instruments and laboratories, </w:t>
      </w:r>
      <w:r w:rsidR="000667F0">
        <w:t xml:space="preserve">Eaton </w:t>
      </w:r>
      <w:r w:rsidR="000667F0">
        <w:rPr>
          <w:i/>
          <w:iCs/>
        </w:rPr>
        <w:t xml:space="preserve">et al. </w:t>
      </w:r>
      <w:r w:rsidR="000667F0">
        <w:t xml:space="preserve">(2018) </w:t>
      </w:r>
      <w:r w:rsidR="00C92CB6">
        <w:t xml:space="preserve">completed a two-part </w:t>
      </w:r>
      <w:r w:rsidR="000667F0">
        <w:t xml:space="preserve">validation </w:t>
      </w:r>
      <w:r>
        <w:t xml:space="preserve">study, in which the method was also compared alongside EPA </w:t>
      </w:r>
      <w:r w:rsidR="00E56150">
        <w:t xml:space="preserve">Method 521. In the first phase, a single laboratory compared method performance between </w:t>
      </w:r>
      <w:r w:rsidR="00B04686">
        <w:t>GC/IT</w:t>
      </w:r>
      <w:r w:rsidR="001C07FD">
        <w:t xml:space="preserve"> (using chemical ionization </w:t>
      </w:r>
      <w:r w:rsidR="001C07FD">
        <w:lastRenderedPageBreak/>
        <w:t>mode)</w:t>
      </w:r>
      <w:r w:rsidR="00B04686">
        <w:t xml:space="preserve"> and GC</w:t>
      </w:r>
      <w:r w:rsidR="00A07F4F">
        <w:t>-</w:t>
      </w:r>
      <w:r w:rsidR="00B04686">
        <w:t>MS/MS</w:t>
      </w:r>
      <w:r w:rsidR="001C07FD">
        <w:t xml:space="preserve"> (using electron ionization mode)</w:t>
      </w:r>
      <w:r w:rsidR="004B42F8">
        <w:t xml:space="preserve"> (Eaton </w:t>
      </w:r>
      <w:r w:rsidR="004B42F8">
        <w:rPr>
          <w:i/>
          <w:iCs/>
        </w:rPr>
        <w:t xml:space="preserve">et al. </w:t>
      </w:r>
      <w:r w:rsidR="004B42F8">
        <w:t>2018).</w:t>
      </w:r>
      <w:r w:rsidR="00B04686">
        <w:t xml:space="preserve"> </w:t>
      </w:r>
      <w:r w:rsidR="004B42F8">
        <w:t>I</w:t>
      </w:r>
      <w:r w:rsidR="00B04686">
        <w:t>n the second phase, samples were split and analyzed by three</w:t>
      </w:r>
      <w:r w:rsidR="00513275">
        <w:t xml:space="preserve"> independent</w:t>
      </w:r>
      <w:r w:rsidR="00B04686">
        <w:t xml:space="preserve"> laboratories u</w:t>
      </w:r>
      <w:r w:rsidR="00055DD6">
        <w:t xml:space="preserve">sing </w:t>
      </w:r>
      <w:r w:rsidR="00075C65">
        <w:t xml:space="preserve">EEA-Agilent 521.1 </w:t>
      </w:r>
      <w:r w:rsidR="00055DD6">
        <w:t>with</w:t>
      </w:r>
      <w:r w:rsidR="001C1055">
        <w:t xml:space="preserve"> two different</w:t>
      </w:r>
      <w:r w:rsidR="00055DD6">
        <w:t xml:space="preserve"> GC</w:t>
      </w:r>
      <w:r w:rsidR="00A07F4F">
        <w:t>-</w:t>
      </w:r>
      <w:r w:rsidR="00055DD6">
        <w:t xml:space="preserve">MS/MS </w:t>
      </w:r>
      <w:r w:rsidR="001C1055">
        <w:t>instruments</w:t>
      </w:r>
      <w:r w:rsidR="004B42F8">
        <w:t xml:space="preserve"> </w:t>
      </w:r>
      <w:r w:rsidR="00A07F4F">
        <w:t>–</w:t>
      </w:r>
      <w:r w:rsidR="004B42F8">
        <w:t xml:space="preserve"> </w:t>
      </w:r>
      <w:r w:rsidR="00A07F4F">
        <w:t xml:space="preserve">an </w:t>
      </w:r>
      <w:r w:rsidR="001C1055">
        <w:t>Agilent 70</w:t>
      </w:r>
      <w:r w:rsidR="004B42F8">
        <w:t>10</w:t>
      </w:r>
      <w:r w:rsidR="00DC3F55">
        <w:t xml:space="preserve"> and</w:t>
      </w:r>
      <w:r w:rsidR="00A07F4F">
        <w:t xml:space="preserve"> an</w:t>
      </w:r>
      <w:r w:rsidR="00DC3F55">
        <w:t xml:space="preserve"> Agilent 7000 </w:t>
      </w:r>
      <w:r w:rsidR="00055DD6">
        <w:t xml:space="preserve">(Eaton </w:t>
      </w:r>
      <w:r w:rsidR="00055DD6">
        <w:rPr>
          <w:i/>
          <w:iCs/>
        </w:rPr>
        <w:t xml:space="preserve">et al. </w:t>
      </w:r>
      <w:r w:rsidR="00055DD6">
        <w:t xml:space="preserve">2018). </w:t>
      </w:r>
      <w:r w:rsidR="00DC3F55">
        <w:t xml:space="preserve">The goals of the second phase included demonstrating </w:t>
      </w:r>
      <w:r w:rsidR="002406CC">
        <w:t xml:space="preserve">method </w:t>
      </w:r>
      <w:r w:rsidR="00970925">
        <w:t>performance</w:t>
      </w:r>
      <w:r w:rsidR="002406CC">
        <w:t xml:space="preserve"> (</w:t>
      </w:r>
      <w:r w:rsidR="0004018B">
        <w:t xml:space="preserve">including </w:t>
      </w:r>
      <w:r w:rsidR="002406CC">
        <w:t>sensitivity</w:t>
      </w:r>
      <w:r w:rsidR="00085B23">
        <w:t xml:space="preserve"> and linearity</w:t>
      </w:r>
      <w:r w:rsidR="003C2A0A">
        <w:t xml:space="preserve"> of calibration curves</w:t>
      </w:r>
      <w:r w:rsidR="002406CC">
        <w:t>)</w:t>
      </w:r>
      <w:r w:rsidR="0054584A">
        <w:t xml:space="preserve"> across </w:t>
      </w:r>
      <w:r w:rsidR="003C2A0A">
        <w:t xml:space="preserve">three separate </w:t>
      </w:r>
      <w:r w:rsidR="0054584A">
        <w:t>laboratories</w:t>
      </w:r>
      <w:r w:rsidR="002406CC">
        <w:t xml:space="preserve"> </w:t>
      </w:r>
      <w:r w:rsidR="00970925">
        <w:t xml:space="preserve">as well as </w:t>
      </w:r>
      <w:r w:rsidR="003C2A0A">
        <w:t>compare the sensitivity of the method</w:t>
      </w:r>
      <w:r w:rsidR="00970925">
        <w:t xml:space="preserve"> between the Agilent 7000 extractor source and t</w:t>
      </w:r>
      <w:r w:rsidR="00683A83">
        <w:t>he</w:t>
      </w:r>
      <w:r w:rsidR="00024DAC">
        <w:t xml:space="preserve"> more sensitive</w:t>
      </w:r>
      <w:r w:rsidR="00970925">
        <w:t xml:space="preserve"> Agilent 7010 high-efficiency extractor </w:t>
      </w:r>
      <w:r w:rsidR="00683A83">
        <w:t xml:space="preserve">source </w:t>
      </w:r>
      <w:r w:rsidR="00C9665F">
        <w:t xml:space="preserve">(Eaton </w:t>
      </w:r>
      <w:r w:rsidR="00C9665F">
        <w:rPr>
          <w:i/>
          <w:iCs/>
        </w:rPr>
        <w:t xml:space="preserve">et al. </w:t>
      </w:r>
      <w:r w:rsidR="00C9665F">
        <w:t xml:space="preserve">2018). </w:t>
      </w:r>
      <w:r w:rsidR="001C07FD">
        <w:t xml:space="preserve">The study demonstrated </w:t>
      </w:r>
      <w:r w:rsidR="00C108AB">
        <w:t xml:space="preserve">approximately </w:t>
      </w:r>
      <w:r w:rsidR="00FF29E5">
        <w:t>10-fold</w:t>
      </w:r>
      <w:r w:rsidR="00F734FA">
        <w:t xml:space="preserve"> average increases in sensitivity with GC</w:t>
      </w:r>
      <w:r w:rsidR="009C1D24">
        <w:t>-</w:t>
      </w:r>
      <w:r w:rsidR="00F734FA">
        <w:t>MS/MS compared with GC/IT for all analytes</w:t>
      </w:r>
      <w:r w:rsidR="00A106A3">
        <w:t>,</w:t>
      </w:r>
      <w:r w:rsidR="00831208">
        <w:t xml:space="preserve"> with </w:t>
      </w:r>
      <w:r w:rsidR="000D4DE8">
        <w:t>LCMRLs ranging from 0.12 to 0.52 ppt</w:t>
      </w:r>
      <w:r w:rsidR="00066E77">
        <w:t xml:space="preserve"> (Eaton </w:t>
      </w:r>
      <w:r w:rsidR="00066E77">
        <w:rPr>
          <w:i/>
          <w:iCs/>
        </w:rPr>
        <w:t xml:space="preserve">et al. </w:t>
      </w:r>
      <w:r w:rsidR="00066E77">
        <w:t xml:space="preserve">2018). The study also demonstrated </w:t>
      </w:r>
      <w:r w:rsidR="00A106A3">
        <w:t>additional</w:t>
      </w:r>
      <w:r w:rsidR="00066E77">
        <w:t>,</w:t>
      </w:r>
      <w:r w:rsidR="00A106A3">
        <w:t xml:space="preserve"> </w:t>
      </w:r>
      <w:r w:rsidR="00066E77">
        <w:t>albeit</w:t>
      </w:r>
      <w:r w:rsidR="00904D0C">
        <w:t xml:space="preserve"> minor</w:t>
      </w:r>
      <w:r w:rsidR="00066E77">
        <w:t>,</w:t>
      </w:r>
      <w:r w:rsidR="00904D0C">
        <w:t xml:space="preserve"> </w:t>
      </w:r>
      <w:r w:rsidR="00A106A3">
        <w:t>improvements in sensitivity when the high-efficiency extractor source (</w:t>
      </w:r>
      <w:r w:rsidR="009579F1">
        <w:t>i.e.,</w:t>
      </w:r>
      <w:r w:rsidR="00A106A3">
        <w:t xml:space="preserve"> Agilent 7010) was utilized (Eaton </w:t>
      </w:r>
      <w:r w:rsidR="00A106A3">
        <w:rPr>
          <w:i/>
          <w:iCs/>
        </w:rPr>
        <w:t xml:space="preserve">et al. </w:t>
      </w:r>
      <w:r w:rsidR="00A106A3">
        <w:t xml:space="preserve">2018). </w:t>
      </w:r>
      <w:r w:rsidR="00967120">
        <w:t>Accordingly,</w:t>
      </w:r>
      <w:r w:rsidR="00F07A63">
        <w:t xml:space="preserve"> as confirmed in a letter from the US EPA</w:t>
      </w:r>
      <w:r w:rsidR="00854A1D">
        <w:t xml:space="preserve"> regarding the agency’s technical review of EEA-Agilent 521.1, the method</w:t>
      </w:r>
      <w:r w:rsidR="00273711">
        <w:t xml:space="preserve"> yields performance</w:t>
      </w:r>
      <w:r w:rsidR="00854A1D">
        <w:t xml:space="preserve"> equivalent</w:t>
      </w:r>
      <w:r w:rsidR="00273711">
        <w:t xml:space="preserve"> to EPA Method 521.1 </w:t>
      </w:r>
      <w:r w:rsidR="00166EE2">
        <w:t xml:space="preserve">(US EPA 2012; </w:t>
      </w:r>
      <w:r w:rsidR="00F55C9D">
        <w:t xml:space="preserve">Eaton </w:t>
      </w:r>
      <w:r w:rsidR="00F55C9D">
        <w:rPr>
          <w:i/>
          <w:iCs/>
        </w:rPr>
        <w:t xml:space="preserve">et al. </w:t>
      </w:r>
      <w:r w:rsidR="00166EE2">
        <w:t>2018).</w:t>
      </w:r>
    </w:p>
    <w:p w14:paraId="072E342E" w14:textId="2C7132A0" w:rsidR="000667F0" w:rsidRDefault="004A706F" w:rsidP="00B362BC">
      <w:pPr>
        <w:ind w:firstLine="720"/>
      </w:pPr>
      <w:r>
        <w:t>The State Water Board’s Division of Drinking Water requested</w:t>
      </w:r>
      <w:r w:rsidR="00CC3B66">
        <w:t xml:space="preserve"> in </w:t>
      </w:r>
      <w:r w:rsidR="00A04EF5">
        <w:t>January</w:t>
      </w:r>
      <w:r w:rsidR="00CC3B66">
        <w:t xml:space="preserve"> 2020 that</w:t>
      </w:r>
      <w:r>
        <w:t xml:space="preserve"> the </w:t>
      </w:r>
      <w:r w:rsidR="001B7A3F">
        <w:t xml:space="preserve">Chemistry Unit </w:t>
      </w:r>
      <w:r w:rsidR="00E736AE">
        <w:t xml:space="preserve">at </w:t>
      </w:r>
      <w:r w:rsidR="001B7A3F">
        <w:t xml:space="preserve">the Drinking Water and Radiation Laboratory </w:t>
      </w:r>
      <w:r w:rsidR="267E9466">
        <w:t>(DWRL)</w:t>
      </w:r>
      <w:r w:rsidR="002A7D7C">
        <w:t xml:space="preserve"> </w:t>
      </w:r>
      <w:r w:rsidR="001B7A3F">
        <w:t>of the California Department of Public Health</w:t>
      </w:r>
      <w:r w:rsidR="003A79B7">
        <w:t xml:space="preserve"> (CDPH)</w:t>
      </w:r>
      <w:r w:rsidR="007817A5">
        <w:t xml:space="preserve"> </w:t>
      </w:r>
      <w:r w:rsidR="003A57DA">
        <w:t xml:space="preserve">develop an analytical method </w:t>
      </w:r>
      <w:r w:rsidR="00DF7827">
        <w:t>that can quantify</w:t>
      </w:r>
      <w:r w:rsidR="003A57DA">
        <w:t xml:space="preserve"> nitrosamines</w:t>
      </w:r>
      <w:r w:rsidR="00BD049D">
        <w:t xml:space="preserve"> (all analytes listed in EPA Method 521 and NMOR)</w:t>
      </w:r>
      <w:r w:rsidR="003A57DA">
        <w:t xml:space="preserve"> in water</w:t>
      </w:r>
      <w:r w:rsidR="00DF7827">
        <w:t xml:space="preserve"> with LCMRLs at or below</w:t>
      </w:r>
      <w:r w:rsidR="00256338">
        <w:t xml:space="preserve"> 2.1 ppt for all analytes. The request further </w:t>
      </w:r>
      <w:r w:rsidR="00BD049D">
        <w:t>included that</w:t>
      </w:r>
      <w:r w:rsidR="003A57DA">
        <w:t xml:space="preserve"> GC-MS/MS</w:t>
      </w:r>
      <w:r w:rsidR="00BD049D">
        <w:t xml:space="preserve"> instrumentation be used,</w:t>
      </w:r>
      <w:r w:rsidR="003A57DA">
        <w:t xml:space="preserve"> and</w:t>
      </w:r>
      <w:r w:rsidR="00BD049D">
        <w:t xml:space="preserve"> that DWRL of the CDPH</w:t>
      </w:r>
      <w:r w:rsidR="003A57DA">
        <w:t xml:space="preserve"> evaluate </w:t>
      </w:r>
      <w:r w:rsidR="00301EB2">
        <w:t>the performance of the method</w:t>
      </w:r>
      <w:r w:rsidR="00DF7827">
        <w:t xml:space="preserve"> (including sensitivity, precision, and accuracy)</w:t>
      </w:r>
      <w:r w:rsidR="00301EB2">
        <w:t xml:space="preserve"> through an intra-laboratory validation study</w:t>
      </w:r>
      <w:r w:rsidR="00882367">
        <w:t xml:space="preserve">. </w:t>
      </w:r>
      <w:r w:rsidR="00787E87">
        <w:t xml:space="preserve">Kazez </w:t>
      </w:r>
      <w:r w:rsidR="00787E87">
        <w:rPr>
          <w:i/>
          <w:iCs/>
        </w:rPr>
        <w:t xml:space="preserve">et al. </w:t>
      </w:r>
      <w:r w:rsidR="00787E87">
        <w:t>(202</w:t>
      </w:r>
      <w:r w:rsidR="00C96969">
        <w:t>3</w:t>
      </w:r>
      <w:r w:rsidR="00787E87">
        <w:t xml:space="preserve">) followed the validation and quality criteria described </w:t>
      </w:r>
      <w:r w:rsidR="00787E87">
        <w:lastRenderedPageBreak/>
        <w:t xml:space="preserve">in the </w:t>
      </w:r>
      <w:r w:rsidR="00216FA2">
        <w:t>US EPA’s Protocol for the Evaluation of Alternate Test Procedures for Organic and Inorganic Analytes in Drinking Water (US EPA</w:t>
      </w:r>
      <w:r w:rsidR="009C04DE">
        <w:t xml:space="preserve"> 2012</w:t>
      </w:r>
      <w:r w:rsidR="00216FA2">
        <w:t>)</w:t>
      </w:r>
      <w:r w:rsidR="00331575">
        <w:t xml:space="preserve"> in addition to other method validation metrics</w:t>
      </w:r>
      <w:r w:rsidR="0075117A">
        <w:t>, which included</w:t>
      </w:r>
      <w:r w:rsidR="00B65BA5">
        <w:t>:</w:t>
      </w:r>
      <w:r w:rsidR="0075117A">
        <w:t xml:space="preserve"> an evaluation of</w:t>
      </w:r>
      <w:r w:rsidR="002C68DD">
        <w:t xml:space="preserve"> the </w:t>
      </w:r>
      <w:r w:rsidR="002C68DD" w:rsidRPr="002C68DD">
        <w:t>dynamic linear range of calibration</w:t>
      </w:r>
      <w:r w:rsidR="000956C8">
        <w:t>;</w:t>
      </w:r>
      <w:r w:rsidR="00C03847">
        <w:t xml:space="preserve"> accuracy</w:t>
      </w:r>
      <w:r w:rsidR="000956C8">
        <w:t>;</w:t>
      </w:r>
      <w:r w:rsidR="00C03847">
        <w:t xml:space="preserve"> precision</w:t>
      </w:r>
      <w:r w:rsidR="000956C8">
        <w:t>;</w:t>
      </w:r>
      <w:r w:rsidR="00331575">
        <w:t xml:space="preserve"> sensitivity in the form of</w:t>
      </w:r>
      <w:r w:rsidR="00C03847">
        <w:t xml:space="preserve"> method detection limit</w:t>
      </w:r>
      <w:r w:rsidR="005B5F2B">
        <w:t>s</w:t>
      </w:r>
      <w:r w:rsidR="00DB1594">
        <w:t xml:space="preserve"> (MDL</w:t>
      </w:r>
      <w:r w:rsidR="005B5F2B">
        <w:t>s</w:t>
      </w:r>
      <w:r w:rsidR="00DB1594">
        <w:t>)</w:t>
      </w:r>
      <w:r w:rsidR="00BB302D">
        <w:t xml:space="preserve"> and</w:t>
      </w:r>
      <w:r w:rsidR="00C03847">
        <w:t xml:space="preserve"> </w:t>
      </w:r>
      <w:r w:rsidR="00DB1594">
        <w:t>MRL</w:t>
      </w:r>
      <w:r w:rsidR="00324CB0">
        <w:t>s</w:t>
      </w:r>
      <w:r w:rsidR="000956C8">
        <w:t>;</w:t>
      </w:r>
      <w:r w:rsidR="00C03847">
        <w:t xml:space="preserve"> method ruggedness</w:t>
      </w:r>
      <w:r w:rsidR="004B7AE7">
        <w:t xml:space="preserve"> – including </w:t>
      </w:r>
      <w:r w:rsidR="000956C8" w:rsidRPr="000956C8">
        <w:t>the use of different solvents, instruments, analysts, and consumables lot numbers</w:t>
      </w:r>
      <w:r w:rsidR="000956C8">
        <w:t>;</w:t>
      </w:r>
      <w:r w:rsidR="00C03847">
        <w:t xml:space="preserve"> </w:t>
      </w:r>
      <w:r w:rsidR="001F0BC9">
        <w:t>background contamination</w:t>
      </w:r>
      <w:r w:rsidR="000956C8">
        <w:t>;</w:t>
      </w:r>
      <w:r w:rsidR="00C03847">
        <w:t xml:space="preserve"> internal standard and surrogate recoveries</w:t>
      </w:r>
      <w:r w:rsidR="000956C8">
        <w:t>;</w:t>
      </w:r>
      <w:r w:rsidR="00C03847">
        <w:t xml:space="preserve"> sample </w:t>
      </w:r>
      <w:r w:rsidR="008F3DB1">
        <w:t xml:space="preserve">extract suitability and sample storage stability (Kazez </w:t>
      </w:r>
      <w:r w:rsidR="008F3DB1">
        <w:rPr>
          <w:i/>
          <w:iCs/>
        </w:rPr>
        <w:t xml:space="preserve">et al. </w:t>
      </w:r>
      <w:r w:rsidR="008F3DB1">
        <w:t>202</w:t>
      </w:r>
      <w:r w:rsidR="00C96969">
        <w:t>3</w:t>
      </w:r>
      <w:r w:rsidR="008F3DB1">
        <w:t>).</w:t>
      </w:r>
      <w:r w:rsidR="00E915C0">
        <w:t xml:space="preserve"> Kazez </w:t>
      </w:r>
      <w:r w:rsidR="00E915C0">
        <w:rPr>
          <w:i/>
          <w:iCs/>
        </w:rPr>
        <w:t xml:space="preserve">et al. </w:t>
      </w:r>
      <w:r w:rsidR="00E915C0">
        <w:t>(202</w:t>
      </w:r>
      <w:r w:rsidR="00C96969">
        <w:t>3</w:t>
      </w:r>
      <w:r w:rsidR="00E915C0">
        <w:t xml:space="preserve">) </w:t>
      </w:r>
      <w:r w:rsidR="00504A3B">
        <w:t>validated method performance using a ThermoFisher Scientific TSQ8000 Evo MS</w:t>
      </w:r>
      <w:r w:rsidR="003A79B7">
        <w:t>/MS</w:t>
      </w:r>
      <w:r w:rsidR="00504A3B">
        <w:t xml:space="preserve"> with ExtractaBrite ion source and Trace 1310 GC.</w:t>
      </w:r>
      <w:r w:rsidR="00310EA4">
        <w:t xml:space="preserve"> </w:t>
      </w:r>
      <w:r w:rsidR="00B849D9">
        <w:t>Method performance was also tested</w:t>
      </w:r>
      <w:r w:rsidR="00701641">
        <w:t xml:space="preserve"> through inter-laboratory </w:t>
      </w:r>
      <w:r w:rsidR="004D4B21">
        <w:t>comparison</w:t>
      </w:r>
      <w:r w:rsidR="00701641">
        <w:t xml:space="preserve"> studies involving </w:t>
      </w:r>
      <w:r w:rsidR="00B849D9">
        <w:t xml:space="preserve">an </w:t>
      </w:r>
      <w:r w:rsidR="00DF08A4">
        <w:t xml:space="preserve">Agilent Technologies 7000 </w:t>
      </w:r>
      <w:r w:rsidR="00B849D9">
        <w:t>GC</w:t>
      </w:r>
      <w:r w:rsidR="003A79B7">
        <w:t>-</w:t>
      </w:r>
      <w:r w:rsidR="00B849D9">
        <w:t xml:space="preserve">MS/MS </w:t>
      </w:r>
      <w:r w:rsidR="00E7712B">
        <w:t xml:space="preserve">and </w:t>
      </w:r>
      <w:r w:rsidR="007D030A">
        <w:t>a ThermoFisher Scientific TSQ</w:t>
      </w:r>
      <w:r w:rsidR="00513839">
        <w:t>9000 Evo instrument with advance</w:t>
      </w:r>
      <w:r w:rsidR="00EC61FA">
        <w:t>d</w:t>
      </w:r>
      <w:r w:rsidR="00513839">
        <w:t xml:space="preserve"> electron ionization ion source</w:t>
      </w:r>
      <w:r w:rsidR="0082402A">
        <w:t xml:space="preserve">, which provided additional information regarding </w:t>
      </w:r>
      <w:r w:rsidR="00051403">
        <w:t>method performance differences between instruments of varying sensitivities</w:t>
      </w:r>
      <w:r w:rsidR="003A79B7">
        <w:t xml:space="preserve"> (Kazez </w:t>
      </w:r>
      <w:r w:rsidR="003A79B7">
        <w:rPr>
          <w:i/>
          <w:iCs/>
        </w:rPr>
        <w:t xml:space="preserve">et al. </w:t>
      </w:r>
      <w:r w:rsidR="003A79B7">
        <w:t>202</w:t>
      </w:r>
      <w:r w:rsidR="00C96969">
        <w:t>3</w:t>
      </w:r>
      <w:r w:rsidR="003A79B7">
        <w:t>)</w:t>
      </w:r>
      <w:r w:rsidR="00EC61FA">
        <w:t>.</w:t>
      </w:r>
    </w:p>
    <w:p w14:paraId="40163F8A" w14:textId="09D72F23" w:rsidR="00DE1638" w:rsidRDefault="00DD52E6" w:rsidP="00B362BC">
      <w:pPr>
        <w:ind w:firstLine="720"/>
      </w:pPr>
      <w:r>
        <w:t xml:space="preserve">The </w:t>
      </w:r>
      <w:r w:rsidR="00601638">
        <w:t xml:space="preserve">intra- and inter-laboratory </w:t>
      </w:r>
      <w:r w:rsidR="004D4B21">
        <w:t>comparison</w:t>
      </w:r>
      <w:r w:rsidR="00601638">
        <w:t xml:space="preserve"> studies conducted by</w:t>
      </w:r>
      <w:r w:rsidR="00E62F24">
        <w:t xml:space="preserve"> DWRL</w:t>
      </w:r>
      <w:r w:rsidR="003A79B7">
        <w:t xml:space="preserve"> </w:t>
      </w:r>
      <w:r w:rsidR="00601638">
        <w:t xml:space="preserve">demonstrated that EEA-Agilent 521.1 </w:t>
      </w:r>
      <w:r w:rsidR="00301E76">
        <w:t>is selective, precise, linear, accurate</w:t>
      </w:r>
      <w:r w:rsidR="003A79B7">
        <w:t>, and robust</w:t>
      </w:r>
      <w:r w:rsidR="00301E76">
        <w:t xml:space="preserve"> for the target analytes</w:t>
      </w:r>
      <w:r w:rsidR="008152CE">
        <w:t>,</w:t>
      </w:r>
      <w:r w:rsidR="007E107B">
        <w:t xml:space="preserve"> with performance equivalent to</w:t>
      </w:r>
      <w:r w:rsidR="008152CE">
        <w:t xml:space="preserve"> or superior to</w:t>
      </w:r>
      <w:r w:rsidR="007E107B">
        <w:t xml:space="preserve"> EPA Method 521</w:t>
      </w:r>
      <w:r w:rsidR="00F6564D">
        <w:t xml:space="preserve"> (Kazez </w:t>
      </w:r>
      <w:r w:rsidR="00F6564D">
        <w:rPr>
          <w:i/>
          <w:iCs/>
        </w:rPr>
        <w:t xml:space="preserve">et al. </w:t>
      </w:r>
      <w:r w:rsidR="00F6564D">
        <w:t>202</w:t>
      </w:r>
      <w:r w:rsidR="00C96969">
        <w:t>3</w:t>
      </w:r>
      <w:r w:rsidR="00F6564D">
        <w:t xml:space="preserve">). </w:t>
      </w:r>
      <w:r w:rsidR="00E62F24">
        <w:t>DWRL</w:t>
      </w:r>
      <w:r w:rsidR="00B560B9">
        <w:t xml:space="preserve"> reported </w:t>
      </w:r>
      <w:r w:rsidR="00171C70">
        <w:t>MRL</w:t>
      </w:r>
      <w:r w:rsidR="004E7437">
        <w:t xml:space="preserve"> values ran</w:t>
      </w:r>
      <w:r w:rsidR="00B560B9">
        <w:t>ging</w:t>
      </w:r>
      <w:r w:rsidR="004E7437">
        <w:t xml:space="preserve"> from 1 ppt to 8 ppt</w:t>
      </w:r>
      <w:r w:rsidR="007A4778">
        <w:rPr>
          <w:rFonts w:ascii="ZWAdobeF" w:hAnsi="ZWAdobeF" w:cs="ZWAdobeF"/>
          <w:sz w:val="2"/>
          <w:szCs w:val="2"/>
        </w:rPr>
        <w:t>1F</w:t>
      </w:r>
      <w:r w:rsidR="00A6260E">
        <w:rPr>
          <w:rStyle w:val="FootnoteReference"/>
        </w:rPr>
        <w:footnoteReference w:id="3"/>
      </w:r>
      <w:r w:rsidR="00B560B9">
        <w:t xml:space="preserve"> for all analytes,</w:t>
      </w:r>
      <w:r w:rsidR="004E7437">
        <w:t xml:space="preserve"> </w:t>
      </w:r>
      <w:r w:rsidR="00B560B9">
        <w:lastRenderedPageBreak/>
        <w:t>however,</w:t>
      </w:r>
      <w:r w:rsidR="004E7437">
        <w:t xml:space="preserve"> </w:t>
      </w:r>
      <w:r w:rsidR="00B560B9">
        <w:t xml:space="preserve">could not verify </w:t>
      </w:r>
      <w:r w:rsidR="00190567">
        <w:t>their</w:t>
      </w:r>
      <w:r w:rsidR="00B560B9">
        <w:t xml:space="preserve"> </w:t>
      </w:r>
      <w:r w:rsidR="004E7437">
        <w:t xml:space="preserve">MRL for NDPA </w:t>
      </w:r>
      <w:r w:rsidR="00750DC8">
        <w:t xml:space="preserve">(Kazez </w:t>
      </w:r>
      <w:r w:rsidR="00750DC8">
        <w:rPr>
          <w:i/>
          <w:iCs/>
        </w:rPr>
        <w:t>et al.</w:t>
      </w:r>
      <w:r w:rsidR="00750DC8">
        <w:t xml:space="preserve"> 202</w:t>
      </w:r>
      <w:r w:rsidR="00C96969">
        <w:t>3</w:t>
      </w:r>
      <w:r w:rsidR="00750DC8">
        <w:t>)</w:t>
      </w:r>
      <w:r w:rsidR="00A6260E">
        <w:t>.</w:t>
      </w:r>
      <w:r w:rsidR="00FF3CDB">
        <w:t xml:space="preserve"> Sample extracts were also found to be stable up to 28-days in dichloromethane when preserved at -20</w:t>
      </w:r>
      <w:r w:rsidR="001D71BE" w:rsidRPr="001D71BE">
        <w:rPr>
          <w:shd w:val="clear" w:color="auto" w:fill="FFFFFF"/>
        </w:rPr>
        <w:t>°C</w:t>
      </w:r>
      <w:r w:rsidR="001D71BE">
        <w:rPr>
          <w:shd w:val="clear" w:color="auto" w:fill="FFFFFF"/>
        </w:rPr>
        <w:t xml:space="preserve"> (Kazez </w:t>
      </w:r>
      <w:r w:rsidR="001D71BE">
        <w:rPr>
          <w:i/>
          <w:iCs/>
          <w:shd w:val="clear" w:color="auto" w:fill="FFFFFF"/>
        </w:rPr>
        <w:t xml:space="preserve">et al. </w:t>
      </w:r>
      <w:r w:rsidR="001D71BE">
        <w:rPr>
          <w:shd w:val="clear" w:color="auto" w:fill="FFFFFF"/>
        </w:rPr>
        <w:t>202</w:t>
      </w:r>
      <w:r w:rsidR="00C96969">
        <w:rPr>
          <w:shd w:val="clear" w:color="auto" w:fill="FFFFFF"/>
        </w:rPr>
        <w:t>3</w:t>
      </w:r>
      <w:r w:rsidR="001D71BE">
        <w:rPr>
          <w:shd w:val="clear" w:color="auto" w:fill="FFFFFF"/>
        </w:rPr>
        <w:t>)</w:t>
      </w:r>
      <w:r w:rsidR="00FF3CDB">
        <w:t>.</w:t>
      </w:r>
      <w:r w:rsidR="007F7C2A">
        <w:t xml:space="preserve"> </w:t>
      </w:r>
      <w:r w:rsidR="00367B36">
        <w:t>Comparable method performance was achieved across all three different instruments tested</w:t>
      </w:r>
      <w:r w:rsidR="00216043">
        <w:t xml:space="preserve">, </w:t>
      </w:r>
      <w:r w:rsidR="008F55BB">
        <w:t xml:space="preserve">however </w:t>
      </w:r>
      <w:r w:rsidR="00216043">
        <w:t>higher sensitivity</w:t>
      </w:r>
      <w:r w:rsidR="008F55BB">
        <w:t xml:space="preserve"> was</w:t>
      </w:r>
      <w:r w:rsidR="00216043">
        <w:t xml:space="preserve"> demonstrated by</w:t>
      </w:r>
      <w:r w:rsidR="00155801">
        <w:t xml:space="preserve"> the ThermoFisher TSQ9000</w:t>
      </w:r>
      <w:r w:rsidR="008F55BB">
        <w:t xml:space="preserve"> (having acceptable accuracy at 0.5 ppt for all analytes)</w:t>
      </w:r>
      <w:r w:rsidR="00155801">
        <w:t xml:space="preserve"> than the TS</w:t>
      </w:r>
      <w:r w:rsidR="00C17473">
        <w:t>Q8000</w:t>
      </w:r>
      <w:r w:rsidR="00510B41">
        <w:t xml:space="preserve"> (which had acceptable accuracy at 1 ppt for all analytes except NDPA and NPYR</w:t>
      </w:r>
      <w:r w:rsidR="00EA74FE">
        <w:t xml:space="preserve"> – which had acceptable accuracies at 4 ppt</w:t>
      </w:r>
      <w:r w:rsidR="00510B41">
        <w:t>)</w:t>
      </w:r>
      <w:r w:rsidR="00C96969">
        <w:t xml:space="preserve"> </w:t>
      </w:r>
      <w:r w:rsidR="00057F0B">
        <w:t>– results which are similar to the Agilent 7010B</w:t>
      </w:r>
      <w:r w:rsidR="00DA224D">
        <w:t xml:space="preserve"> -</w:t>
      </w:r>
      <w:r w:rsidR="00057F0B">
        <w:t xml:space="preserve"> </w:t>
      </w:r>
      <w:r w:rsidR="00792D7E">
        <w:t xml:space="preserve">as demonstrated by Eaton </w:t>
      </w:r>
      <w:r w:rsidR="00792D7E">
        <w:rPr>
          <w:i/>
          <w:iCs/>
        </w:rPr>
        <w:t xml:space="preserve">et al. </w:t>
      </w:r>
      <w:r w:rsidR="00792D7E">
        <w:t xml:space="preserve">(2018) (Kazez </w:t>
      </w:r>
      <w:r w:rsidR="00792D7E">
        <w:rPr>
          <w:i/>
          <w:iCs/>
        </w:rPr>
        <w:t xml:space="preserve">et al. </w:t>
      </w:r>
      <w:r w:rsidR="00792D7E">
        <w:t>202</w:t>
      </w:r>
      <w:r w:rsidR="00C96969">
        <w:t>3</w:t>
      </w:r>
      <w:r w:rsidR="00792D7E">
        <w:t>).</w:t>
      </w:r>
    </w:p>
    <w:p w14:paraId="74476DCD" w14:textId="2A9C2341" w:rsidR="00053653" w:rsidRDefault="00E62F24" w:rsidP="00AF7774">
      <w:pPr>
        <w:ind w:firstLine="360"/>
      </w:pPr>
      <w:r>
        <w:t>DWRL</w:t>
      </w:r>
      <w:r w:rsidR="00AF7774">
        <w:t xml:space="preserve"> reviewed all aspects of the method, testing additional QC parameters, including MRLs,</w:t>
      </w:r>
      <w:r w:rsidR="00A93AF8">
        <w:t xml:space="preserve"> Laboratory Reagent Blanks (</w:t>
      </w:r>
      <w:r w:rsidR="00AF7774">
        <w:t>LRBs</w:t>
      </w:r>
      <w:r w:rsidR="00A93AF8">
        <w:t>)</w:t>
      </w:r>
      <w:r w:rsidR="00AF7774">
        <w:t xml:space="preserve">, dilution factors, internal standard and surrogate recoveries, sample extract stability, sample storage stability, accuracy, precision, robustness, and sensitivity (Kazez </w:t>
      </w:r>
      <w:r w:rsidR="00AF7774">
        <w:rPr>
          <w:i/>
          <w:iCs/>
        </w:rPr>
        <w:t>et al.</w:t>
      </w:r>
      <w:r w:rsidR="00AF7774">
        <w:t xml:space="preserve"> 202</w:t>
      </w:r>
      <w:r w:rsidR="00C96969">
        <w:t>3</w:t>
      </w:r>
      <w:r w:rsidR="00AF7774">
        <w:t>)</w:t>
      </w:r>
      <w:r w:rsidR="00DB4F4E">
        <w:t>.</w:t>
      </w:r>
      <w:r w:rsidR="0085401C">
        <w:t xml:space="preserve"> </w:t>
      </w:r>
      <w:r w:rsidR="00DB4F4E">
        <w:t xml:space="preserve">Furthermore, </w:t>
      </w:r>
      <w:r>
        <w:t>DWRL</w:t>
      </w:r>
      <w:r w:rsidR="00CB346D">
        <w:t xml:space="preserve"> provided additional guidance</w:t>
      </w:r>
      <w:r w:rsidR="00B142C9">
        <w:t xml:space="preserve"> and/or emphases</w:t>
      </w:r>
      <w:r w:rsidR="00CB346D">
        <w:t xml:space="preserve"> to optimize the performance of the </w:t>
      </w:r>
      <w:r w:rsidR="002D19C1">
        <w:t>method</w:t>
      </w:r>
      <w:r w:rsidR="00DB4F4E">
        <w:t>, including</w:t>
      </w:r>
      <w:r w:rsidR="00DB4F4E" w:rsidRPr="00DB4F4E">
        <w:t xml:space="preserve"> </w:t>
      </w:r>
      <w:r w:rsidR="00DB4F4E">
        <w:t xml:space="preserve">(Kazez </w:t>
      </w:r>
      <w:r w:rsidR="00DB4F4E">
        <w:rPr>
          <w:i/>
          <w:iCs/>
        </w:rPr>
        <w:t xml:space="preserve">et al. </w:t>
      </w:r>
      <w:r w:rsidR="00DB4F4E">
        <w:t>202</w:t>
      </w:r>
      <w:r w:rsidR="00C96969">
        <w:t>3</w:t>
      </w:r>
      <w:r w:rsidR="00DB4F4E">
        <w:t xml:space="preserve">): </w:t>
      </w:r>
    </w:p>
    <w:p w14:paraId="5D6C9FC9" w14:textId="2314B65C" w:rsidR="00053653" w:rsidRDefault="0048025A" w:rsidP="00053653">
      <w:pPr>
        <w:pStyle w:val="ListParagraph"/>
        <w:numPr>
          <w:ilvl w:val="0"/>
          <w:numId w:val="2"/>
        </w:numPr>
        <w:ind w:left="720"/>
      </w:pPr>
      <w:r>
        <w:t xml:space="preserve">the use of </w:t>
      </w:r>
      <w:r w:rsidR="000E7EB9">
        <w:t>different quantitation ions</w:t>
      </w:r>
      <w:r w:rsidR="00B528E8">
        <w:t xml:space="preserve"> </w:t>
      </w:r>
      <w:r w:rsidR="001D1BDF">
        <w:t>for some analytes (</w:t>
      </w:r>
      <w:r w:rsidR="004E522D">
        <w:t xml:space="preserve">see Table </w:t>
      </w:r>
      <w:r w:rsidR="00BF4A02">
        <w:t>3</w:t>
      </w:r>
      <w:r w:rsidR="004E522D">
        <w:t xml:space="preserve"> in </w:t>
      </w:r>
      <w:r w:rsidR="00BF4A02">
        <w:t xml:space="preserve">Kazez </w:t>
      </w:r>
      <w:r w:rsidR="00BF4A02" w:rsidRPr="00053653">
        <w:rPr>
          <w:i/>
          <w:iCs/>
        </w:rPr>
        <w:t xml:space="preserve">et al. </w:t>
      </w:r>
      <w:r w:rsidR="00BF4A02">
        <w:t>202</w:t>
      </w:r>
      <w:r w:rsidR="00C96969">
        <w:t>3</w:t>
      </w:r>
      <w:r w:rsidR="00BF4A02">
        <w:t xml:space="preserve"> for details</w:t>
      </w:r>
      <w:r w:rsidR="001D1BDF">
        <w:t>)</w:t>
      </w:r>
      <w:r w:rsidR="00283108">
        <w:t>;</w:t>
      </w:r>
      <w:r w:rsidR="001D1BDF">
        <w:t xml:space="preserve"> </w:t>
      </w:r>
    </w:p>
    <w:p w14:paraId="10CE7975" w14:textId="36C06914" w:rsidR="00053653" w:rsidRDefault="00EF5C27" w:rsidP="00053653">
      <w:pPr>
        <w:pStyle w:val="ListParagraph"/>
        <w:numPr>
          <w:ilvl w:val="0"/>
          <w:numId w:val="2"/>
        </w:numPr>
        <w:ind w:left="720"/>
      </w:pPr>
      <w:r>
        <w:t>ensure</w:t>
      </w:r>
      <w:r w:rsidR="00986201">
        <w:t xml:space="preserve"> final volume of extract ≥0.5 mL during nitrogen evaporation to prevent loss of volatile compounds</w:t>
      </w:r>
      <w:r w:rsidR="00B142C9">
        <w:t xml:space="preserve"> (as describes in EEA-Agilent 521.1)</w:t>
      </w:r>
      <w:r w:rsidR="00283108">
        <w:t>;</w:t>
      </w:r>
      <w:r w:rsidR="00826D08">
        <w:t xml:space="preserve"> </w:t>
      </w:r>
      <w:r w:rsidR="00283108">
        <w:t xml:space="preserve">test background contamination in </w:t>
      </w:r>
      <w:r w:rsidR="002F2863">
        <w:t xml:space="preserve">each </w:t>
      </w:r>
      <w:r w:rsidR="00283108">
        <w:t>new lot numbers of solid phase extraction</w:t>
      </w:r>
      <w:r w:rsidR="00B861FF">
        <w:t xml:space="preserve"> (SPE)</w:t>
      </w:r>
      <w:r w:rsidR="00283108">
        <w:t xml:space="preserve"> cartridges – which can vary</w:t>
      </w:r>
      <w:r w:rsidR="00097104">
        <w:t xml:space="preserve"> up to 7% relative percent difference between lots</w:t>
      </w:r>
      <w:r w:rsidR="0048025A">
        <w:t>;</w:t>
      </w:r>
      <w:r w:rsidR="00097104">
        <w:t xml:space="preserve"> </w:t>
      </w:r>
    </w:p>
    <w:p w14:paraId="7C8B1432" w14:textId="77777777" w:rsidR="00053653" w:rsidRDefault="00097104" w:rsidP="00053653">
      <w:pPr>
        <w:pStyle w:val="ListParagraph"/>
        <w:numPr>
          <w:ilvl w:val="0"/>
          <w:numId w:val="2"/>
        </w:numPr>
        <w:ind w:left="720"/>
      </w:pPr>
      <w:r>
        <w:t xml:space="preserve">ensure primary dilution standards in dichloromethane are prepared and stored at -20 </w:t>
      </w:r>
      <w:r w:rsidRPr="00053653">
        <w:rPr>
          <w:vertAlign w:val="superscript"/>
        </w:rPr>
        <w:t>o</w:t>
      </w:r>
      <w:r>
        <w:t>C</w:t>
      </w:r>
      <w:r w:rsidR="00C5501E">
        <w:t xml:space="preserve"> and</w:t>
      </w:r>
      <w:r w:rsidR="0048025A">
        <w:t xml:space="preserve"> are</w:t>
      </w:r>
      <w:r w:rsidR="00C5501E">
        <w:t xml:space="preserve"> allowed to warm to room temperature prior to analysis; </w:t>
      </w:r>
    </w:p>
    <w:p w14:paraId="7439B0D4" w14:textId="77777777" w:rsidR="00053653" w:rsidRDefault="0039580A" w:rsidP="00053653">
      <w:pPr>
        <w:pStyle w:val="ListParagraph"/>
        <w:numPr>
          <w:ilvl w:val="0"/>
          <w:numId w:val="2"/>
        </w:numPr>
        <w:ind w:left="720"/>
      </w:pPr>
      <w:r>
        <w:lastRenderedPageBreak/>
        <w:t>use ultrapure reagent water that has undergone ultraviolet treatment</w:t>
      </w:r>
      <w:r w:rsidR="005D6E24">
        <w:t xml:space="preserve">, as other sources (e.g., </w:t>
      </w:r>
      <w:r w:rsidR="002A139C">
        <w:t xml:space="preserve">water treated with ion-exchange resin, commercial ultrapure </w:t>
      </w:r>
      <w:r w:rsidR="0048025A">
        <w:t>high-performance liquid chromatography</w:t>
      </w:r>
      <w:r w:rsidR="002A139C">
        <w:t xml:space="preserve"> grade water) </w:t>
      </w:r>
      <w:r w:rsidR="005D6E24">
        <w:t>have been found to contain contamination</w:t>
      </w:r>
      <w:r w:rsidR="002A139C">
        <w:t xml:space="preserve"> (especially NDMA)</w:t>
      </w:r>
      <w:r w:rsidR="005D6E24">
        <w:t>;</w:t>
      </w:r>
      <w:r w:rsidR="00227CA5">
        <w:t xml:space="preserve"> </w:t>
      </w:r>
    </w:p>
    <w:p w14:paraId="0E1F43B7" w14:textId="334A4C58" w:rsidR="00053653" w:rsidRDefault="00053653" w:rsidP="00053653">
      <w:pPr>
        <w:pStyle w:val="ListParagraph"/>
        <w:numPr>
          <w:ilvl w:val="0"/>
          <w:numId w:val="2"/>
        </w:numPr>
        <w:ind w:left="720"/>
      </w:pPr>
      <w:r>
        <w:t xml:space="preserve">and </w:t>
      </w:r>
      <w:r w:rsidR="00227CA5">
        <w:t xml:space="preserve">always use </w:t>
      </w:r>
      <w:r w:rsidR="00DC0A68">
        <w:t xml:space="preserve">manual SPE extraction manifolds and extract slowly to improve </w:t>
      </w:r>
      <w:r w:rsidR="001C5A1E">
        <w:t>recovery</w:t>
      </w:r>
      <w:r w:rsidR="00B861F5" w:rsidDel="00B861F5">
        <w:t xml:space="preserve"> </w:t>
      </w:r>
      <w:r w:rsidR="00826D08">
        <w:t xml:space="preserve">(Kazez </w:t>
      </w:r>
      <w:r w:rsidR="00826D08" w:rsidRPr="00053653">
        <w:rPr>
          <w:i/>
          <w:iCs/>
        </w:rPr>
        <w:t xml:space="preserve">et al. </w:t>
      </w:r>
      <w:r w:rsidR="00826D08">
        <w:t>20</w:t>
      </w:r>
      <w:r w:rsidR="00442CCD">
        <w:t>2</w:t>
      </w:r>
      <w:r w:rsidR="00C96969">
        <w:t>3</w:t>
      </w:r>
      <w:r w:rsidR="41E29C6E">
        <w:t>).</w:t>
      </w:r>
      <w:r w:rsidR="007C4C65">
        <w:t xml:space="preserve"> </w:t>
      </w:r>
    </w:p>
    <w:p w14:paraId="13182FD3" w14:textId="68704C1B" w:rsidR="003F5BCF" w:rsidRDefault="00826D08" w:rsidP="000237C9">
      <w:pPr>
        <w:ind w:left="360" w:firstLine="360"/>
      </w:pPr>
      <w:r>
        <w:t>While</w:t>
      </w:r>
      <w:r w:rsidR="00C23DDA">
        <w:t xml:space="preserve"> </w:t>
      </w:r>
      <w:r w:rsidR="00DB4F4E">
        <w:t xml:space="preserve">DWRL </w:t>
      </w:r>
      <w:r w:rsidR="00C23DDA">
        <w:t xml:space="preserve">explored </w:t>
      </w:r>
      <w:r w:rsidR="001408BD">
        <w:t>two</w:t>
      </w:r>
      <w:r w:rsidR="00C23DDA">
        <w:t xml:space="preserve"> different lot</w:t>
      </w:r>
      <w:r w:rsidR="001408BD">
        <w:t xml:space="preserve"> numbers</w:t>
      </w:r>
      <w:r w:rsidR="00C23DDA">
        <w:t xml:space="preserve"> of </w:t>
      </w:r>
      <w:r w:rsidR="00B861FF">
        <w:t>SPE</w:t>
      </w:r>
      <w:r w:rsidR="00C23DDA">
        <w:t xml:space="preserve"> cartridges </w:t>
      </w:r>
      <w:r w:rsidR="00EA664B">
        <w:t>of the</w:t>
      </w:r>
      <w:r w:rsidR="001408BD">
        <w:t xml:space="preserve"> </w:t>
      </w:r>
      <w:r w:rsidR="00EA664B">
        <w:t>allow</w:t>
      </w:r>
      <w:r w:rsidR="001408BD">
        <w:t>able type</w:t>
      </w:r>
      <w:r w:rsidR="004457C2">
        <w:t xml:space="preserve"> per the method</w:t>
      </w:r>
      <w:r w:rsidR="00EA664B">
        <w:t xml:space="preserve"> (i.e., activated coconut charcoal)</w:t>
      </w:r>
      <w:r w:rsidR="00EC79A7">
        <w:t xml:space="preserve"> and found them to provide recovery for all analytes at low levels (≥70%), they did not</w:t>
      </w:r>
      <w:r w:rsidR="0059099A">
        <w:t xml:space="preserve"> evaluate the applicability and suitability of a</w:t>
      </w:r>
      <w:r w:rsidR="00D9296B">
        <w:t xml:space="preserve">ll possible </w:t>
      </w:r>
      <w:r w:rsidR="0059099A">
        <w:t>consumables (e.g.,</w:t>
      </w:r>
      <w:r w:rsidR="00A50FC0">
        <w:t xml:space="preserve"> </w:t>
      </w:r>
      <w:r w:rsidR="00B861FF">
        <w:t>SPE</w:t>
      </w:r>
      <w:r w:rsidR="0059099A">
        <w:t xml:space="preserve"> columns, isotopic reagents, etc.)</w:t>
      </w:r>
      <w:r w:rsidR="00D62DD9">
        <w:t xml:space="preserve"> (Kazez </w:t>
      </w:r>
      <w:r w:rsidR="00D62DD9">
        <w:rPr>
          <w:i/>
        </w:rPr>
        <w:t xml:space="preserve">et al. </w:t>
      </w:r>
      <w:r w:rsidR="00D62DD9">
        <w:rPr>
          <w:iCs/>
        </w:rPr>
        <w:t>202</w:t>
      </w:r>
      <w:r w:rsidR="00C96969">
        <w:rPr>
          <w:iCs/>
        </w:rPr>
        <w:t>3</w:t>
      </w:r>
      <w:r w:rsidR="00D62DD9">
        <w:rPr>
          <w:iCs/>
        </w:rPr>
        <w:t xml:space="preserve">). Nonetheless, Kazez </w:t>
      </w:r>
      <w:r w:rsidR="00D62DD9">
        <w:rPr>
          <w:i/>
        </w:rPr>
        <w:t xml:space="preserve">et al. </w:t>
      </w:r>
      <w:r w:rsidR="00D62DD9">
        <w:rPr>
          <w:iCs/>
        </w:rPr>
        <w:t>(202</w:t>
      </w:r>
      <w:r w:rsidR="00C96969">
        <w:rPr>
          <w:iCs/>
        </w:rPr>
        <w:t>3</w:t>
      </w:r>
      <w:r w:rsidR="00D62DD9">
        <w:rPr>
          <w:iCs/>
        </w:rPr>
        <w:t xml:space="preserve">) </w:t>
      </w:r>
      <w:r w:rsidR="00CE28EE">
        <w:t>identif</w:t>
      </w:r>
      <w:r w:rsidR="00D62DD9">
        <w:t>ied</w:t>
      </w:r>
      <w:r w:rsidR="00CE28EE">
        <w:t xml:space="preserve"> that consumables can be significant contamination</w:t>
      </w:r>
      <w:r w:rsidR="00765154">
        <w:t xml:space="preserve"> </w:t>
      </w:r>
      <w:r w:rsidR="00CE28EE">
        <w:t>sources,</w:t>
      </w:r>
      <w:r w:rsidR="00765154">
        <w:t xml:space="preserve"> therefore laboratories should not assume that </w:t>
      </w:r>
      <w:r w:rsidR="003F323A">
        <w:t>the method is robust across all consumables.</w:t>
      </w:r>
      <w:r w:rsidR="003F5BCF">
        <w:t xml:space="preserve"> Additionally, while several laboratories have previously reported improved extraction efficiency of nitrosamines using either Ambersorb 572</w:t>
      </w:r>
      <w:r w:rsidR="007A4778">
        <w:rPr>
          <w:rFonts w:ascii="ZWAdobeF" w:hAnsi="ZWAdobeF" w:cs="ZWAdobeF"/>
          <w:sz w:val="2"/>
          <w:szCs w:val="2"/>
        </w:rPr>
        <w:t>2F</w:t>
      </w:r>
      <w:r w:rsidR="003F5BCF">
        <w:rPr>
          <w:rStyle w:val="FootnoteReference"/>
        </w:rPr>
        <w:footnoteReference w:id="4"/>
      </w:r>
      <w:r w:rsidR="003F5BCF">
        <w:t xml:space="preserve"> alone or in combination with other sorbents (Charrois </w:t>
      </w:r>
      <w:r w:rsidR="003F5BCF" w:rsidRPr="00053653">
        <w:rPr>
          <w:i/>
          <w:iCs/>
        </w:rPr>
        <w:t xml:space="preserve">et al. </w:t>
      </w:r>
      <w:r w:rsidR="003F5BCF">
        <w:t xml:space="preserve">2003; Cheng </w:t>
      </w:r>
      <w:r w:rsidR="003F5BCF" w:rsidRPr="00053653">
        <w:rPr>
          <w:i/>
          <w:iCs/>
        </w:rPr>
        <w:t xml:space="preserve">et al. </w:t>
      </w:r>
      <w:r w:rsidR="003F5BCF">
        <w:t xml:space="preserve">2004; Jenkins </w:t>
      </w:r>
      <w:r w:rsidR="003F5BCF" w:rsidRPr="00053653">
        <w:rPr>
          <w:i/>
          <w:iCs/>
        </w:rPr>
        <w:t xml:space="preserve">et al. </w:t>
      </w:r>
      <w:r w:rsidR="003F5BCF">
        <w:t xml:space="preserve">1995), the manufacture of SPE columns with this </w:t>
      </w:r>
      <w:r w:rsidR="003F5BCF">
        <w:lastRenderedPageBreak/>
        <w:t xml:space="preserve">sorbent has been discontinued and could not be evaluated </w:t>
      </w:r>
      <w:r w:rsidR="0036014F">
        <w:t xml:space="preserve">as an alternative to coconut charcoal </w:t>
      </w:r>
      <w:r w:rsidR="00430CB9">
        <w:t xml:space="preserve">by </w:t>
      </w:r>
      <w:r w:rsidR="00A745A2">
        <w:t>DWRL</w:t>
      </w:r>
      <w:r w:rsidR="00837A11">
        <w:t xml:space="preserve"> (Kazez </w:t>
      </w:r>
      <w:r w:rsidR="00837A11">
        <w:rPr>
          <w:i/>
          <w:iCs/>
        </w:rPr>
        <w:t xml:space="preserve">et al. </w:t>
      </w:r>
      <w:r w:rsidR="00837A11">
        <w:t>202</w:t>
      </w:r>
      <w:r w:rsidR="00C96969">
        <w:t>3</w:t>
      </w:r>
      <w:r w:rsidR="00837A11">
        <w:t>)</w:t>
      </w:r>
      <w:r w:rsidR="00324624">
        <w:t>.</w:t>
      </w:r>
      <w:r w:rsidR="00C47BEA">
        <w:t xml:space="preserve"> Additional studies and published methods would need to be validated and evaluated if </w:t>
      </w:r>
      <w:r w:rsidR="008F0F69">
        <w:t xml:space="preserve">alternative sorbents </w:t>
      </w:r>
      <w:r w:rsidR="000F4D37">
        <w:t xml:space="preserve">are to be used </w:t>
      </w:r>
      <w:r w:rsidR="00D726CA">
        <w:t>with</w:t>
      </w:r>
      <w:r w:rsidR="000F4D37">
        <w:t xml:space="preserve"> alternative extraction</w:t>
      </w:r>
      <w:r w:rsidR="00D726CA">
        <w:t xml:space="preserve"> procedures</w:t>
      </w:r>
      <w:r w:rsidR="00E54D0C">
        <w:t xml:space="preserve">. Furthermore, the use of alternative SPE columns is not allowable </w:t>
      </w:r>
      <w:r w:rsidR="00D158D4">
        <w:t>in either</w:t>
      </w:r>
      <w:r w:rsidR="00D158D4" w:rsidRPr="00D158D4">
        <w:t xml:space="preserve"> </w:t>
      </w:r>
      <w:r w:rsidR="00D158D4">
        <w:t>EPA Method 521 or EEA-Agilent Method 521.1.</w:t>
      </w:r>
    </w:p>
    <w:p w14:paraId="7B181E05" w14:textId="77777777" w:rsidR="003F5BCF" w:rsidRDefault="003F5BCF" w:rsidP="007C4C65">
      <w:pPr>
        <w:ind w:firstLine="720"/>
      </w:pPr>
    </w:p>
    <w:p w14:paraId="3E1B8CD4" w14:textId="77777777" w:rsidR="00B362BC" w:rsidRDefault="00B362BC">
      <w:pPr>
        <w:rPr>
          <w:b/>
        </w:rPr>
      </w:pPr>
      <w:r>
        <w:br w:type="page"/>
      </w:r>
    </w:p>
    <w:p w14:paraId="61A229E9" w14:textId="379FD72C" w:rsidR="00564B40" w:rsidRDefault="00091257" w:rsidP="00B142C9">
      <w:pPr>
        <w:pStyle w:val="Heading1"/>
        <w:spacing w:after="0" w:line="240" w:lineRule="auto"/>
      </w:pPr>
      <w:bookmarkStart w:id="6" w:name="_Toc152751897"/>
      <w:r>
        <w:lastRenderedPageBreak/>
        <w:t xml:space="preserve">Section 2: </w:t>
      </w:r>
      <w:r w:rsidR="00A73552">
        <w:t>Inter-laboratory Comparison Study</w:t>
      </w:r>
      <w:bookmarkEnd w:id="6"/>
    </w:p>
    <w:p w14:paraId="0A0E74DA" w14:textId="468FFF4C" w:rsidR="00A73552" w:rsidRPr="00A73552" w:rsidRDefault="00A73552" w:rsidP="009F3759">
      <w:pPr>
        <w:pStyle w:val="Heading2"/>
      </w:pPr>
      <w:bookmarkStart w:id="7" w:name="_Toc152751898"/>
      <w:r>
        <w:t>Section 2.1 Study Objectives</w:t>
      </w:r>
      <w:bookmarkEnd w:id="7"/>
      <w:r w:rsidR="0045288E">
        <w:br/>
      </w:r>
    </w:p>
    <w:p w14:paraId="7BD47DA7" w14:textId="457BC224" w:rsidR="00A73552" w:rsidRDefault="00B15037" w:rsidP="0045288E">
      <w:pPr>
        <w:ind w:firstLine="720"/>
      </w:pPr>
      <w:r>
        <w:t>Due to the documented presence of</w:t>
      </w:r>
      <w:r w:rsidR="0045288E">
        <w:t xml:space="preserve"> several</w:t>
      </w:r>
      <w:r>
        <w:t xml:space="preserve"> nitrosamines in</w:t>
      </w:r>
      <w:r w:rsidR="0045288E">
        <w:t xml:space="preserve"> some</w:t>
      </w:r>
      <w:r>
        <w:t xml:space="preserve"> drinking water </w:t>
      </w:r>
      <w:r w:rsidR="0045288E">
        <w:t xml:space="preserve">sources </w:t>
      </w:r>
      <w:r>
        <w:t xml:space="preserve">in California </w:t>
      </w:r>
      <w:r w:rsidR="0045288E">
        <w:t xml:space="preserve">above or </w:t>
      </w:r>
      <w:r>
        <w:t>near</w:t>
      </w:r>
      <w:r w:rsidR="0045288E">
        <w:t xml:space="preserve"> their respective</w:t>
      </w:r>
      <w:r>
        <w:t xml:space="preserve"> health-protective concentrations</w:t>
      </w:r>
      <w:r w:rsidR="009708E3">
        <w:t xml:space="preserve"> (Drewes </w:t>
      </w:r>
      <w:r w:rsidR="009708E3">
        <w:rPr>
          <w:i/>
          <w:iCs/>
        </w:rPr>
        <w:t xml:space="preserve">et al. </w:t>
      </w:r>
      <w:r w:rsidR="009708E3">
        <w:t>201</w:t>
      </w:r>
      <w:r w:rsidR="00BB3E1A">
        <w:t>8</w:t>
      </w:r>
      <w:r w:rsidR="009708E3">
        <w:t>)</w:t>
      </w:r>
      <w:r w:rsidR="0045288E">
        <w:t>, and the current lack of a</w:t>
      </w:r>
      <w:r w:rsidR="00931AE6">
        <w:t xml:space="preserve"> standardized and</w:t>
      </w:r>
      <w:r w:rsidR="0045288E">
        <w:t xml:space="preserve"> </w:t>
      </w:r>
      <w:r w:rsidR="00A73552">
        <w:t>validated analytical method capable of quantifying nitrosamines (including NMOR) at low ppt concentrations using modern instrumentation (i.e., GC-MS/MS)</w:t>
      </w:r>
      <w:r w:rsidR="0045288E">
        <w:t xml:space="preserve">, it is necessary to demonstrate the capabilities of </w:t>
      </w:r>
      <w:r w:rsidR="00087242">
        <w:t>such a method</w:t>
      </w:r>
      <w:r w:rsidR="00A73552">
        <w:t xml:space="preserve"> to enable regulatory monitoring</w:t>
      </w:r>
      <w:r w:rsidR="00087242">
        <w:t>.</w:t>
      </w:r>
      <w:r w:rsidR="00931AE6">
        <w:t xml:space="preserve"> </w:t>
      </w:r>
      <w:r w:rsidR="00087242">
        <w:t xml:space="preserve">The principal aims of this study were to </w:t>
      </w:r>
      <w:r w:rsidR="009708E3">
        <w:t>evaluate</w:t>
      </w:r>
      <w:r w:rsidR="00087242">
        <w:t xml:space="preserve"> the precisio</w:t>
      </w:r>
      <w:r w:rsidR="00BD4B60">
        <w:t xml:space="preserve">n, </w:t>
      </w:r>
      <w:r w:rsidR="00087242">
        <w:t>accuracy</w:t>
      </w:r>
      <w:r w:rsidR="00BD4B60">
        <w:t>, and sensitivity</w:t>
      </w:r>
      <w:r w:rsidR="00087242">
        <w:t xml:space="preserve"> of EEA-Agilent 521.1 across multiple independent laboratories </w:t>
      </w:r>
      <w:r w:rsidR="009708E3">
        <w:t>against pre-determined data quality objectives (Table 3)</w:t>
      </w:r>
      <w:r w:rsidR="00461FBD">
        <w:t xml:space="preserve"> to determine if the method would be fit-for-purpose for the State Water Board’s Division of Drinking Water for regulatory monitoring in drinking water</w:t>
      </w:r>
      <w:r w:rsidR="009708E3">
        <w:t>.</w:t>
      </w:r>
      <w:r w:rsidR="00931AE6">
        <w:t xml:space="preserve"> </w:t>
      </w:r>
      <w:r w:rsidR="00B107D6">
        <w:t>Additionally, t</w:t>
      </w:r>
      <w:r w:rsidR="00905486">
        <w:t xml:space="preserve">his study </w:t>
      </w:r>
      <w:r w:rsidR="00CA6B24">
        <w:t>was designed</w:t>
      </w:r>
      <w:r w:rsidR="00B107D6">
        <w:t xml:space="preserve"> </w:t>
      </w:r>
      <w:r w:rsidR="00CA6B24">
        <w:t>to support the State Water Board’s Environmental Laboratory Accreditation Program in evaluat</w:t>
      </w:r>
      <w:r w:rsidR="00C42A7C">
        <w:t xml:space="preserve">ing </w:t>
      </w:r>
      <w:r w:rsidR="00150876">
        <w:t>whether</w:t>
      </w:r>
      <w:r w:rsidR="00C42A7C">
        <w:t xml:space="preserve"> EEA-Agilent 521.1</w:t>
      </w:r>
      <w:r w:rsidR="00B107D6">
        <w:t xml:space="preserve"> is fit for accreditation purposes.</w:t>
      </w:r>
    </w:p>
    <w:p w14:paraId="19BFE04B" w14:textId="41F08467" w:rsidR="00A73552" w:rsidRPr="00A73552" w:rsidRDefault="00A73552" w:rsidP="009F3759">
      <w:pPr>
        <w:pStyle w:val="Heading2"/>
      </w:pPr>
      <w:bookmarkStart w:id="8" w:name="_Toc152751899"/>
      <w:r>
        <w:t>Section 2.2. Study Design</w:t>
      </w:r>
      <w:bookmarkEnd w:id="8"/>
    </w:p>
    <w:p w14:paraId="6A8DA272" w14:textId="77777777" w:rsidR="00BF2CA7" w:rsidRPr="00BF2CA7" w:rsidRDefault="00BF2CA7" w:rsidP="00BF2CA7">
      <w:pPr>
        <w:spacing w:after="0" w:line="240" w:lineRule="auto"/>
      </w:pPr>
    </w:p>
    <w:p w14:paraId="00CA8D43" w14:textId="125A2344" w:rsidR="00633553" w:rsidRDefault="00222769" w:rsidP="00633553">
      <w:pPr>
        <w:ind w:firstLine="720"/>
      </w:pPr>
      <w:r>
        <w:t xml:space="preserve">To ensure feasibility and adequacy of analytical methods for use in regulatory monitoring, the Division of Drinking Water </w:t>
      </w:r>
      <w:r w:rsidR="00966585">
        <w:t xml:space="preserve">depends upon </w:t>
      </w:r>
      <w:r w:rsidR="008D1626">
        <w:t>robust</w:t>
      </w:r>
      <w:r w:rsidR="00D83544">
        <w:t xml:space="preserve"> documentation demonstrating intra- and inter-laboratory performance</w:t>
      </w:r>
      <w:r w:rsidR="008D1626">
        <w:t>. Previously,</w:t>
      </w:r>
      <w:r>
        <w:t xml:space="preserve"> </w:t>
      </w:r>
      <w:r w:rsidR="00437751">
        <w:t>EEA-Agilent 521.1</w:t>
      </w:r>
      <w:r w:rsidR="008D1626">
        <w:t xml:space="preserve"> </w:t>
      </w:r>
      <w:r w:rsidR="00AA1F07">
        <w:t>under</w:t>
      </w:r>
      <w:r w:rsidR="00C70B39">
        <w:t>went</w:t>
      </w:r>
      <w:r w:rsidR="00AA1F07">
        <w:t xml:space="preserve"> </w:t>
      </w:r>
      <w:r w:rsidR="008D1626">
        <w:t>two</w:t>
      </w:r>
      <w:r w:rsidR="00AA1F07">
        <w:t xml:space="preserve"> independent </w:t>
      </w:r>
      <w:r w:rsidR="00D01636">
        <w:t xml:space="preserve">and external </w:t>
      </w:r>
      <w:r w:rsidR="00AA1F07">
        <w:t>stages of</w:t>
      </w:r>
      <w:r w:rsidR="008D1626">
        <w:t xml:space="preserve"> method </w:t>
      </w:r>
      <w:r w:rsidR="00AA1F07">
        <w:t>validation</w:t>
      </w:r>
      <w:r w:rsidR="007D55D6">
        <w:t>,</w:t>
      </w:r>
      <w:r w:rsidR="009415D2">
        <w:t xml:space="preserve"> </w:t>
      </w:r>
      <w:r w:rsidR="00AD5D7B">
        <w:t>demonstrati</w:t>
      </w:r>
      <w:r w:rsidR="007D55D6">
        <w:t>ng</w:t>
      </w:r>
      <w:r w:rsidR="00211BBD">
        <w:t xml:space="preserve"> its</w:t>
      </w:r>
      <w:r w:rsidR="00AD5D7B">
        <w:t xml:space="preserve"> equivalency to EPA Method 521.1, </w:t>
      </w:r>
      <w:r w:rsidR="00211BBD">
        <w:t xml:space="preserve">as well as </w:t>
      </w:r>
      <w:r w:rsidR="004D4B21">
        <w:t>comparisons</w:t>
      </w:r>
      <w:r w:rsidR="00362628">
        <w:t xml:space="preserve"> </w:t>
      </w:r>
      <w:r w:rsidR="00211BBD">
        <w:t>w</w:t>
      </w:r>
      <w:r w:rsidR="00362628">
        <w:t>ithin and across qualified laboratories</w:t>
      </w:r>
      <w:r w:rsidR="007E5D24">
        <w:t xml:space="preserve"> and instruments</w:t>
      </w:r>
      <w:r w:rsidR="00211BBD">
        <w:t xml:space="preserve"> (</w:t>
      </w:r>
      <w:r w:rsidR="00FF6CC6">
        <w:t xml:space="preserve">Eaton </w:t>
      </w:r>
      <w:r w:rsidR="00FF6CC6">
        <w:rPr>
          <w:i/>
          <w:iCs/>
        </w:rPr>
        <w:t xml:space="preserve">et al. </w:t>
      </w:r>
      <w:r w:rsidR="00FF6CC6">
        <w:t xml:space="preserve">2018; Kazez </w:t>
      </w:r>
      <w:r w:rsidR="00FF6CC6">
        <w:rPr>
          <w:i/>
          <w:iCs/>
        </w:rPr>
        <w:t xml:space="preserve">et al. </w:t>
      </w:r>
      <w:r w:rsidR="00FF6CC6">
        <w:t>202</w:t>
      </w:r>
      <w:r w:rsidR="00C96969">
        <w:t>3</w:t>
      </w:r>
      <w:r w:rsidR="009415D2">
        <w:t>)</w:t>
      </w:r>
      <w:r w:rsidR="00211BBD">
        <w:t>.</w:t>
      </w:r>
      <w:r w:rsidR="003050B5">
        <w:t xml:space="preserve"> Prior to providing laboratory accreditation for EEA-Agilent 521.1, a</w:t>
      </w:r>
      <w:r w:rsidR="00A35A71">
        <w:t xml:space="preserve">dditional </w:t>
      </w:r>
      <w:r w:rsidR="004D4B21">
        <w:t>demonstrations</w:t>
      </w:r>
      <w:r w:rsidR="003050B5">
        <w:t xml:space="preserve"> of</w:t>
      </w:r>
      <w:r w:rsidR="004D4B21">
        <w:t xml:space="preserve"> reliable</w:t>
      </w:r>
      <w:r w:rsidR="003050B5">
        <w:t xml:space="preserve"> </w:t>
      </w:r>
      <w:r w:rsidR="003050B5">
        <w:lastRenderedPageBreak/>
        <w:t xml:space="preserve">method performance with </w:t>
      </w:r>
      <w:r w:rsidR="00E61837">
        <w:t xml:space="preserve">public and commercial laboratories </w:t>
      </w:r>
      <w:r w:rsidR="006515BC">
        <w:t>were</w:t>
      </w:r>
      <w:r w:rsidR="00E61837">
        <w:t xml:space="preserve"> desirable.</w:t>
      </w:r>
      <w:r w:rsidR="003050B5">
        <w:t xml:space="preserve"> </w:t>
      </w:r>
      <w:r w:rsidR="00E61837">
        <w:t>Accordingly, the Division of Drinking Water organized an</w:t>
      </w:r>
      <w:r w:rsidR="00141F5E">
        <w:t xml:space="preserve"> inter-laboratory comparison</w:t>
      </w:r>
      <w:r w:rsidR="00E61837">
        <w:t xml:space="preserve"> study</w:t>
      </w:r>
      <w:r w:rsidR="00141F5E">
        <w:t xml:space="preserve"> </w:t>
      </w:r>
      <w:r w:rsidR="00E61837">
        <w:t>with volunteer laboratories</w:t>
      </w:r>
      <w:r w:rsidR="00141F5E">
        <w:t xml:space="preserve"> using blind PT samples</w:t>
      </w:r>
      <w:r w:rsidR="00C70B39">
        <w:t xml:space="preserve">, </w:t>
      </w:r>
      <w:r w:rsidR="00D01636">
        <w:t xml:space="preserve">as </w:t>
      </w:r>
      <w:r w:rsidR="00C70B39">
        <w:t>described here</w:t>
      </w:r>
      <w:r w:rsidR="002A1FF7">
        <w:t>.</w:t>
      </w:r>
    </w:p>
    <w:p w14:paraId="6EF74625" w14:textId="33EE049D" w:rsidR="00C34F18" w:rsidRDefault="00633553" w:rsidP="00F907BA">
      <w:pPr>
        <w:ind w:firstLine="720"/>
      </w:pPr>
      <w:r>
        <w:t xml:space="preserve">The Division of Drinking Water’s inter-laboratory comparison study </w:t>
      </w:r>
      <w:r w:rsidR="002A1FF7">
        <w:t>was conducted in two steps, with</w:t>
      </w:r>
      <w:r w:rsidR="00171EF4">
        <w:t xml:space="preserve"> </w:t>
      </w:r>
      <w:r w:rsidR="004875F2">
        <w:t>six</w:t>
      </w:r>
      <w:r w:rsidR="00FF6CC6">
        <w:t xml:space="preserve"> independent</w:t>
      </w:r>
      <w:r w:rsidR="004875F2">
        <w:t xml:space="preserve"> laboratories </w:t>
      </w:r>
      <w:r w:rsidR="0027591E">
        <w:t xml:space="preserve">first </w:t>
      </w:r>
      <w:r w:rsidR="004875F2">
        <w:t>submitting IDOC data</w:t>
      </w:r>
      <w:r w:rsidR="00F907BA">
        <w:t xml:space="preserve"> </w:t>
      </w:r>
      <w:r w:rsidR="00B32F69">
        <w:t xml:space="preserve">which was reviewed </w:t>
      </w:r>
      <w:r w:rsidR="00B95141">
        <w:t>and either approved or disapproved by Division of Drinking Water staff -</w:t>
      </w:r>
      <w:r w:rsidR="000D684D">
        <w:t xml:space="preserve"> </w:t>
      </w:r>
      <w:r w:rsidR="0027591E">
        <w:t>follow</w:t>
      </w:r>
      <w:r w:rsidR="00E72A49">
        <w:t>ed</w:t>
      </w:r>
      <w:r w:rsidR="0027591E">
        <w:t xml:space="preserve"> by </w:t>
      </w:r>
      <w:r w:rsidR="00596221">
        <w:t>analysis of PT samples</w:t>
      </w:r>
      <w:r w:rsidR="0027591E">
        <w:t xml:space="preserve"> administrated through a</w:t>
      </w:r>
      <w:r w:rsidR="00596221">
        <w:t>n independent</w:t>
      </w:r>
      <w:r w:rsidR="0027591E">
        <w:t xml:space="preserve"> third-party</w:t>
      </w:r>
      <w:r w:rsidR="000D684D">
        <w:t>.</w:t>
      </w:r>
      <w:r w:rsidR="00AF0E42">
        <w:t xml:space="preserve"> L</w:t>
      </w:r>
      <w:r w:rsidR="00EB7835">
        <w:t xml:space="preserve">aboratories were </w:t>
      </w:r>
      <w:r w:rsidR="009D3D15">
        <w:t>invited</w:t>
      </w:r>
      <w:r w:rsidR="00EB7835">
        <w:t xml:space="preserve"> to participate</w:t>
      </w:r>
      <w:r w:rsidR="00F907BA">
        <w:t xml:space="preserve"> in the study</w:t>
      </w:r>
      <w:r w:rsidR="00AE26E4">
        <w:t xml:space="preserve"> if they met the following criteria:</w:t>
      </w:r>
      <w:r w:rsidR="00EB7835">
        <w:t xml:space="preserve"> </w:t>
      </w:r>
      <w:r w:rsidR="00AE26E4">
        <w:t>they possess</w:t>
      </w:r>
      <w:r w:rsidR="005E7007">
        <w:t>ed</w:t>
      </w:r>
      <w:r w:rsidR="00AE26E4">
        <w:t xml:space="preserve"> the required instrumentation to use the method (i.e., </w:t>
      </w:r>
      <w:r w:rsidR="00A360A6">
        <w:t>GC-MS/MS</w:t>
      </w:r>
      <w:r w:rsidR="00CC32A4">
        <w:t xml:space="preserve"> with electron ionization source</w:t>
      </w:r>
      <w:r w:rsidR="00A360A6">
        <w:t>)</w:t>
      </w:r>
      <w:r w:rsidR="00AE26E4">
        <w:t>;</w:t>
      </w:r>
      <w:r w:rsidR="00CC32A4">
        <w:t xml:space="preserve"> they ha</w:t>
      </w:r>
      <w:r w:rsidR="005E7007">
        <w:t>d</w:t>
      </w:r>
      <w:r w:rsidR="00CC32A4">
        <w:t xml:space="preserve"> trained personnel for such instrumentation;</w:t>
      </w:r>
      <w:r w:rsidR="00B95141">
        <w:t xml:space="preserve"> they </w:t>
      </w:r>
      <w:r w:rsidR="00EC2DB0">
        <w:t>had experience with either EPA 521.1 and/or EEA-Agilent Method 521.1</w:t>
      </w:r>
      <w:r w:rsidR="00D545CB">
        <w:t>;</w:t>
      </w:r>
      <w:r w:rsidR="00AE26E4">
        <w:t xml:space="preserve"> </w:t>
      </w:r>
      <w:r w:rsidR="00CC32A4">
        <w:t xml:space="preserve">they </w:t>
      </w:r>
      <w:r w:rsidR="00D545CB">
        <w:t>routinely analyzed</w:t>
      </w:r>
      <w:r w:rsidR="00CC32A4">
        <w:t xml:space="preserve"> drinking water matrices;</w:t>
      </w:r>
      <w:r w:rsidR="00B40AA4">
        <w:t xml:space="preserve"> and they d</w:t>
      </w:r>
      <w:r w:rsidR="005E7007">
        <w:t>id</w:t>
      </w:r>
      <w:r w:rsidR="00B40AA4">
        <w:t xml:space="preserve"> not have any recent or outstanding violations that would otherwise question their validity</w:t>
      </w:r>
      <w:r w:rsidR="009A5370">
        <w:t>. A mixture of commercial</w:t>
      </w:r>
      <w:r w:rsidR="000E6B10">
        <w:t>ly owned</w:t>
      </w:r>
      <w:r w:rsidR="009A5370">
        <w:t xml:space="preserve"> laboratories (n = 3) and </w:t>
      </w:r>
      <w:r w:rsidR="000E6B10">
        <w:t xml:space="preserve">publicly owned </w:t>
      </w:r>
      <w:r w:rsidR="009A5370">
        <w:t>laboratories (n = 3) were included.</w:t>
      </w:r>
    </w:p>
    <w:p w14:paraId="2C76E7C1" w14:textId="5AA4EBEF" w:rsidR="006319D4" w:rsidRDefault="00C34F18" w:rsidP="0062064E">
      <w:pPr>
        <w:ind w:firstLine="720"/>
      </w:pPr>
      <w:r>
        <w:t>To receive PT samples and participate in the blind performance testing portion of this study, laboratories were first required to submit</w:t>
      </w:r>
      <w:r w:rsidR="00431B91">
        <w:t xml:space="preserve"> acceptable</w:t>
      </w:r>
      <w:r w:rsidR="000D684D">
        <w:t xml:space="preserve"> IDOC data</w:t>
      </w:r>
      <w:r>
        <w:t xml:space="preserve"> to the Division of Drinking Water</w:t>
      </w:r>
      <w:r w:rsidR="00431B91">
        <w:t>, which</w:t>
      </w:r>
      <w:r w:rsidR="000D684D">
        <w:t xml:space="preserve"> included</w:t>
      </w:r>
      <w:r w:rsidR="0027591E">
        <w:t xml:space="preserve"> </w:t>
      </w:r>
      <w:r w:rsidR="00EB6E94">
        <w:t xml:space="preserve">accuracy and precision data based on </w:t>
      </w:r>
      <w:r w:rsidR="000D684D">
        <w:t>spiking six</w:t>
      </w:r>
      <w:r w:rsidR="00596221">
        <w:t xml:space="preserve"> reagent grade</w:t>
      </w:r>
      <w:r w:rsidR="000D684D">
        <w:t xml:space="preserve"> water samples</w:t>
      </w:r>
      <w:r w:rsidR="00AB77BE">
        <w:t xml:space="preserve"> (i.e., laboratory fortified blank</w:t>
      </w:r>
      <w:r w:rsidR="005B7FB2">
        <w:t>s</w:t>
      </w:r>
      <w:r w:rsidR="00AB77BE">
        <w:t xml:space="preserve"> or LFBs)</w:t>
      </w:r>
      <w:r w:rsidR="000D684D">
        <w:t xml:space="preserve"> </w:t>
      </w:r>
      <w:r w:rsidR="00FF788E">
        <w:t>between</w:t>
      </w:r>
      <w:r w:rsidR="000D684D">
        <w:t xml:space="preserve"> 10 </w:t>
      </w:r>
      <w:r w:rsidR="00FF788E">
        <w:t xml:space="preserve">and 50 </w:t>
      </w:r>
      <w:r w:rsidR="000D684D">
        <w:t>ppt for each target analyte, extracting the samples, and analyzing them on a single day</w:t>
      </w:r>
      <w:r w:rsidR="00116625">
        <w:t xml:space="preserve"> according to the procedures defined in EEA-Agilent 521.1</w:t>
      </w:r>
      <w:r w:rsidR="00DC5872">
        <w:t>.</w:t>
      </w:r>
      <w:r w:rsidR="00A2684A">
        <w:t xml:space="preserve"> </w:t>
      </w:r>
      <w:r w:rsidR="00116625">
        <w:t xml:space="preserve">In addition to reporting </w:t>
      </w:r>
      <w:r w:rsidR="000869EA">
        <w:t xml:space="preserve">raw recovery data </w:t>
      </w:r>
      <w:r w:rsidR="00445CF5">
        <w:t xml:space="preserve">in </w:t>
      </w:r>
      <w:r w:rsidR="00AB77BE">
        <w:t>LFBs</w:t>
      </w:r>
      <w:r w:rsidR="000869EA">
        <w:t xml:space="preserve"> spiked between 10 and 50 ppt</w:t>
      </w:r>
      <w:r w:rsidR="00AB77BE">
        <w:t>,</w:t>
      </w:r>
      <w:r w:rsidR="00445CF5">
        <w:t xml:space="preserve"> </w:t>
      </w:r>
      <w:r w:rsidR="00AB77BE">
        <w:t>l</w:t>
      </w:r>
      <w:r w:rsidR="00A2684A">
        <w:t xml:space="preserve">aboratories also </w:t>
      </w:r>
      <w:r w:rsidR="001F657A">
        <w:t>calculated MDL</w:t>
      </w:r>
      <w:r w:rsidR="0070116E">
        <w:t>s</w:t>
      </w:r>
      <w:r w:rsidR="001F657A">
        <w:t xml:space="preserve"> for each analyte according to the U</w:t>
      </w:r>
      <w:r w:rsidR="00B27229">
        <w:t>S</w:t>
      </w:r>
      <w:r w:rsidR="009C73C3">
        <w:t xml:space="preserve"> </w:t>
      </w:r>
      <w:r w:rsidR="00B27229">
        <w:t>EPA method (2016)</w:t>
      </w:r>
      <w:r w:rsidR="003A755D">
        <w:t xml:space="preserve">, </w:t>
      </w:r>
      <w:r w:rsidR="000869EA">
        <w:t xml:space="preserve">which </w:t>
      </w:r>
      <w:r w:rsidR="003A755D">
        <w:t>involv</w:t>
      </w:r>
      <w:r w:rsidR="000869EA">
        <w:t>ed</w:t>
      </w:r>
      <w:r w:rsidR="000869EA" w:rsidRPr="000869EA">
        <w:t xml:space="preserve"> </w:t>
      </w:r>
      <w:r w:rsidR="000869EA">
        <w:t>e</w:t>
      </w:r>
      <w:r w:rsidR="000869EA" w:rsidRPr="000869EA">
        <w:t>xtracti</w:t>
      </w:r>
      <w:r w:rsidR="000869EA">
        <w:t>ng</w:t>
      </w:r>
      <w:r w:rsidR="000869EA" w:rsidRPr="000869EA">
        <w:t xml:space="preserve"> and </w:t>
      </w:r>
      <w:r w:rsidR="000869EA" w:rsidRPr="000869EA">
        <w:lastRenderedPageBreak/>
        <w:t>analy</w:t>
      </w:r>
      <w:r w:rsidR="000869EA">
        <w:t>zing</w:t>
      </w:r>
      <w:r w:rsidR="000869EA" w:rsidRPr="000869EA">
        <w:t xml:space="preserve"> seven </w:t>
      </w:r>
      <w:r w:rsidR="000869EA">
        <w:t>LFBs</w:t>
      </w:r>
      <w:r w:rsidR="000869EA" w:rsidRPr="000869EA">
        <w:t xml:space="preserve"> </w:t>
      </w:r>
      <w:r w:rsidR="000869EA">
        <w:t xml:space="preserve">spiked at </w:t>
      </w:r>
      <w:r w:rsidR="000869EA" w:rsidRPr="000869EA">
        <w:t>2 pp</w:t>
      </w:r>
      <w:r w:rsidR="000869EA">
        <w:t>t,</w:t>
      </w:r>
      <w:r w:rsidR="000869EA" w:rsidRPr="000869EA">
        <w:t xml:space="preserve"> and seven </w:t>
      </w:r>
      <w:r w:rsidR="000869EA">
        <w:t>LRBs</w:t>
      </w:r>
      <w:r w:rsidR="00200195">
        <w:t xml:space="preserve"> and assigning an MDL to the lower of the two calculated values (i.e., based on blank contamination or </w:t>
      </w:r>
      <w:r w:rsidR="00C75D33">
        <w:t>spike recovery)</w:t>
      </w:r>
      <w:r w:rsidR="00961B3C">
        <w:t xml:space="preserve">. The MDL procedure </w:t>
      </w:r>
      <w:r w:rsidR="00020522">
        <w:t xml:space="preserve">accounts for both </w:t>
      </w:r>
      <w:r w:rsidR="00F947CF">
        <w:t>blank</w:t>
      </w:r>
      <w:r w:rsidR="00C451DA">
        <w:t xml:space="preserve"> reagent water and </w:t>
      </w:r>
      <w:r w:rsidR="00CA26B3">
        <w:t>the LFBs</w:t>
      </w:r>
      <w:r w:rsidR="00F947CF">
        <w:t>,</w:t>
      </w:r>
      <w:r w:rsidR="005F0906">
        <w:t xml:space="preserve"> ensuring that </w:t>
      </w:r>
      <w:r w:rsidR="0022008D">
        <w:t xml:space="preserve">blank background is accounted for </w:t>
      </w:r>
      <w:r w:rsidR="00325AB4">
        <w:t>if present.</w:t>
      </w:r>
      <w:r w:rsidR="00C75D33">
        <w:t xml:space="preserve"> Laboratories additionally </w:t>
      </w:r>
      <w:r w:rsidR="006515BC">
        <w:t xml:space="preserve">calculated and </w:t>
      </w:r>
      <w:r w:rsidR="00C75D33">
        <w:t>reported MRLs</w:t>
      </w:r>
      <w:r w:rsidR="006515BC">
        <w:t xml:space="preserve"> according to the protocol defined by US EPA (2004), which involves e</w:t>
      </w:r>
      <w:r w:rsidR="006515BC" w:rsidRPr="006515BC">
        <w:t>xtraction and analysis of ≥ seven replicate LFBs spiked at the estimated MRL for each analyte.</w:t>
      </w:r>
      <w:r w:rsidR="006515BC">
        <w:t xml:space="preserve"> Each laboratory’s</w:t>
      </w:r>
      <w:r w:rsidR="006515BC" w:rsidRPr="006515BC">
        <w:t xml:space="preserve"> MRL </w:t>
      </w:r>
      <w:r w:rsidR="006515BC">
        <w:t>was</w:t>
      </w:r>
      <w:r w:rsidR="006515BC" w:rsidRPr="006515BC">
        <w:t xml:space="preserve"> considered validated when mean </w:t>
      </w:r>
      <w:r w:rsidR="00BB1513">
        <w:t xml:space="preserve">the prediction interval </w:t>
      </w:r>
      <w:r w:rsidR="00DD47C3">
        <w:t xml:space="preserve">of results (PIR; </w:t>
      </w:r>
      <w:r w:rsidR="00FE1B43">
        <w:t>equation 1)</w:t>
      </w:r>
      <w:r w:rsidR="00216911">
        <w:t xml:space="preserve"> </w:t>
      </w:r>
      <w:r w:rsidR="008E3B25">
        <w:t xml:space="preserve">fell between </w:t>
      </w:r>
      <w:r w:rsidR="00262D00">
        <w:t>the defined data quality objective (</w:t>
      </w:r>
      <w:r w:rsidR="00D92FFC">
        <w:t>i.e., 50 to 150%)</w:t>
      </w:r>
      <w:r w:rsidR="008E3B25">
        <w:t xml:space="preserve"> and was greater than 3 times the MDL</w:t>
      </w:r>
      <w:r w:rsidR="00A7549F">
        <w:t xml:space="preserve"> (Winslow </w:t>
      </w:r>
      <w:r w:rsidR="00A7549F">
        <w:rPr>
          <w:i/>
          <w:iCs/>
        </w:rPr>
        <w:t xml:space="preserve">et al. </w:t>
      </w:r>
      <w:r w:rsidR="00035A20">
        <w:t>2006</w:t>
      </w:r>
      <w:r w:rsidR="00A7549F">
        <w:t>)</w:t>
      </w:r>
      <w:r w:rsidR="006515BC" w:rsidRPr="006515BC">
        <w:t>.</w:t>
      </w:r>
    </w:p>
    <w:p w14:paraId="4D257E0C" w14:textId="37DB90FC" w:rsidR="008E3B25" w:rsidRPr="000D1C7C" w:rsidRDefault="00C9108A" w:rsidP="00C9108A">
      <w:pPr>
        <w:ind w:left="720" w:firstLine="720"/>
        <w:rPr>
          <w:rFonts w:eastAsiaTheme="minorEastAsia"/>
        </w:rPr>
      </w:pPr>
      <w:r>
        <w:rPr>
          <w:rFonts w:eastAsiaTheme="minorEastAsia"/>
          <w:iCs/>
        </w:rPr>
        <w:t>Equation 1</w:t>
      </w:r>
      <w:r>
        <w:rPr>
          <w:rFonts w:eastAsiaTheme="minorEastAsia"/>
          <w:iCs/>
        </w:rPr>
        <w:tab/>
      </w:r>
      <w:r>
        <w:rPr>
          <w:rFonts w:eastAsiaTheme="minorEastAsia"/>
          <w:iCs/>
        </w:rPr>
        <w:tab/>
      </w:r>
      <w:r>
        <w:rPr>
          <w:rFonts w:eastAsiaTheme="minorEastAsia"/>
          <w:iCs/>
        </w:rPr>
        <w:tab/>
      </w:r>
      <m:oMath>
        <m:r>
          <m:rPr>
            <m:sty m:val="p"/>
          </m:rPr>
          <w:rPr>
            <w:rFonts w:ascii="Cambria Math" w:hAnsi="Cambria Math"/>
          </w:rPr>
          <m:t>PIR=(mean</m:t>
        </m:r>
        <m:r>
          <w:rPr>
            <w:rFonts w:ascii="Cambria Math" w:hAnsi="Cambria Math"/>
          </w:rPr>
          <m:t>±s)</m:t>
        </m:r>
        <m:sSub>
          <m:sSubPr>
            <m:ctrlPr>
              <w:rPr>
                <w:rFonts w:ascii="Cambria Math" w:hAnsi="Cambria Math"/>
                <w:i/>
              </w:rPr>
            </m:ctrlPr>
          </m:sSubPr>
          <m:e>
            <m:r>
              <w:rPr>
                <w:rFonts w:ascii="Cambria Math" w:hAnsi="Cambria Math"/>
              </w:rPr>
              <m:t>t</m:t>
            </m:r>
          </m:e>
          <m:sub>
            <m:r>
              <m:rPr>
                <m:sty m:val="p"/>
              </m:rPr>
              <w:rPr>
                <w:rFonts w:ascii="Cambria Math" w:hAnsi="Cambria Math"/>
              </w:rPr>
              <m:t>df,</m:t>
            </m:r>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a</m:t>
            </m:r>
          </m:sub>
        </m:sSub>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sup>
            <m:r>
              <w:rPr>
                <w:rFonts w:ascii="Cambria Math" w:hAnsi="Cambria Math"/>
              </w:rPr>
              <m:t>1/2</m:t>
            </m:r>
          </m:sup>
        </m:sSup>
      </m:oMath>
    </w:p>
    <w:p w14:paraId="3194CF0F" w14:textId="2CEF0A48" w:rsidR="000D1C7C" w:rsidRPr="00FA4E75" w:rsidRDefault="000D1C7C" w:rsidP="0062064E">
      <w:pPr>
        <w:ind w:firstLine="720"/>
      </w:pPr>
      <w:r>
        <w:rPr>
          <w:rFonts w:eastAsiaTheme="minorEastAsia"/>
        </w:rPr>
        <w:t xml:space="preserve">Where </w:t>
      </w:r>
      <w:r w:rsidR="00DD47C3">
        <w:rPr>
          <w:rFonts w:eastAsiaTheme="minorEastAsia"/>
        </w:rPr>
        <w:t>the mean</w:t>
      </w:r>
      <w:r w:rsidR="00E31D08">
        <w:rPr>
          <w:rFonts w:eastAsiaTheme="minorEastAsia"/>
        </w:rPr>
        <w:t xml:space="preserve"> is the average of seven </w:t>
      </w:r>
      <w:r w:rsidR="000B5108">
        <w:rPr>
          <w:rFonts w:eastAsiaTheme="minorEastAsia"/>
        </w:rPr>
        <w:t xml:space="preserve">or more </w:t>
      </w:r>
      <w:r w:rsidR="00E31D08">
        <w:rPr>
          <w:rFonts w:eastAsiaTheme="minorEastAsia"/>
        </w:rPr>
        <w:t xml:space="preserve">replicates, </w:t>
      </w:r>
      <w:r w:rsidR="00E31D08">
        <w:rPr>
          <w:rFonts w:eastAsiaTheme="minorEastAsia"/>
          <w:i/>
          <w:iCs/>
        </w:rPr>
        <w:t xml:space="preserve">t </w:t>
      </w:r>
      <w:r w:rsidR="00E31D08">
        <w:rPr>
          <w:rFonts w:eastAsiaTheme="minorEastAsia"/>
        </w:rPr>
        <w:t xml:space="preserve">is the Student’s </w:t>
      </w:r>
      <w:r w:rsidR="00E31D08">
        <w:rPr>
          <w:rFonts w:eastAsiaTheme="minorEastAsia"/>
          <w:i/>
          <w:iCs/>
        </w:rPr>
        <w:t xml:space="preserve">t </w:t>
      </w:r>
      <w:r w:rsidR="00E31D08">
        <w:rPr>
          <w:rFonts w:eastAsiaTheme="minorEastAsia"/>
        </w:rPr>
        <w:t>value with df degrees of freedom associated with an overall confidence level</w:t>
      </w:r>
      <w:r w:rsidR="004B139B">
        <w:rPr>
          <w:rFonts w:eastAsiaTheme="minorEastAsia"/>
        </w:rPr>
        <w:t xml:space="preserve"> (1 </w:t>
      </w:r>
      <w:r w:rsidR="00FA4E75">
        <w:rPr>
          <w:rFonts w:eastAsiaTheme="minorEastAsia"/>
        </w:rPr>
        <w:t>–</w:t>
      </w:r>
      <w:r w:rsidR="004B139B">
        <w:rPr>
          <w:rFonts w:eastAsiaTheme="minorEastAsia"/>
          <w:i/>
          <w:iCs/>
        </w:rPr>
        <w:t xml:space="preserve"> </w:t>
      </w:r>
      <w:r w:rsidR="00FA4E75" w:rsidRPr="00FA4E75">
        <w:rPr>
          <w:rFonts w:eastAsiaTheme="minorEastAsia"/>
          <w:i/>
          <w:iCs/>
        </w:rPr>
        <w:t>α</w:t>
      </w:r>
      <w:r w:rsidR="00FA4E75" w:rsidRPr="00FA4E75">
        <w:rPr>
          <w:rFonts w:eastAsiaTheme="minorEastAsia"/>
        </w:rPr>
        <w:t>)</w:t>
      </w:r>
      <w:r w:rsidR="00FA4E75">
        <w:rPr>
          <w:rFonts w:eastAsiaTheme="minorEastAsia"/>
        </w:rPr>
        <w:t xml:space="preserve">, </w:t>
      </w:r>
      <w:r w:rsidR="00FA4E75">
        <w:rPr>
          <w:rFonts w:eastAsiaTheme="minorEastAsia"/>
          <w:i/>
          <w:iCs/>
        </w:rPr>
        <w:t xml:space="preserve">s </w:t>
      </w:r>
      <w:r w:rsidR="00FA4E75">
        <w:rPr>
          <w:rFonts w:eastAsiaTheme="minorEastAsia"/>
        </w:rPr>
        <w:t xml:space="preserve">is the standard deviation of </w:t>
      </w:r>
      <w:r w:rsidR="00FA4E75">
        <w:rPr>
          <w:rFonts w:eastAsiaTheme="minorEastAsia"/>
          <w:i/>
          <w:iCs/>
        </w:rPr>
        <w:t xml:space="preserve">n </w:t>
      </w:r>
      <w:r w:rsidR="00F34EC6">
        <w:rPr>
          <w:rFonts w:eastAsiaTheme="minorEastAsia"/>
        </w:rPr>
        <w:t>replicate</w:t>
      </w:r>
      <w:r w:rsidR="00FA4E75">
        <w:rPr>
          <w:rFonts w:eastAsiaTheme="minorEastAsia"/>
        </w:rPr>
        <w:t xml:space="preserve"> samples fortified at the MRL, and </w:t>
      </w:r>
      <w:r w:rsidR="00FA4E75">
        <w:rPr>
          <w:rFonts w:eastAsiaTheme="minorEastAsia"/>
          <w:i/>
          <w:iCs/>
        </w:rPr>
        <w:t xml:space="preserve">n </w:t>
      </w:r>
      <w:r w:rsidR="00FA4E75">
        <w:rPr>
          <w:rFonts w:eastAsiaTheme="minorEastAsia"/>
        </w:rPr>
        <w:t>is the number of replicates.</w:t>
      </w:r>
      <w:r w:rsidR="000B5108">
        <w:rPr>
          <w:rFonts w:eastAsiaTheme="minorEastAsia"/>
        </w:rPr>
        <w:t xml:space="preserve"> </w:t>
      </w:r>
      <w:r w:rsidR="00C9108A">
        <w:rPr>
          <w:rFonts w:eastAsiaTheme="minorEastAsia"/>
        </w:rPr>
        <w:t>In</w:t>
      </w:r>
      <w:r w:rsidR="000B5108">
        <w:rPr>
          <w:rFonts w:eastAsiaTheme="minorEastAsia"/>
          <w:i/>
          <w:iCs/>
        </w:rPr>
        <w:t xml:space="preserve"> </w:t>
      </w:r>
      <w:r w:rsidR="00C9108A">
        <w:rPr>
          <w:rFonts w:eastAsiaTheme="minorEastAsia"/>
        </w:rPr>
        <w:t xml:space="preserve">equation 1, the confidence for </w:t>
      </w:r>
      <w:r w:rsidR="00C9108A">
        <w:rPr>
          <w:rFonts w:eastAsiaTheme="minorEastAsia"/>
          <w:i/>
          <w:iCs/>
        </w:rPr>
        <w:t xml:space="preserve">t </w:t>
      </w:r>
      <w:r w:rsidR="00C9108A">
        <w:rPr>
          <w:rFonts w:eastAsiaTheme="minorEastAsia"/>
        </w:rPr>
        <w:t xml:space="preserve">is </w:t>
      </w:r>
      <w:r w:rsidR="00FC61DF">
        <w:rPr>
          <w:rFonts w:eastAsiaTheme="minorEastAsia"/>
        </w:rPr>
        <w:t>given as (1</w:t>
      </w:r>
      <w:r w:rsidR="008847AC">
        <w:rPr>
          <w:rFonts w:eastAsiaTheme="minorEastAsia"/>
        </w:rPr>
        <w:t xml:space="preserve"> </w:t>
      </w:r>
      <w:r w:rsidR="00FC61DF">
        <w:rPr>
          <w:rFonts w:eastAsiaTheme="minorEastAsia"/>
        </w:rPr>
        <w:t>-</w:t>
      </w:r>
      <w:r w:rsidR="008847AC">
        <w:rPr>
          <w:rFonts w:eastAsiaTheme="minorEastAsia"/>
        </w:rPr>
        <w:t xml:space="preserve"> </w:t>
      </w:r>
      <w:r w:rsidR="00FC61DF">
        <w:rPr>
          <w:rFonts w:eastAsiaTheme="minorEastAsia"/>
        </w:rPr>
        <w:t>[1/2]</w:t>
      </w:r>
      <w:r w:rsidR="00FC61DF" w:rsidRPr="00FC61DF">
        <w:rPr>
          <w:rFonts w:eastAsiaTheme="minorEastAsia"/>
          <w:i/>
          <w:iCs/>
        </w:rPr>
        <w:t xml:space="preserve"> </w:t>
      </w:r>
      <w:r w:rsidR="00FC61DF" w:rsidRPr="00FA4E75">
        <w:rPr>
          <w:rFonts w:eastAsiaTheme="minorEastAsia"/>
          <w:i/>
          <w:iCs/>
        </w:rPr>
        <w:t>α</w:t>
      </w:r>
      <w:r w:rsidR="00FC61DF" w:rsidRPr="00FC61DF">
        <w:rPr>
          <w:rFonts w:eastAsiaTheme="minorEastAsia"/>
        </w:rPr>
        <w:t>)</w:t>
      </w:r>
      <w:r w:rsidR="00FC61DF">
        <w:rPr>
          <w:rFonts w:eastAsiaTheme="minorEastAsia"/>
        </w:rPr>
        <w:t xml:space="preserve"> because the formula is for a two-sided interval</w:t>
      </w:r>
      <w:r w:rsidR="007864C7">
        <w:rPr>
          <w:rFonts w:eastAsiaTheme="minorEastAsia"/>
        </w:rPr>
        <w:t xml:space="preserve"> (Winslow </w:t>
      </w:r>
      <w:r w:rsidR="007864C7">
        <w:rPr>
          <w:rFonts w:eastAsiaTheme="minorEastAsia"/>
          <w:i/>
          <w:iCs/>
        </w:rPr>
        <w:t xml:space="preserve">et al. </w:t>
      </w:r>
      <w:r w:rsidR="007864C7">
        <w:rPr>
          <w:rFonts w:eastAsiaTheme="minorEastAsia"/>
        </w:rPr>
        <w:t>2006)</w:t>
      </w:r>
      <w:r w:rsidR="00FC61DF">
        <w:rPr>
          <w:rFonts w:eastAsiaTheme="minorEastAsia"/>
        </w:rPr>
        <w:t>.</w:t>
      </w:r>
      <w:r w:rsidR="00FA4E75">
        <w:rPr>
          <w:rFonts w:eastAsiaTheme="minorEastAsia"/>
        </w:rPr>
        <w:t xml:space="preserve"> </w:t>
      </w:r>
      <w:r w:rsidR="00F34EC6">
        <w:rPr>
          <w:rFonts w:eastAsiaTheme="minorEastAsia"/>
        </w:rPr>
        <w:t xml:space="preserve">For this study, </w:t>
      </w:r>
      <w:r w:rsidR="00D92FFC">
        <w:rPr>
          <w:rFonts w:eastAsiaTheme="minorEastAsia"/>
        </w:rPr>
        <w:t>a</w:t>
      </w:r>
      <w:r w:rsidR="00262D00">
        <w:rPr>
          <w:rFonts w:eastAsiaTheme="minorEastAsia"/>
        </w:rPr>
        <w:t xml:space="preserve"> confidence level of 99%</w:t>
      </w:r>
      <w:r w:rsidR="000B5108">
        <w:rPr>
          <w:rFonts w:eastAsiaTheme="minorEastAsia"/>
        </w:rPr>
        <w:t xml:space="preserve"> was used</w:t>
      </w:r>
      <w:r w:rsidR="008847AC">
        <w:rPr>
          <w:rFonts w:eastAsiaTheme="minorEastAsia"/>
        </w:rPr>
        <w:t xml:space="preserve">. </w:t>
      </w:r>
      <w:r w:rsidR="0026181A">
        <w:rPr>
          <w:rFonts w:eastAsiaTheme="minorEastAsia"/>
        </w:rPr>
        <w:t xml:space="preserve">If </w:t>
      </w:r>
      <w:r w:rsidR="00AE06BC">
        <w:rPr>
          <w:rFonts w:eastAsiaTheme="minorEastAsia"/>
        </w:rPr>
        <w:t xml:space="preserve">the MRL does not pass verification at the concentration tested, the analyst should </w:t>
      </w:r>
      <w:r w:rsidR="008F5D8B">
        <w:rPr>
          <w:rFonts w:eastAsiaTheme="minorEastAsia"/>
        </w:rPr>
        <w:t>either attempt to verify at a higher concentration,</w:t>
      </w:r>
      <w:r w:rsidR="005F323B">
        <w:rPr>
          <w:rFonts w:eastAsiaTheme="minorEastAsia"/>
        </w:rPr>
        <w:t xml:space="preserve"> and/or</w:t>
      </w:r>
      <w:r w:rsidR="008F5D8B">
        <w:rPr>
          <w:rFonts w:eastAsiaTheme="minorEastAsia"/>
        </w:rPr>
        <w:t xml:space="preserve"> check if recalibration is needed</w:t>
      </w:r>
      <w:r w:rsidR="007864C7">
        <w:rPr>
          <w:rFonts w:eastAsiaTheme="minorEastAsia"/>
        </w:rPr>
        <w:t>, and/</w:t>
      </w:r>
      <w:r w:rsidR="005F323B">
        <w:rPr>
          <w:rFonts w:eastAsiaTheme="minorEastAsia"/>
        </w:rPr>
        <w:t>or if instrument maintenance is necessary</w:t>
      </w:r>
      <w:r w:rsidR="007864C7">
        <w:rPr>
          <w:rFonts w:eastAsiaTheme="minorEastAsia"/>
        </w:rPr>
        <w:t>.</w:t>
      </w:r>
    </w:p>
    <w:p w14:paraId="6BCEE1D5" w14:textId="54D24EAB" w:rsidR="00BE117F" w:rsidRDefault="00DC5872" w:rsidP="006B1570">
      <w:pPr>
        <w:ind w:firstLine="720"/>
      </w:pPr>
      <w:r>
        <w:lastRenderedPageBreak/>
        <w:t>In the second step of</w:t>
      </w:r>
      <w:r w:rsidR="00354169">
        <w:t xml:space="preserve"> </w:t>
      </w:r>
      <w:r w:rsidR="006515BC">
        <w:t>DDW’s interlaboratory comparison study</w:t>
      </w:r>
      <w:r>
        <w:t xml:space="preserve">, </w:t>
      </w:r>
      <w:r w:rsidR="00966BC8">
        <w:t>an independent commercial provider</w:t>
      </w:r>
      <w:r w:rsidR="007A4778">
        <w:rPr>
          <w:rFonts w:ascii="ZWAdobeF" w:hAnsi="ZWAdobeF" w:cs="ZWAdobeF"/>
          <w:sz w:val="2"/>
          <w:szCs w:val="2"/>
        </w:rPr>
        <w:t>3F</w:t>
      </w:r>
      <w:r w:rsidR="00966BC8">
        <w:rPr>
          <w:rStyle w:val="FootnoteReference"/>
          <w:rFonts w:ascii="Calibri" w:hAnsi="Calibri" w:cs="Calibri"/>
        </w:rPr>
        <w:footnoteReference w:id="5"/>
      </w:r>
      <w:r w:rsidR="002A1FF7">
        <w:t xml:space="preserve"> </w:t>
      </w:r>
      <w:r w:rsidR="00C27D87">
        <w:t xml:space="preserve">prepared and sent </w:t>
      </w:r>
      <w:r w:rsidR="00B062FC">
        <w:t>blind PT samples (</w:t>
      </w:r>
      <w:r w:rsidR="0039646D">
        <w:t>a concentrate in</w:t>
      </w:r>
      <w:r w:rsidR="00B062FC">
        <w:t xml:space="preserve"> methanol) </w:t>
      </w:r>
      <w:r w:rsidR="002A1FF7">
        <w:t xml:space="preserve">to </w:t>
      </w:r>
      <w:r w:rsidR="005B6633">
        <w:t xml:space="preserve">the </w:t>
      </w:r>
      <w:r w:rsidR="002A1FF7">
        <w:t xml:space="preserve">six </w:t>
      </w:r>
      <w:r w:rsidR="00354169">
        <w:t xml:space="preserve">participating </w:t>
      </w:r>
      <w:r w:rsidR="002A1FF7">
        <w:t>laboratories in 20</w:t>
      </w:r>
      <w:r w:rsidR="00FC6466">
        <w:t>21</w:t>
      </w:r>
      <w:r w:rsidR="002A1FF7">
        <w:t>.</w:t>
      </w:r>
      <w:r w:rsidR="006515BC">
        <w:t xml:space="preserve"> The purpose of this step was to </w:t>
      </w:r>
      <w:r w:rsidR="0094760A">
        <w:t xml:space="preserve">check the ability of laboratories to deliver accurate testing results using the methodology with independent laboratory </w:t>
      </w:r>
      <w:r w:rsidR="00DC6E3B">
        <w:t>verification.</w:t>
      </w:r>
      <w:r w:rsidR="002A1FF7">
        <w:t xml:space="preserve"> Each laboratory was tasked with</w:t>
      </w:r>
      <w:r w:rsidR="008C15DC">
        <w:t>:</w:t>
      </w:r>
      <w:r w:rsidR="002A1FF7">
        <w:t xml:space="preserve"> 1) following</w:t>
      </w:r>
      <w:r w:rsidR="00171EF4">
        <w:t xml:space="preserve"> </w:t>
      </w:r>
      <w:r w:rsidR="008C15DC">
        <w:t>EEA-Agilent 521.1</w:t>
      </w:r>
      <w:r w:rsidR="002A1FF7">
        <w:t xml:space="preserve"> </w:t>
      </w:r>
      <w:r w:rsidR="008C15DC">
        <w:t>to prepare, extract, and analyze samples</w:t>
      </w:r>
      <w:r w:rsidR="00662ED7">
        <w:t xml:space="preserve"> (</w:t>
      </w:r>
      <w:r w:rsidR="00B062FC">
        <w:t xml:space="preserve">after following the </w:t>
      </w:r>
      <w:r w:rsidR="006960DE">
        <w:t xml:space="preserve">provider’s instruction to </w:t>
      </w:r>
      <w:r w:rsidR="0065455A">
        <w:t>dilut</w:t>
      </w:r>
      <w:r w:rsidR="006960DE">
        <w:t>e</w:t>
      </w:r>
      <w:r w:rsidR="00662ED7">
        <w:t xml:space="preserve"> </w:t>
      </w:r>
      <w:r w:rsidR="005B6633">
        <w:t xml:space="preserve">PT </w:t>
      </w:r>
      <w:r w:rsidR="00662ED7">
        <w:t xml:space="preserve">samples </w:t>
      </w:r>
      <w:r w:rsidR="0065455A">
        <w:t>in</w:t>
      </w:r>
      <w:r w:rsidR="00252CE1">
        <w:t xml:space="preserve"> reagent</w:t>
      </w:r>
      <w:r w:rsidR="005B6633">
        <w:t xml:space="preserve"> grade water</w:t>
      </w:r>
      <w:r w:rsidR="00662ED7">
        <w:t>)</w:t>
      </w:r>
      <w:r w:rsidR="008C15DC">
        <w:t>;</w:t>
      </w:r>
      <w:r w:rsidR="002A1FF7">
        <w:t xml:space="preserve"> </w:t>
      </w:r>
      <w:r w:rsidR="000E3661">
        <w:t>2) returning raw data to the independent PT provider within 6 weeks of receiving PT samples; and 3</w:t>
      </w:r>
      <w:r w:rsidR="002A1FF7">
        <w:t>) meet</w:t>
      </w:r>
      <w:r w:rsidR="00092592">
        <w:t>ing</w:t>
      </w:r>
      <w:r w:rsidR="002A1FF7">
        <w:t xml:space="preserve"> the</w:t>
      </w:r>
      <w:r w:rsidR="00433BFF">
        <w:t xml:space="preserve"> </w:t>
      </w:r>
      <w:r w:rsidR="00883D97">
        <w:t xml:space="preserve">minimum </w:t>
      </w:r>
      <w:r w:rsidR="002A1FF7">
        <w:t xml:space="preserve">acceptance criteria for sample preparation and analysis in the </w:t>
      </w:r>
      <w:r w:rsidR="002A1FF7" w:rsidRPr="004B40E2">
        <w:t xml:space="preserve">method (Table </w:t>
      </w:r>
      <w:r w:rsidR="004B40E2" w:rsidRPr="004B40E2">
        <w:t>3</w:t>
      </w:r>
      <w:r w:rsidR="002A1FF7" w:rsidRPr="004B40E2">
        <w:t>)</w:t>
      </w:r>
      <w:r w:rsidR="000E3661">
        <w:t xml:space="preserve">. </w:t>
      </w:r>
      <w:r w:rsidR="00CF16AD">
        <w:t>All six o</w:t>
      </w:r>
      <w:r w:rsidR="002A1FF7">
        <w:t>f the lab</w:t>
      </w:r>
      <w:r w:rsidR="00CC66C1">
        <w:t>oratories</w:t>
      </w:r>
      <w:r w:rsidR="002A1FF7">
        <w:t xml:space="preserve"> </w:t>
      </w:r>
      <w:r w:rsidR="00CC66C1">
        <w:t>provided</w:t>
      </w:r>
      <w:r w:rsidR="00010415">
        <w:t xml:space="preserve"> raw</w:t>
      </w:r>
      <w:r w:rsidR="00367335">
        <w:t xml:space="preserve"> PT</w:t>
      </w:r>
      <w:r w:rsidR="00CC66C1">
        <w:t xml:space="preserve"> </w:t>
      </w:r>
      <w:r w:rsidR="002A1FF7">
        <w:t xml:space="preserve">sample </w:t>
      </w:r>
      <w:r w:rsidR="00010415">
        <w:t>data to the PT provider</w:t>
      </w:r>
      <w:r w:rsidR="002A1FF7">
        <w:t xml:space="preserve"> by the submittal deadline.</w:t>
      </w:r>
    </w:p>
    <w:p w14:paraId="559A1B1B" w14:textId="2320C7A5" w:rsidR="005923B9" w:rsidRDefault="005750B8" w:rsidP="00EB7835">
      <w:pPr>
        <w:ind w:firstLine="720"/>
      </w:pPr>
      <w:r>
        <w:t>While not a primary goal of DDW’s interlaboratory comparison study, m</w:t>
      </w:r>
      <w:r w:rsidR="00AE3C59">
        <w:t>ultiple</w:t>
      </w:r>
      <w:r w:rsidR="002A1FF7">
        <w:t xml:space="preserve"> </w:t>
      </w:r>
      <w:r w:rsidR="00A61FA6">
        <w:t>models of</w:t>
      </w:r>
      <w:r w:rsidR="00AE3C59">
        <w:t xml:space="preserve"> GC-MS/MS </w:t>
      </w:r>
      <w:r w:rsidR="002A1FF7">
        <w:t>from several manufacturers were used</w:t>
      </w:r>
      <w:r w:rsidR="00AE3C59">
        <w:t xml:space="preserve"> </w:t>
      </w:r>
      <w:r w:rsidR="00367335">
        <w:t>during the second step</w:t>
      </w:r>
      <w:r w:rsidR="00BE117F">
        <w:t xml:space="preserve">, </w:t>
      </w:r>
      <w:r>
        <w:t xml:space="preserve">which </w:t>
      </w:r>
      <w:r w:rsidR="001E7AC5">
        <w:t>provid</w:t>
      </w:r>
      <w:r>
        <w:t>ed</w:t>
      </w:r>
      <w:r w:rsidR="00A61FA6">
        <w:t xml:space="preserve"> preliminary</w:t>
      </w:r>
      <w:r w:rsidR="001E7AC5">
        <w:t xml:space="preserve"> insights into </w:t>
      </w:r>
      <w:r w:rsidR="00A61FA6">
        <w:t xml:space="preserve">potential </w:t>
      </w:r>
      <w:r>
        <w:t xml:space="preserve">performance enhancements due to instrumentation </w:t>
      </w:r>
      <w:r w:rsidR="00E77CCF" w:rsidRPr="00AB3573">
        <w:t xml:space="preserve">(Table </w:t>
      </w:r>
      <w:r w:rsidR="00AE3C59">
        <w:t>2</w:t>
      </w:r>
      <w:r w:rsidR="00E77CCF" w:rsidRPr="00AB3573">
        <w:t>)</w:t>
      </w:r>
      <w:r w:rsidR="002A1FF7" w:rsidRPr="00AB3573">
        <w:t>.</w:t>
      </w:r>
      <w:r w:rsidR="001E7AC5">
        <w:t xml:space="preserve"> </w:t>
      </w:r>
      <w:r w:rsidR="00367335">
        <w:t>A</w:t>
      </w:r>
      <w:r w:rsidR="001E7AC5">
        <w:t>lthough</w:t>
      </w:r>
      <w:r w:rsidR="00046C9F">
        <w:t xml:space="preserve"> the manufacturer</w:t>
      </w:r>
      <w:r w:rsidR="000C0914">
        <w:t>s</w:t>
      </w:r>
      <w:r w:rsidR="00046C9F">
        <w:t xml:space="preserve"> of</w:t>
      </w:r>
      <w:r w:rsidR="006C1D7C">
        <w:t xml:space="preserve"> instruments and</w:t>
      </w:r>
      <w:r w:rsidR="00046C9F">
        <w:t xml:space="preserve"> GC</w:t>
      </w:r>
      <w:r w:rsidR="001E7AC5">
        <w:t xml:space="preserve"> column</w:t>
      </w:r>
      <w:r w:rsidR="00046C9F">
        <w:t>s</w:t>
      </w:r>
      <w:r w:rsidR="001E7AC5">
        <w:t xml:space="preserve"> differed across laboratories, all laboratories used </w:t>
      </w:r>
      <w:r w:rsidR="00C144B7">
        <w:t>similar column</w:t>
      </w:r>
      <w:r w:rsidR="00046C9F">
        <w:t xml:space="preserve"> dimensions</w:t>
      </w:r>
      <w:r w:rsidR="00C144B7">
        <w:t xml:space="preserve"> </w:t>
      </w:r>
      <w:r w:rsidR="008D7CC9">
        <w:t xml:space="preserve">and </w:t>
      </w:r>
      <w:r w:rsidR="008D7CC9">
        <w:lastRenderedPageBreak/>
        <w:t xml:space="preserve">parameters </w:t>
      </w:r>
      <w:r w:rsidR="00C144B7">
        <w:t xml:space="preserve">(i.e., </w:t>
      </w:r>
      <w:r w:rsidR="008B533E">
        <w:t>30m x 0.25 mm internal diameter fused silica capillary columns</w:t>
      </w:r>
      <w:r w:rsidR="00C144B7">
        <w:t xml:space="preserve"> with either 0.5 or 1.0 </w:t>
      </w:r>
      <w:r w:rsidR="00C144B7">
        <w:rPr>
          <w:rFonts w:ascii="Calibri" w:hAnsi="Calibri" w:cs="Calibri"/>
        </w:rPr>
        <w:t>µ</w:t>
      </w:r>
      <w:r w:rsidR="00C144B7">
        <w:t xml:space="preserve">m </w:t>
      </w:r>
      <w:r w:rsidR="00D913F7">
        <w:t>bonded film of polyphenylmethylsilicone</w:t>
      </w:r>
      <w:r w:rsidR="00C144B7">
        <w:t>)</w:t>
      </w:r>
      <w:r w:rsidR="00D913F7">
        <w:t xml:space="preserve"> (Table 2).</w:t>
      </w:r>
      <w:r w:rsidR="007A4778">
        <w:rPr>
          <w:rFonts w:ascii="ZWAdobeF" w:hAnsi="ZWAdobeF" w:cs="ZWAdobeF"/>
          <w:sz w:val="2"/>
          <w:szCs w:val="2"/>
        </w:rPr>
        <w:t>4F</w:t>
      </w:r>
      <w:r w:rsidR="003D4D04">
        <w:rPr>
          <w:rStyle w:val="FootnoteReference"/>
        </w:rPr>
        <w:footnoteReference w:id="6"/>
      </w:r>
      <w:r w:rsidR="002D0CC9">
        <w:t xml:space="preserve"> </w:t>
      </w:r>
    </w:p>
    <w:p w14:paraId="7B173464" w14:textId="5217500D" w:rsidR="00200376" w:rsidRDefault="00200376" w:rsidP="009F3759">
      <w:pPr>
        <w:pStyle w:val="Heading2"/>
      </w:pPr>
      <w:bookmarkStart w:id="9" w:name="_Toc152751900"/>
      <w:r>
        <w:t xml:space="preserve">Table </w:t>
      </w:r>
      <w:r w:rsidR="00AB3573">
        <w:t>2</w:t>
      </w:r>
      <w:r>
        <w:t xml:space="preserve">. </w:t>
      </w:r>
      <w:r w:rsidR="00B66061">
        <w:t xml:space="preserve">Instrumentation </w:t>
      </w:r>
      <w:r w:rsidR="00C7779E">
        <w:t>utilized by laboratories in the inter</w:t>
      </w:r>
      <w:r w:rsidR="00262B68">
        <w:t xml:space="preserve">-laboratory </w:t>
      </w:r>
      <w:r w:rsidR="00D04467">
        <w:t>comparison</w:t>
      </w:r>
      <w:r w:rsidR="00C7779E">
        <w:t xml:space="preserve"> study</w:t>
      </w:r>
      <w:ins w:id="10" w:author="Petropoulou, Sissy@CDPH" w:date="2023-08-25T16:42:00Z">
        <w:r>
          <w:t>.</w:t>
        </w:r>
      </w:ins>
      <w:bookmarkEnd w:id="9"/>
    </w:p>
    <w:tbl>
      <w:tblPr>
        <w:tblStyle w:val="TableGrid"/>
        <w:tblW w:w="10758" w:type="dxa"/>
        <w:tblInd w:w="-455" w:type="dxa"/>
        <w:tblLayout w:type="fixed"/>
        <w:tblLook w:val="04A0" w:firstRow="1" w:lastRow="0" w:firstColumn="1" w:lastColumn="0" w:noHBand="0" w:noVBand="1"/>
      </w:tblPr>
      <w:tblGrid>
        <w:gridCol w:w="1530"/>
        <w:gridCol w:w="5040"/>
        <w:gridCol w:w="4188"/>
      </w:tblGrid>
      <w:tr w:rsidR="00D452E9" w14:paraId="07DC84FB" w14:textId="03CF1976" w:rsidTr="00D452E9">
        <w:trPr>
          <w:trHeight w:val="21"/>
        </w:trPr>
        <w:tc>
          <w:tcPr>
            <w:tcW w:w="1530" w:type="dxa"/>
          </w:tcPr>
          <w:p w14:paraId="0E61F22F" w14:textId="20AE72C2" w:rsidR="00D452E9" w:rsidRPr="00A66859" w:rsidRDefault="00D452E9" w:rsidP="00D452E9">
            <w:pPr>
              <w:pStyle w:val="BodyText"/>
              <w:rPr>
                <w:b/>
                <w:bCs w:val="0"/>
              </w:rPr>
            </w:pPr>
            <w:r>
              <w:rPr>
                <w:b/>
                <w:bCs w:val="0"/>
              </w:rPr>
              <w:t xml:space="preserve">Laboratory </w:t>
            </w:r>
            <w:r w:rsidRPr="00A66859">
              <w:rPr>
                <w:b/>
                <w:bCs w:val="0"/>
              </w:rPr>
              <w:t>ID</w:t>
            </w:r>
            <w:r w:rsidRPr="00262B68">
              <w:rPr>
                <w:b/>
                <w:bCs w:val="0"/>
                <w:vertAlign w:val="superscript"/>
              </w:rPr>
              <w:t>a</w:t>
            </w:r>
          </w:p>
        </w:tc>
        <w:tc>
          <w:tcPr>
            <w:tcW w:w="5040" w:type="dxa"/>
          </w:tcPr>
          <w:p w14:paraId="6FAE2C0B" w14:textId="551D2D6F" w:rsidR="00D452E9" w:rsidRPr="00A66859" w:rsidRDefault="00D452E9" w:rsidP="00D452E9">
            <w:pPr>
              <w:pStyle w:val="BodyText"/>
              <w:rPr>
                <w:b/>
                <w:bCs w:val="0"/>
              </w:rPr>
            </w:pPr>
            <w:r w:rsidRPr="00A66859">
              <w:rPr>
                <w:b/>
                <w:bCs w:val="0"/>
              </w:rPr>
              <w:t>Instrument</w:t>
            </w:r>
          </w:p>
        </w:tc>
        <w:tc>
          <w:tcPr>
            <w:tcW w:w="4188" w:type="dxa"/>
          </w:tcPr>
          <w:p w14:paraId="3458C619" w14:textId="3CAE7A0A" w:rsidR="00D452E9" w:rsidRPr="00A66859" w:rsidRDefault="00D452E9" w:rsidP="00D452E9">
            <w:pPr>
              <w:pStyle w:val="BodyText"/>
              <w:rPr>
                <w:b/>
                <w:bCs w:val="0"/>
              </w:rPr>
            </w:pPr>
            <w:r w:rsidRPr="00A66859">
              <w:rPr>
                <w:b/>
                <w:bCs w:val="0"/>
              </w:rPr>
              <w:t>Column</w:t>
            </w:r>
          </w:p>
        </w:tc>
      </w:tr>
      <w:tr w:rsidR="00D452E9" w14:paraId="183C7C14" w14:textId="44EF6E59" w:rsidTr="00D452E9">
        <w:trPr>
          <w:trHeight w:val="21"/>
        </w:trPr>
        <w:tc>
          <w:tcPr>
            <w:tcW w:w="1530" w:type="dxa"/>
          </w:tcPr>
          <w:p w14:paraId="0AF2D9CA" w14:textId="5F7537AB" w:rsidR="00D452E9" w:rsidRPr="00A66859" w:rsidRDefault="00D452E9" w:rsidP="00D452E9">
            <w:pPr>
              <w:pStyle w:val="BodyText"/>
            </w:pPr>
            <w:r w:rsidRPr="00A66859">
              <w:t>1</w:t>
            </w:r>
          </w:p>
        </w:tc>
        <w:tc>
          <w:tcPr>
            <w:tcW w:w="5040" w:type="dxa"/>
          </w:tcPr>
          <w:p w14:paraId="49430F2B" w14:textId="4A09F31F" w:rsidR="00D452E9" w:rsidRPr="00A66859" w:rsidRDefault="00D452E9" w:rsidP="00D452E9">
            <w:pPr>
              <w:pStyle w:val="BodyText"/>
            </w:pPr>
            <w:r w:rsidRPr="00A66859">
              <w:t>GC: 7890B (Agilent)</w:t>
            </w:r>
          </w:p>
          <w:p w14:paraId="62DB75A1" w14:textId="0621EC22" w:rsidR="00D452E9" w:rsidRPr="00A66859" w:rsidRDefault="00D452E9" w:rsidP="00D452E9">
            <w:pPr>
              <w:pStyle w:val="BodyText"/>
            </w:pPr>
            <w:r w:rsidRPr="00A66859">
              <w:t>MS</w:t>
            </w:r>
            <w:r>
              <w:t>/MS</w:t>
            </w:r>
            <w:r w:rsidRPr="00A66859">
              <w:t xml:space="preserve">: G7013A </w:t>
            </w:r>
          </w:p>
        </w:tc>
        <w:tc>
          <w:tcPr>
            <w:tcW w:w="4188" w:type="dxa"/>
          </w:tcPr>
          <w:p w14:paraId="3127F059" w14:textId="0E0E4D3C" w:rsidR="00D452E9" w:rsidRPr="00A66859" w:rsidRDefault="00D452E9" w:rsidP="00D452E9">
            <w:pPr>
              <w:pStyle w:val="BodyText"/>
            </w:pPr>
            <w:r w:rsidRPr="00B07C8C">
              <w:t>Agilent</w:t>
            </w:r>
            <w:r>
              <w:t xml:space="preserve"> </w:t>
            </w:r>
            <w:r w:rsidRPr="00A66859">
              <w:t>VF-1701 (30m x 0.25mm x 1.0 µm)</w:t>
            </w:r>
          </w:p>
        </w:tc>
      </w:tr>
      <w:tr w:rsidR="00D452E9" w14:paraId="33082E94" w14:textId="1A04752C" w:rsidTr="00D452E9">
        <w:trPr>
          <w:trHeight w:val="21"/>
        </w:trPr>
        <w:tc>
          <w:tcPr>
            <w:tcW w:w="1530" w:type="dxa"/>
          </w:tcPr>
          <w:p w14:paraId="2749E244" w14:textId="2EE587FE" w:rsidR="00D452E9" w:rsidRDefault="00D452E9" w:rsidP="00D452E9">
            <w:pPr>
              <w:pStyle w:val="BodyText"/>
            </w:pPr>
            <w:r w:rsidRPr="00A66859">
              <w:t>2</w:t>
            </w:r>
          </w:p>
        </w:tc>
        <w:tc>
          <w:tcPr>
            <w:tcW w:w="5040" w:type="dxa"/>
          </w:tcPr>
          <w:p w14:paraId="14B84FA1" w14:textId="52F7E889" w:rsidR="00D452E9" w:rsidRDefault="00D452E9" w:rsidP="00D452E9">
            <w:pPr>
              <w:pStyle w:val="BodyText"/>
            </w:pPr>
            <w:r>
              <w:t>GC: Agilent 7890A</w:t>
            </w:r>
          </w:p>
          <w:p w14:paraId="761C341D" w14:textId="3CEA96DE" w:rsidR="00D452E9" w:rsidRPr="00A66859" w:rsidRDefault="00D452E9" w:rsidP="00D452E9">
            <w:pPr>
              <w:pStyle w:val="BodyText"/>
            </w:pPr>
            <w:r>
              <w:t xml:space="preserve">MS/MS: </w:t>
            </w:r>
            <w:r w:rsidRPr="00A66859">
              <w:t>Agilent 7010B</w:t>
            </w:r>
          </w:p>
        </w:tc>
        <w:tc>
          <w:tcPr>
            <w:tcW w:w="4188" w:type="dxa"/>
          </w:tcPr>
          <w:p w14:paraId="04DEB05F" w14:textId="3BB0FA82" w:rsidR="00D452E9" w:rsidRPr="00A66859" w:rsidRDefault="00D452E9" w:rsidP="00D452E9">
            <w:pPr>
              <w:pStyle w:val="BodyText"/>
            </w:pPr>
            <w:r w:rsidRPr="00B07C8C">
              <w:t xml:space="preserve">Agilent DB-1701 </w:t>
            </w:r>
            <w:r>
              <w:t>(</w:t>
            </w:r>
            <w:r w:rsidRPr="00B07C8C">
              <w:t xml:space="preserve">30 m x 0.25 mm </w:t>
            </w:r>
            <w:r>
              <w:t>x</w:t>
            </w:r>
            <w:r w:rsidRPr="00B07C8C">
              <w:t xml:space="preserve"> 1.0</w:t>
            </w:r>
            <w:r>
              <w:t xml:space="preserve"> </w:t>
            </w:r>
            <w:r w:rsidRPr="00A66859">
              <w:t>µ</w:t>
            </w:r>
            <w:r w:rsidRPr="00B07C8C">
              <w:t>m</w:t>
            </w:r>
            <w:r>
              <w:t>)</w:t>
            </w:r>
            <w:r w:rsidRPr="00B07C8C">
              <w:t xml:space="preserve"> </w:t>
            </w:r>
            <w:r>
              <w:t>[</w:t>
            </w:r>
            <w:r w:rsidRPr="00B07C8C">
              <w:t>Part# 122-0733</w:t>
            </w:r>
            <w:r>
              <w:t>]</w:t>
            </w:r>
          </w:p>
        </w:tc>
      </w:tr>
      <w:tr w:rsidR="00D452E9" w14:paraId="07CF4567" w14:textId="1DE9F617" w:rsidTr="00D452E9">
        <w:trPr>
          <w:trHeight w:val="21"/>
        </w:trPr>
        <w:tc>
          <w:tcPr>
            <w:tcW w:w="1530" w:type="dxa"/>
          </w:tcPr>
          <w:p w14:paraId="5BDC7396" w14:textId="369EF231" w:rsidR="00D452E9" w:rsidRDefault="00D452E9" w:rsidP="00D452E9">
            <w:pPr>
              <w:pStyle w:val="BodyText"/>
            </w:pPr>
            <w:r w:rsidRPr="00A66859">
              <w:t>3</w:t>
            </w:r>
          </w:p>
        </w:tc>
        <w:tc>
          <w:tcPr>
            <w:tcW w:w="5040" w:type="dxa"/>
          </w:tcPr>
          <w:p w14:paraId="0F28ADE7" w14:textId="2F0786CB" w:rsidR="00D452E9" w:rsidRDefault="00D452E9" w:rsidP="00D452E9">
            <w:pPr>
              <w:pStyle w:val="BodyText"/>
            </w:pPr>
            <w:r>
              <w:t>GC: Agilent 7890A</w:t>
            </w:r>
          </w:p>
          <w:p w14:paraId="6A778FA9" w14:textId="54BB6678" w:rsidR="00D452E9" w:rsidRPr="00A66859" w:rsidRDefault="00D452E9" w:rsidP="00D452E9">
            <w:pPr>
              <w:pStyle w:val="BodyText"/>
            </w:pPr>
            <w:r>
              <w:t xml:space="preserve">MS/MS: </w:t>
            </w:r>
            <w:r w:rsidRPr="00A66859">
              <w:t xml:space="preserve">Agilent 7000 </w:t>
            </w:r>
            <w:r>
              <w:t>(w/</w:t>
            </w:r>
            <w:r w:rsidRPr="00A66859">
              <w:t>EI extractor lens</w:t>
            </w:r>
            <w:r>
              <w:t>)</w:t>
            </w:r>
          </w:p>
        </w:tc>
        <w:tc>
          <w:tcPr>
            <w:tcW w:w="4188" w:type="dxa"/>
          </w:tcPr>
          <w:p w14:paraId="4588D4DF" w14:textId="1CF4AE9F" w:rsidR="00D452E9" w:rsidRPr="00A66859" w:rsidRDefault="00D452E9" w:rsidP="00D452E9">
            <w:pPr>
              <w:pStyle w:val="BodyText"/>
            </w:pPr>
            <w:r w:rsidRPr="00A66859">
              <w:t>Phenomenex 7HG-G013-17 ZB-WaxPlus (30m x 0.25mm x 0.5 µm)</w:t>
            </w:r>
          </w:p>
        </w:tc>
      </w:tr>
      <w:tr w:rsidR="00D452E9" w14:paraId="1EB27E26" w14:textId="35D74166" w:rsidTr="00D452E9">
        <w:trPr>
          <w:trHeight w:val="21"/>
        </w:trPr>
        <w:tc>
          <w:tcPr>
            <w:tcW w:w="1530" w:type="dxa"/>
          </w:tcPr>
          <w:p w14:paraId="67527049" w14:textId="0ABE1041" w:rsidR="00D452E9" w:rsidRDefault="00D452E9" w:rsidP="00D452E9">
            <w:pPr>
              <w:pStyle w:val="BodyText"/>
            </w:pPr>
            <w:r w:rsidRPr="00A66859">
              <w:t>4</w:t>
            </w:r>
          </w:p>
        </w:tc>
        <w:tc>
          <w:tcPr>
            <w:tcW w:w="5040" w:type="dxa"/>
          </w:tcPr>
          <w:p w14:paraId="220FD590" w14:textId="568E859A" w:rsidR="00D452E9" w:rsidRDefault="00D452E9" w:rsidP="00D452E9">
            <w:pPr>
              <w:pStyle w:val="BodyText"/>
            </w:pPr>
            <w:r>
              <w:t xml:space="preserve">GC: </w:t>
            </w:r>
            <w:r w:rsidRPr="00A66859">
              <w:t>Agilent 7</w:t>
            </w:r>
            <w:r>
              <w:t>890A</w:t>
            </w:r>
          </w:p>
          <w:p w14:paraId="73870AB4" w14:textId="2C3BD127" w:rsidR="00D452E9" w:rsidRPr="00A66859" w:rsidRDefault="00D452E9" w:rsidP="00D452E9">
            <w:pPr>
              <w:pStyle w:val="BodyText"/>
            </w:pPr>
            <w:r>
              <w:t>MS/MS: Agilent</w:t>
            </w:r>
            <w:r w:rsidRPr="00A66859">
              <w:t xml:space="preserve"> </w:t>
            </w:r>
            <w:r>
              <w:t>7000</w:t>
            </w:r>
          </w:p>
        </w:tc>
        <w:tc>
          <w:tcPr>
            <w:tcW w:w="4188" w:type="dxa"/>
          </w:tcPr>
          <w:p w14:paraId="0D035C49" w14:textId="41CEDFD1" w:rsidR="00D452E9" w:rsidRPr="00A66859" w:rsidRDefault="00D452E9" w:rsidP="00D452E9">
            <w:pPr>
              <w:pStyle w:val="BodyText"/>
            </w:pPr>
            <w:r w:rsidRPr="00A66859">
              <w:t>Agilent DB-1701 (30m x 0.25mm x 1.0 µm)</w:t>
            </w:r>
          </w:p>
        </w:tc>
      </w:tr>
      <w:tr w:rsidR="00D452E9" w14:paraId="348E993B" w14:textId="6382A981" w:rsidTr="00D452E9">
        <w:trPr>
          <w:trHeight w:val="21"/>
        </w:trPr>
        <w:tc>
          <w:tcPr>
            <w:tcW w:w="1530" w:type="dxa"/>
          </w:tcPr>
          <w:p w14:paraId="0963D33B" w14:textId="388247E9" w:rsidR="00D452E9" w:rsidRPr="00A66859" w:rsidRDefault="00D452E9" w:rsidP="00D452E9">
            <w:pPr>
              <w:pStyle w:val="BodyText"/>
            </w:pPr>
            <w:r w:rsidRPr="00A66859">
              <w:t>5</w:t>
            </w:r>
          </w:p>
        </w:tc>
        <w:tc>
          <w:tcPr>
            <w:tcW w:w="5040" w:type="dxa"/>
          </w:tcPr>
          <w:p w14:paraId="1D7150F8" w14:textId="34D0FE74" w:rsidR="00D452E9" w:rsidRPr="00A66859" w:rsidRDefault="00D452E9" w:rsidP="00D452E9">
            <w:pPr>
              <w:pStyle w:val="BodyText"/>
            </w:pPr>
            <w:r w:rsidRPr="00A66859">
              <w:t>GC: Agilent 7890B</w:t>
            </w:r>
          </w:p>
          <w:p w14:paraId="656D7E2E" w14:textId="0648E267" w:rsidR="00D452E9" w:rsidRPr="00A66859" w:rsidRDefault="00D452E9" w:rsidP="00D452E9">
            <w:pPr>
              <w:pStyle w:val="BodyText"/>
            </w:pPr>
            <w:r w:rsidRPr="00A66859">
              <w:t>MS: Agilent 7010</w:t>
            </w:r>
          </w:p>
        </w:tc>
        <w:tc>
          <w:tcPr>
            <w:tcW w:w="4188" w:type="dxa"/>
          </w:tcPr>
          <w:p w14:paraId="34948FBF" w14:textId="199CFBE8" w:rsidR="00D452E9" w:rsidRPr="00A66859" w:rsidRDefault="00D452E9" w:rsidP="00D452E9">
            <w:pPr>
              <w:pStyle w:val="BodyText"/>
            </w:pPr>
            <w:r w:rsidRPr="00A66859">
              <w:t>Agilent DB-1701 (30m x 0.25mm x 1.0 µm)</w:t>
            </w:r>
          </w:p>
        </w:tc>
      </w:tr>
      <w:tr w:rsidR="00D452E9" w14:paraId="21BA59B8" w14:textId="5A2E1CF4" w:rsidTr="00D452E9">
        <w:trPr>
          <w:trHeight w:val="34"/>
        </w:trPr>
        <w:tc>
          <w:tcPr>
            <w:tcW w:w="1530" w:type="dxa"/>
          </w:tcPr>
          <w:p w14:paraId="268C27F4" w14:textId="790D7541" w:rsidR="00D452E9" w:rsidRPr="00A66859" w:rsidRDefault="00D452E9" w:rsidP="00D452E9">
            <w:pPr>
              <w:pStyle w:val="BodyText"/>
            </w:pPr>
            <w:r w:rsidRPr="00A66859">
              <w:t>6</w:t>
            </w:r>
          </w:p>
        </w:tc>
        <w:tc>
          <w:tcPr>
            <w:tcW w:w="5040" w:type="dxa"/>
          </w:tcPr>
          <w:p w14:paraId="158B72A8" w14:textId="344BB15C" w:rsidR="00D452E9" w:rsidRPr="00A66859" w:rsidRDefault="00D452E9" w:rsidP="00D452E9">
            <w:pPr>
              <w:pStyle w:val="BodyText"/>
            </w:pPr>
            <w:r w:rsidRPr="00A66859">
              <w:t>GC: Thermo Scientific</w:t>
            </w:r>
            <w:r w:rsidRPr="00404CF2">
              <w:rPr>
                <w:vertAlign w:val="superscript"/>
              </w:rPr>
              <w:t>TM</w:t>
            </w:r>
            <w:r w:rsidRPr="00A66859">
              <w:t xml:space="preserve"> TSQ 9000 </w:t>
            </w:r>
            <w:r w:rsidRPr="00A66859">
              <w:br/>
              <w:t>MS: Thermo Scientific</w:t>
            </w:r>
            <w:r w:rsidRPr="00404CF2">
              <w:rPr>
                <w:vertAlign w:val="superscript"/>
              </w:rPr>
              <w:t>TM</w:t>
            </w:r>
            <w:r w:rsidRPr="00A66859">
              <w:t xml:space="preserve"> Trace 1310</w:t>
            </w:r>
          </w:p>
        </w:tc>
        <w:tc>
          <w:tcPr>
            <w:tcW w:w="4188" w:type="dxa"/>
          </w:tcPr>
          <w:p w14:paraId="4D65B5B6" w14:textId="07F12E5C" w:rsidR="00D452E9" w:rsidRPr="00A66859" w:rsidRDefault="00D452E9" w:rsidP="00D452E9">
            <w:pPr>
              <w:pStyle w:val="BodyText"/>
            </w:pPr>
            <w:r>
              <w:t>Thermo Scientific</w:t>
            </w:r>
            <w:r w:rsidRPr="00404CF2">
              <w:rPr>
                <w:vertAlign w:val="superscript"/>
              </w:rPr>
              <w:t>TM</w:t>
            </w:r>
            <w:r>
              <w:t xml:space="preserve"> TG-1701MS (30m x 0.25mm x </w:t>
            </w:r>
            <w:r w:rsidRPr="00A66859">
              <w:t>1.0 µm</w:t>
            </w:r>
            <w:r>
              <w:t>)</w:t>
            </w:r>
          </w:p>
        </w:tc>
      </w:tr>
    </w:tbl>
    <w:p w14:paraId="0BC3FBCB" w14:textId="77777777" w:rsidR="000E1609" w:rsidRDefault="00D04467" w:rsidP="00564B40">
      <w:r>
        <w:rPr>
          <w:vertAlign w:val="superscript"/>
        </w:rPr>
        <w:t>a</w:t>
      </w:r>
      <w:r>
        <w:t>Laboratory identities were anonymized</w:t>
      </w:r>
      <w:r w:rsidR="00FC43E1">
        <w:t xml:space="preserve"> for reporting purposes.</w:t>
      </w:r>
    </w:p>
    <w:p w14:paraId="2B733716" w14:textId="77777777" w:rsidR="00E876BB" w:rsidRDefault="00425C31" w:rsidP="00E876BB">
      <w:pPr>
        <w:ind w:firstLine="720"/>
      </w:pPr>
      <w:r>
        <w:t xml:space="preserve">Although instrumentation and columns differed, all participating laboratories followed the procedures in EEA-Agilent 521.1 during this inter-laboratory validation study.  </w:t>
      </w:r>
      <w:r w:rsidR="00653B55">
        <w:t>L</w:t>
      </w:r>
      <w:r w:rsidR="00F02670">
        <w:t>aboratory ID #6 used a</w:t>
      </w:r>
      <w:r w:rsidR="00653B55">
        <w:t xml:space="preserve"> slower than recommended</w:t>
      </w:r>
      <w:r w:rsidR="00F02670">
        <w:t xml:space="preserve"> sample extraction flow rate of ~3 mL/min, </w:t>
      </w:r>
      <w:r w:rsidR="00A35317">
        <w:t>instead of</w:t>
      </w:r>
      <w:r w:rsidR="00F02670">
        <w:t xml:space="preserve"> the approximate flow rate of ~10 mL/min recommended in section 11.4.2 of the method. The laboratory used this slower flow rate based on an in-house </w:t>
      </w:r>
      <w:r w:rsidR="00F02670">
        <w:lastRenderedPageBreak/>
        <w:t>optimization study of the method</w:t>
      </w:r>
      <w:r w:rsidR="00A35317">
        <w:t>, and results provided by the laboratory indicate that the slow</w:t>
      </w:r>
      <w:r w:rsidR="009D18D7">
        <w:t>e</w:t>
      </w:r>
      <w:r w:rsidR="00A35317">
        <w:t xml:space="preserve">r flow rate did not </w:t>
      </w:r>
      <w:r w:rsidR="009D18D7">
        <w:t>negatively impact analyte recoveries.</w:t>
      </w:r>
    </w:p>
    <w:p w14:paraId="49FCC5BB" w14:textId="4B76E670" w:rsidR="006523CC" w:rsidRDefault="006523CC" w:rsidP="00E876BB">
      <w:pPr>
        <w:pStyle w:val="Heading1"/>
      </w:pPr>
      <w:bookmarkStart w:id="11" w:name="_Toc152751901"/>
      <w:r>
        <w:t xml:space="preserve">Section 3: </w:t>
      </w:r>
      <w:r w:rsidR="00E20F9F">
        <w:t xml:space="preserve">Interlaboratory Comparison </w:t>
      </w:r>
      <w:r>
        <w:t>Study Results and Discussion</w:t>
      </w:r>
      <w:bookmarkEnd w:id="11"/>
    </w:p>
    <w:p w14:paraId="660EB6F5" w14:textId="7E9B3063" w:rsidR="00564B40" w:rsidRDefault="006523CC" w:rsidP="009F3759">
      <w:pPr>
        <w:pStyle w:val="Heading2"/>
      </w:pPr>
      <w:bookmarkStart w:id="12" w:name="_Toc152751902"/>
      <w:r>
        <w:t xml:space="preserve">Section 3.1: </w:t>
      </w:r>
      <w:r w:rsidR="002A1FF7" w:rsidRPr="00564B40">
        <w:t>Data Evaluation</w:t>
      </w:r>
      <w:bookmarkEnd w:id="12"/>
      <w:r w:rsidR="00532A65">
        <w:br/>
      </w:r>
    </w:p>
    <w:p w14:paraId="2886AD2D" w14:textId="27A250D6" w:rsidR="005C6591" w:rsidRDefault="000A201B" w:rsidP="009E0FE1">
      <w:pPr>
        <w:ind w:firstLine="720"/>
      </w:pPr>
      <w:r>
        <w:t>State Water Board</w:t>
      </w:r>
      <w:r w:rsidR="00DC796C">
        <w:t xml:space="preserve"> Division of Drinking Water</w:t>
      </w:r>
      <w:r w:rsidR="002A1FF7">
        <w:t xml:space="preserve"> staff evaluated </w:t>
      </w:r>
      <w:r w:rsidR="008B3D2F">
        <w:t xml:space="preserve">IDOC and PT </w:t>
      </w:r>
      <w:r w:rsidR="002A1FF7">
        <w:t xml:space="preserve">data from the </w:t>
      </w:r>
      <w:r w:rsidR="00910668">
        <w:t>six participating</w:t>
      </w:r>
      <w:r w:rsidR="002A1FF7">
        <w:t xml:space="preserve"> laboratorie</w:t>
      </w:r>
      <w:r w:rsidR="008025C5">
        <w:t>s</w:t>
      </w:r>
      <w:r w:rsidR="00F72C14">
        <w:t xml:space="preserve"> </w:t>
      </w:r>
      <w:r w:rsidR="00910668">
        <w:t>to ensure</w:t>
      </w:r>
      <w:r w:rsidR="002A1FF7">
        <w:t xml:space="preserve"> </w:t>
      </w:r>
      <w:r w:rsidR="002C1869">
        <w:t>laboratories achieved the required method performance criteria in EEA-Agilent 521.1</w:t>
      </w:r>
      <w:r w:rsidR="00016670">
        <w:t xml:space="preserve"> for</w:t>
      </w:r>
      <w:r w:rsidR="008F5831">
        <w:t xml:space="preserve"> </w:t>
      </w:r>
      <w:r w:rsidR="002A1FF7">
        <w:t>completeness, compliance, and</w:t>
      </w:r>
      <w:r w:rsidR="0008571D">
        <w:t xml:space="preserve"> </w:t>
      </w:r>
      <w:r w:rsidR="002A1FF7">
        <w:t xml:space="preserve">analytical quality against </w:t>
      </w:r>
      <w:r w:rsidR="002961E2">
        <w:t>pre-determined data quality objectives</w:t>
      </w:r>
      <w:r w:rsidR="002A1FF7">
        <w:t xml:space="preserve"> </w:t>
      </w:r>
      <w:r w:rsidR="002D6C1C">
        <w:t>(Table 3)</w:t>
      </w:r>
      <w:r w:rsidR="002A1FF7">
        <w:t>.</w:t>
      </w:r>
      <w:r w:rsidR="0008571D">
        <w:t xml:space="preserve"> </w:t>
      </w:r>
      <w:r w:rsidR="008025C5">
        <w:t xml:space="preserve"> </w:t>
      </w:r>
      <w:r w:rsidR="00DE1FCD">
        <w:t xml:space="preserve">Laboratory </w:t>
      </w:r>
      <w:r w:rsidR="002A1FF7">
        <w:t xml:space="preserve">QC that addressed both sample preparation and analysis included </w:t>
      </w:r>
      <w:r w:rsidR="00F833E9">
        <w:t>LRBs</w:t>
      </w:r>
      <w:r w:rsidR="00A93AF8">
        <w:t xml:space="preserve"> (also commonly referred to as ‘method blanks’</w:t>
      </w:r>
      <w:r w:rsidR="00C457CF">
        <w:t xml:space="preserve">, </w:t>
      </w:r>
      <w:r w:rsidR="002A1FF7">
        <w:t>L</w:t>
      </w:r>
      <w:r w:rsidR="0013318A">
        <w:t>FB</w:t>
      </w:r>
      <w:r w:rsidR="00445CF5">
        <w:t>s</w:t>
      </w:r>
      <w:r w:rsidR="00C457CF">
        <w:t>, and PT samples</w:t>
      </w:r>
      <w:r w:rsidR="002A1FF7">
        <w:t>.</w:t>
      </w:r>
      <w:r w:rsidR="005C6591">
        <w:t xml:space="preserve"> </w:t>
      </w:r>
      <w:r w:rsidR="002A1FF7">
        <w:t xml:space="preserve">Table </w:t>
      </w:r>
      <w:r w:rsidR="00AE3C59">
        <w:t>3</w:t>
      </w:r>
      <w:r w:rsidR="00EC49A9">
        <w:t xml:space="preserve"> provides </w:t>
      </w:r>
      <w:r w:rsidR="00216364">
        <w:t>a</w:t>
      </w:r>
      <w:r w:rsidR="00EC49A9">
        <w:t xml:space="preserve"> summary of </w:t>
      </w:r>
      <w:r w:rsidR="001A7105">
        <w:t>study acceptance criteria</w:t>
      </w:r>
      <w:r w:rsidR="00216364">
        <w:t xml:space="preserve"> and a brief description of how each component was calculated. Tables </w:t>
      </w:r>
      <w:r w:rsidR="00AE3C59">
        <w:t>4</w:t>
      </w:r>
      <w:r w:rsidR="008A458D">
        <w:t>-</w:t>
      </w:r>
      <w:r w:rsidR="00AE3C59">
        <w:t>6</w:t>
      </w:r>
      <w:r w:rsidR="002A1FF7">
        <w:t xml:space="preserve"> provide a summary comparison of laboratory performance by QC </w:t>
      </w:r>
      <w:r w:rsidR="00DE1FCD">
        <w:t>type</w:t>
      </w:r>
      <w:r w:rsidR="002A1FF7">
        <w:t>, including</w:t>
      </w:r>
      <w:r w:rsidR="005C6591">
        <w:t xml:space="preserve"> </w:t>
      </w:r>
      <w:r w:rsidR="002A1FF7">
        <w:t xml:space="preserve">frequencies at which the QC acceptance criteria were met. </w:t>
      </w:r>
      <w:r w:rsidR="00DB5CCA">
        <w:t>Having</w:t>
      </w:r>
      <w:r w:rsidR="00AD1E2D">
        <w:t xml:space="preserve"> ≥80% of </w:t>
      </w:r>
      <w:r w:rsidR="000E0125">
        <w:t xml:space="preserve">participating </w:t>
      </w:r>
      <w:r w:rsidR="00AD1E2D">
        <w:t xml:space="preserve">laboratories meeting all data quality objectives was </w:t>
      </w:r>
      <w:r w:rsidR="00DB5CCA">
        <w:t>pre-</w:t>
      </w:r>
      <w:r w:rsidR="00AD1E2D">
        <w:t>dete</w:t>
      </w:r>
      <w:r w:rsidR="00DB5CCA">
        <w:t xml:space="preserve">rmined as a reasonable </w:t>
      </w:r>
      <w:r w:rsidR="00C2445B">
        <w:t>goal for demonstrating the</w:t>
      </w:r>
      <w:r w:rsidR="00A93AF8">
        <w:t xml:space="preserve"> applicability</w:t>
      </w:r>
      <w:r w:rsidR="00C2445B">
        <w:t xml:space="preserve"> of the method for regulatory monitoring.</w:t>
      </w:r>
    </w:p>
    <w:p w14:paraId="1DF8EA3F" w14:textId="22099A79" w:rsidR="00EC49A9" w:rsidRPr="006523CC" w:rsidRDefault="00EC49A9" w:rsidP="009F3759">
      <w:pPr>
        <w:pStyle w:val="Heading3"/>
      </w:pPr>
      <w:bookmarkStart w:id="13" w:name="_Toc152751903"/>
      <w:r w:rsidRPr="006523CC">
        <w:t xml:space="preserve">Table </w:t>
      </w:r>
      <w:r w:rsidR="00AE3C59">
        <w:t>3</w:t>
      </w:r>
      <w:r w:rsidRPr="006523CC">
        <w:t xml:space="preserve">. </w:t>
      </w:r>
      <w:r w:rsidR="00E20F9F">
        <w:t xml:space="preserve">Acceptance Criteria </w:t>
      </w:r>
      <w:r w:rsidRPr="006523CC">
        <w:t xml:space="preserve">for interlaboratory </w:t>
      </w:r>
      <w:r w:rsidR="00F4029B">
        <w:t>comparison</w:t>
      </w:r>
      <w:r w:rsidR="00F4029B" w:rsidRPr="006523CC">
        <w:t xml:space="preserve"> </w:t>
      </w:r>
      <w:r w:rsidRPr="006523CC">
        <w:t>study applicable for all nitrosamine analytes.</w:t>
      </w:r>
      <w:bookmarkEnd w:id="13"/>
    </w:p>
    <w:tbl>
      <w:tblPr>
        <w:tblStyle w:val="TableGrid"/>
        <w:tblW w:w="10350" w:type="dxa"/>
        <w:tblInd w:w="-275" w:type="dxa"/>
        <w:tblLook w:val="04A0" w:firstRow="1" w:lastRow="0" w:firstColumn="1" w:lastColumn="0" w:noHBand="0" w:noVBand="1"/>
      </w:tblPr>
      <w:tblGrid>
        <w:gridCol w:w="2385"/>
        <w:gridCol w:w="3855"/>
        <w:gridCol w:w="2310"/>
        <w:gridCol w:w="1800"/>
      </w:tblGrid>
      <w:tr w:rsidR="00EC49A9" w14:paraId="725D18BB" w14:textId="77777777" w:rsidTr="008B6169">
        <w:trPr>
          <w:trHeight w:val="421"/>
        </w:trPr>
        <w:tc>
          <w:tcPr>
            <w:tcW w:w="2385" w:type="dxa"/>
          </w:tcPr>
          <w:p w14:paraId="713F2EC0" w14:textId="5A313081" w:rsidR="00EC49A9" w:rsidRPr="00606702" w:rsidRDefault="00D92C55" w:rsidP="00A66859">
            <w:pPr>
              <w:pStyle w:val="BodyText"/>
              <w:rPr>
                <w:b/>
              </w:rPr>
            </w:pPr>
            <w:r>
              <w:rPr>
                <w:b/>
              </w:rPr>
              <w:t>Criteria</w:t>
            </w:r>
          </w:p>
        </w:tc>
        <w:tc>
          <w:tcPr>
            <w:tcW w:w="3855" w:type="dxa"/>
          </w:tcPr>
          <w:p w14:paraId="1FF180FA" w14:textId="77777777" w:rsidR="00EC49A9" w:rsidRPr="00606702" w:rsidRDefault="00EC49A9" w:rsidP="00A66859">
            <w:pPr>
              <w:pStyle w:val="BodyText"/>
              <w:rPr>
                <w:b/>
              </w:rPr>
            </w:pPr>
            <w:r>
              <w:rPr>
                <w:b/>
              </w:rPr>
              <w:t>Description of test procedure</w:t>
            </w:r>
          </w:p>
        </w:tc>
        <w:tc>
          <w:tcPr>
            <w:tcW w:w="2310" w:type="dxa"/>
          </w:tcPr>
          <w:p w14:paraId="0EEDA8CD" w14:textId="184234FB" w:rsidR="00EC49A9" w:rsidRPr="00606702" w:rsidRDefault="00D92C55" w:rsidP="00A66859">
            <w:pPr>
              <w:pStyle w:val="BodyText"/>
              <w:rPr>
                <w:b/>
              </w:rPr>
            </w:pPr>
            <w:r>
              <w:rPr>
                <w:b/>
              </w:rPr>
              <w:t>Metric</w:t>
            </w:r>
          </w:p>
        </w:tc>
        <w:tc>
          <w:tcPr>
            <w:tcW w:w="1800" w:type="dxa"/>
          </w:tcPr>
          <w:p w14:paraId="4E7179DE" w14:textId="6577E28E" w:rsidR="00EC49A9" w:rsidRPr="00606702" w:rsidRDefault="00DE1FCD" w:rsidP="00A66859">
            <w:pPr>
              <w:pStyle w:val="BodyText"/>
              <w:rPr>
                <w:b/>
              </w:rPr>
            </w:pPr>
            <w:r>
              <w:rPr>
                <w:b/>
              </w:rPr>
              <w:t>Acceptance Criteria</w:t>
            </w:r>
          </w:p>
        </w:tc>
      </w:tr>
      <w:tr w:rsidR="00EC49A9" w14:paraId="41156A59" w14:textId="77777777" w:rsidTr="008B6169">
        <w:trPr>
          <w:trHeight w:val="206"/>
        </w:trPr>
        <w:tc>
          <w:tcPr>
            <w:tcW w:w="2385" w:type="dxa"/>
          </w:tcPr>
          <w:p w14:paraId="4BEFC45C" w14:textId="77777777" w:rsidR="00EC49A9" w:rsidRDefault="00EC49A9" w:rsidP="00A66859">
            <w:pPr>
              <w:pStyle w:val="BodyText"/>
            </w:pPr>
            <w:r>
              <w:t>Accuracy/Precision</w:t>
            </w:r>
          </w:p>
        </w:tc>
        <w:tc>
          <w:tcPr>
            <w:tcW w:w="3855" w:type="dxa"/>
          </w:tcPr>
          <w:p w14:paraId="484CC9D9" w14:textId="433B502E" w:rsidR="00EC49A9" w:rsidRDefault="00EC49A9" w:rsidP="00A66859">
            <w:pPr>
              <w:pStyle w:val="BodyText"/>
            </w:pPr>
            <w:r>
              <w:t xml:space="preserve">Extraction and analysis of six </w:t>
            </w:r>
            <w:r w:rsidR="00445CF5">
              <w:t>LFBs</w:t>
            </w:r>
            <w:r>
              <w:t xml:space="preserve"> (10 ppt).</w:t>
            </w:r>
          </w:p>
        </w:tc>
        <w:tc>
          <w:tcPr>
            <w:tcW w:w="2310" w:type="dxa"/>
          </w:tcPr>
          <w:p w14:paraId="44E86E29" w14:textId="77777777" w:rsidR="00EC49A9" w:rsidRDefault="00EC49A9" w:rsidP="00A66859">
            <w:pPr>
              <w:pStyle w:val="BodyText"/>
            </w:pPr>
            <w:r>
              <w:t>Average percentage recovery (</w:t>
            </w:r>
            <w:r w:rsidRPr="005D329F">
              <w:t>x̄</w:t>
            </w:r>
            <w:r>
              <w:t>);</w:t>
            </w:r>
            <w:r>
              <w:br/>
              <w:t>Relative standard deviation (RSD)</w:t>
            </w:r>
          </w:p>
        </w:tc>
        <w:tc>
          <w:tcPr>
            <w:tcW w:w="1800" w:type="dxa"/>
          </w:tcPr>
          <w:p w14:paraId="23D6FD0D" w14:textId="6E37544E" w:rsidR="00EC49A9" w:rsidRDefault="00EC49A9" w:rsidP="00A66859">
            <w:pPr>
              <w:pStyle w:val="BodyText"/>
            </w:pPr>
            <w:r>
              <w:t xml:space="preserve">70% </w:t>
            </w:r>
            <w:r w:rsidR="009B785E">
              <w:t xml:space="preserve">≤ </w:t>
            </w:r>
            <w:r>
              <w:t xml:space="preserve"> </w:t>
            </w:r>
            <w:r w:rsidRPr="005D329F">
              <w:t>x̄</w:t>
            </w:r>
            <w:r>
              <w:t xml:space="preserve"> ≤ 130%;</w:t>
            </w:r>
          </w:p>
          <w:p w14:paraId="09B6B39E" w14:textId="77777777" w:rsidR="00EC49A9" w:rsidRDefault="00EC49A9" w:rsidP="00A66859">
            <w:pPr>
              <w:pStyle w:val="BodyText"/>
            </w:pPr>
            <w:r>
              <w:t>RSD ≤ 20%</w:t>
            </w:r>
          </w:p>
        </w:tc>
      </w:tr>
      <w:tr w:rsidR="00EC49A9" w14:paraId="02711314" w14:textId="77777777" w:rsidTr="008B6169">
        <w:trPr>
          <w:trHeight w:val="206"/>
        </w:trPr>
        <w:tc>
          <w:tcPr>
            <w:tcW w:w="2385" w:type="dxa"/>
          </w:tcPr>
          <w:p w14:paraId="6D9DA9C7" w14:textId="77777777" w:rsidR="00EC49A9" w:rsidRDefault="00EC49A9" w:rsidP="00A66859">
            <w:pPr>
              <w:pStyle w:val="BodyText"/>
            </w:pPr>
            <w:r>
              <w:t>Method Detection Limit (MDL)</w:t>
            </w:r>
            <w:r w:rsidRPr="003E7C00">
              <w:rPr>
                <w:vertAlign w:val="superscript"/>
              </w:rPr>
              <w:t>a</w:t>
            </w:r>
          </w:p>
        </w:tc>
        <w:tc>
          <w:tcPr>
            <w:tcW w:w="3855" w:type="dxa"/>
          </w:tcPr>
          <w:p w14:paraId="54872224" w14:textId="41EC73AB" w:rsidR="00EC49A9" w:rsidRDefault="00EC49A9" w:rsidP="00A66859">
            <w:pPr>
              <w:pStyle w:val="BodyText"/>
            </w:pPr>
            <w:r>
              <w:t xml:space="preserve">Extraction and analysis of seven </w:t>
            </w:r>
            <w:r w:rsidR="00C75D33">
              <w:t>LFBs</w:t>
            </w:r>
            <w:r>
              <w:t xml:space="preserve"> (</w:t>
            </w:r>
            <w:r w:rsidR="00C75D33">
              <w:t xml:space="preserve">spike at </w:t>
            </w:r>
            <w:r>
              <w:t xml:space="preserve">2 ppt) and seven </w:t>
            </w:r>
            <w:r w:rsidR="00C75D33">
              <w:t>LRBs.</w:t>
            </w:r>
          </w:p>
        </w:tc>
        <w:tc>
          <w:tcPr>
            <w:tcW w:w="2310" w:type="dxa"/>
          </w:tcPr>
          <w:p w14:paraId="5F3599D1" w14:textId="152C54E6" w:rsidR="00EC49A9" w:rsidRDefault="00EC49A9" w:rsidP="00A66859">
            <w:pPr>
              <w:pStyle w:val="BodyText"/>
            </w:pPr>
            <w:r>
              <w:t xml:space="preserve">MDL (based on highest of MDL </w:t>
            </w:r>
            <w:r>
              <w:lastRenderedPageBreak/>
              <w:t xml:space="preserve">based on </w:t>
            </w:r>
            <w:r w:rsidR="00341FA5">
              <w:t>LRBs</w:t>
            </w:r>
            <w:r>
              <w:t xml:space="preserve"> or </w:t>
            </w:r>
            <w:r w:rsidR="00341FA5">
              <w:t>LFBs</w:t>
            </w:r>
            <w:r>
              <w:t>)</w:t>
            </w:r>
          </w:p>
        </w:tc>
        <w:tc>
          <w:tcPr>
            <w:tcW w:w="1800" w:type="dxa"/>
          </w:tcPr>
          <w:p w14:paraId="265ABF7E" w14:textId="77777777" w:rsidR="00EC49A9" w:rsidRDefault="00EC49A9" w:rsidP="00A66859">
            <w:pPr>
              <w:pStyle w:val="BodyText"/>
            </w:pPr>
            <w:r>
              <w:lastRenderedPageBreak/>
              <w:t>MDL ≤ 10 ppt (all analytes)</w:t>
            </w:r>
          </w:p>
        </w:tc>
      </w:tr>
      <w:tr w:rsidR="00EC49A9" w14:paraId="0F335533" w14:textId="77777777" w:rsidTr="008B6169">
        <w:trPr>
          <w:trHeight w:val="206"/>
        </w:trPr>
        <w:tc>
          <w:tcPr>
            <w:tcW w:w="2385" w:type="dxa"/>
          </w:tcPr>
          <w:p w14:paraId="46F592A0" w14:textId="77777777" w:rsidR="00EC49A9" w:rsidRDefault="00EC49A9" w:rsidP="00A66859">
            <w:pPr>
              <w:pStyle w:val="BodyText"/>
            </w:pPr>
            <w:r>
              <w:t>Minimum Reporting Level (MRL)</w:t>
            </w:r>
            <w:r w:rsidRPr="000F4232">
              <w:rPr>
                <w:vertAlign w:val="superscript"/>
              </w:rPr>
              <w:t>b</w:t>
            </w:r>
          </w:p>
        </w:tc>
        <w:tc>
          <w:tcPr>
            <w:tcW w:w="3855" w:type="dxa"/>
          </w:tcPr>
          <w:p w14:paraId="5606CBFC" w14:textId="2D5D7F5D" w:rsidR="00EC49A9" w:rsidRDefault="00EC49A9" w:rsidP="00A66859">
            <w:pPr>
              <w:pStyle w:val="BodyText"/>
            </w:pPr>
            <w:r>
              <w:t xml:space="preserve">Extraction and analysis of ≥ seven replicate </w:t>
            </w:r>
            <w:r w:rsidR="006515BC">
              <w:t>LFBs spiked</w:t>
            </w:r>
            <w:r>
              <w:t xml:space="preserve"> at the estimated MRL for each analyte. MRL is considered validated when mean recovery falls within prediction interval </w:t>
            </w:r>
            <w:r w:rsidR="00F5479B">
              <w:t>of results</w:t>
            </w:r>
            <w:r>
              <w:t xml:space="preserve"> (PIR) for each analyte.</w:t>
            </w:r>
          </w:p>
        </w:tc>
        <w:tc>
          <w:tcPr>
            <w:tcW w:w="2310" w:type="dxa"/>
          </w:tcPr>
          <w:p w14:paraId="5DCC5471" w14:textId="77777777" w:rsidR="00EC49A9" w:rsidRDefault="00EC49A9" w:rsidP="00A66859">
            <w:pPr>
              <w:pStyle w:val="BodyText"/>
            </w:pPr>
            <w:r>
              <w:t>Minimum Reporting Level (MRL);</w:t>
            </w:r>
            <w:r>
              <w:br/>
              <w:t>Prediction Interval Range (PIR)</w:t>
            </w:r>
            <w:r>
              <w:br/>
            </w:r>
          </w:p>
        </w:tc>
        <w:tc>
          <w:tcPr>
            <w:tcW w:w="1800" w:type="dxa"/>
          </w:tcPr>
          <w:p w14:paraId="3305F42E" w14:textId="77777777" w:rsidR="00EC49A9" w:rsidRDefault="00EC49A9" w:rsidP="00A66859">
            <w:pPr>
              <w:pStyle w:val="BodyText"/>
            </w:pPr>
            <w:r>
              <w:t>MRL ≤ 10 ppt (all analytes);</w:t>
            </w:r>
            <w:r>
              <w:br/>
              <w:t>50% ≥ PIR ≤ 150%</w:t>
            </w:r>
            <w:r w:rsidR="009E3AE3">
              <w:t>;</w:t>
            </w:r>
          </w:p>
          <w:p w14:paraId="02D06159" w14:textId="594C6B4D" w:rsidR="00EC49A9" w:rsidRDefault="009E3AE3" w:rsidP="00A66859">
            <w:pPr>
              <w:pStyle w:val="BodyText"/>
            </w:pPr>
            <w:r>
              <w:t>Must be &gt; 3* MDL to be valid</w:t>
            </w:r>
          </w:p>
        </w:tc>
      </w:tr>
      <w:tr w:rsidR="00EC49A9" w14:paraId="08BCE2EE" w14:textId="77777777" w:rsidTr="008B6169">
        <w:trPr>
          <w:trHeight w:val="215"/>
        </w:trPr>
        <w:tc>
          <w:tcPr>
            <w:tcW w:w="2385" w:type="dxa"/>
          </w:tcPr>
          <w:p w14:paraId="3F582C0B" w14:textId="00F3D09B" w:rsidR="00EC49A9" w:rsidRDefault="00EC49A9" w:rsidP="00A66859">
            <w:pPr>
              <w:pStyle w:val="BodyText"/>
              <w:rPr>
                <w:vertAlign w:val="superscript"/>
              </w:rPr>
            </w:pPr>
            <w:r>
              <w:t>Proficiency Testing</w:t>
            </w:r>
            <w:r w:rsidR="0539D601">
              <w:t xml:space="preserve"> (PT)</w:t>
            </w:r>
            <w:r w:rsidRPr="49C0FB4E">
              <w:rPr>
                <w:vertAlign w:val="superscript"/>
              </w:rPr>
              <w:t>c</w:t>
            </w:r>
          </w:p>
        </w:tc>
        <w:tc>
          <w:tcPr>
            <w:tcW w:w="3855" w:type="dxa"/>
          </w:tcPr>
          <w:p w14:paraId="349E7A6A" w14:textId="77777777" w:rsidR="00EC49A9" w:rsidRDefault="00EC49A9" w:rsidP="00A66859">
            <w:pPr>
              <w:pStyle w:val="BodyText"/>
            </w:pPr>
            <w:r>
              <w:t>Extraction and analysis of a single blind sample.</w:t>
            </w:r>
          </w:p>
        </w:tc>
        <w:tc>
          <w:tcPr>
            <w:tcW w:w="2310" w:type="dxa"/>
          </w:tcPr>
          <w:p w14:paraId="3ECAF4DF" w14:textId="77777777" w:rsidR="00EC49A9" w:rsidRDefault="00EC49A9" w:rsidP="00A66859">
            <w:pPr>
              <w:pStyle w:val="BodyText"/>
            </w:pPr>
            <w:r>
              <w:t>Reported value</w:t>
            </w:r>
          </w:p>
        </w:tc>
        <w:tc>
          <w:tcPr>
            <w:tcW w:w="1800" w:type="dxa"/>
          </w:tcPr>
          <w:p w14:paraId="0B20E9FA" w14:textId="77777777" w:rsidR="00EC49A9" w:rsidRDefault="00EC49A9" w:rsidP="00A66859">
            <w:pPr>
              <w:pStyle w:val="BodyText"/>
            </w:pPr>
            <w:r>
              <w:t>70% ≥ reported value ≤ 130%</w:t>
            </w:r>
          </w:p>
        </w:tc>
      </w:tr>
    </w:tbl>
    <w:p w14:paraId="515A8666" w14:textId="4CCABF31" w:rsidR="00EC49A9" w:rsidRPr="003E7C00" w:rsidRDefault="00EC49A9" w:rsidP="00A66859">
      <w:pPr>
        <w:pStyle w:val="BodyText"/>
      </w:pPr>
      <w:r w:rsidRPr="003E7C00">
        <w:rPr>
          <w:vertAlign w:val="superscript"/>
        </w:rPr>
        <w:t>a</w:t>
      </w:r>
      <w:r>
        <w:t>MDL calculated based on US</w:t>
      </w:r>
      <w:r w:rsidR="009C73C3">
        <w:t xml:space="preserve"> </w:t>
      </w:r>
      <w:r>
        <w:t>EPA</w:t>
      </w:r>
      <w:r w:rsidR="00BC1AC5">
        <w:t xml:space="preserve"> </w:t>
      </w:r>
      <w:r>
        <w:t>(2016).</w:t>
      </w:r>
      <w:r>
        <w:br/>
      </w:r>
      <w:r w:rsidRPr="003E7C00">
        <w:rPr>
          <w:vertAlign w:val="superscript"/>
        </w:rPr>
        <w:t>b</w:t>
      </w:r>
      <w:r>
        <w:t>MRL calculated based on US</w:t>
      </w:r>
      <w:r w:rsidR="009C73C3">
        <w:t xml:space="preserve"> </w:t>
      </w:r>
      <w:r>
        <w:t>EPA (2004).</w:t>
      </w:r>
      <w:r>
        <w:br/>
      </w:r>
      <w:r w:rsidRPr="006C0A9F">
        <w:rPr>
          <w:vertAlign w:val="superscript"/>
        </w:rPr>
        <w:t>c</w:t>
      </w:r>
      <w:r>
        <w:t xml:space="preserve"> </w:t>
      </w:r>
      <w:r w:rsidR="73FB37B6">
        <w:t>PT</w:t>
      </w:r>
      <w:r>
        <w:t xml:space="preserve"> samples for all analytes were between 20.1 and 45.2 ppt.</w:t>
      </w:r>
      <w:r w:rsidR="00973D4C">
        <w:t xml:space="preserve"> While </w:t>
      </w:r>
      <w:r w:rsidR="004B7801">
        <w:t xml:space="preserve">concentrations closer to DDW’s notification levels (i.e., </w:t>
      </w:r>
      <w:r w:rsidR="0064515B">
        <w:t xml:space="preserve">10 ppt) were desired, DDW could not </w:t>
      </w:r>
      <w:r w:rsidR="00900F5A">
        <w:t>locate a PT provider providing such</w:t>
      </w:r>
      <w:r w:rsidR="0064515B">
        <w:t xml:space="preserve"> low-level spik</w:t>
      </w:r>
      <w:r w:rsidR="00900F5A">
        <w:t>es of the listed analytes.</w:t>
      </w:r>
    </w:p>
    <w:p w14:paraId="1E212223" w14:textId="77777777" w:rsidR="009E0EB2" w:rsidRDefault="009E0EB2" w:rsidP="00016670">
      <w:pPr>
        <w:spacing w:after="0" w:line="240" w:lineRule="auto"/>
      </w:pPr>
    </w:p>
    <w:p w14:paraId="1ACC9610" w14:textId="7447A0E1" w:rsidR="009E0EB2" w:rsidRDefault="009E0EB2" w:rsidP="009E0EB2">
      <w:pPr>
        <w:ind w:firstLine="720"/>
      </w:pPr>
      <w:r>
        <w:t>Laboratories were asked to calculate MRLs for each analyte according to the procedures defined in Method 521.1 (Munch and Bassett 2004). An MRL is defined as the minimum concentration that can be reported as a quantitated value for a target analyte in a sample following analysis, which can be no lower than the concentration of the lowest calibration standard for that analyte and can only be used if acceptable quality control criteria for the analyte at that concentration is met (Munch and Basset 2004). MRLs</w:t>
      </w:r>
      <w:r w:rsidR="00823991">
        <w:t xml:space="preserve"> </w:t>
      </w:r>
      <w:r w:rsidR="00AA3DC9">
        <w:t>are often</w:t>
      </w:r>
      <w:r w:rsidR="00823991">
        <w:t xml:space="preserve"> used </w:t>
      </w:r>
      <w:r>
        <w:t>as</w:t>
      </w:r>
      <w:r w:rsidR="008379E5">
        <w:t xml:space="preserve"> the limit below samples are reported as </w:t>
      </w:r>
      <w:r>
        <w:t>non-</w:t>
      </w:r>
      <w:r w:rsidR="00C563F1">
        <w:t>detections and</w:t>
      </w:r>
      <w:r w:rsidR="00823991">
        <w:t xml:space="preserve"> </w:t>
      </w:r>
      <w:r w:rsidR="00C563F1">
        <w:t>can</w:t>
      </w:r>
      <w:r w:rsidR="00E5114F">
        <w:t xml:space="preserve"> inform the </w:t>
      </w:r>
      <w:r>
        <w:t>development of Detection Limits for purposes of Reporting by the State Water Board’s Division of Drinking Water (State Water Resources Control Board 2020).</w:t>
      </w:r>
    </w:p>
    <w:p w14:paraId="40D09BE1" w14:textId="5C612588" w:rsidR="00EC49A9" w:rsidRDefault="009E0EB2" w:rsidP="009E0EB2">
      <w:pPr>
        <w:ind w:firstLine="720"/>
      </w:pPr>
      <w:r>
        <w:t xml:space="preserve">The procedure for determining an MRL involves first selecting a target concentration for an MRL based on the intended use of the method, then verifying the proposed MRL by fortifying, extracting, and analyzing 7 replicate LFBs at the proposed MRL and calculating a Prediction Interval of Result (PIR). </w:t>
      </w:r>
      <w:r w:rsidR="009B7C4E">
        <w:t xml:space="preserve">For example, </w:t>
      </w:r>
      <w:r>
        <w:t>DWRL</w:t>
      </w:r>
      <w:r w:rsidR="009B7C4E">
        <w:t xml:space="preserve"> spiked </w:t>
      </w:r>
      <w:r w:rsidR="009B7C4E">
        <w:lastRenderedPageBreak/>
        <w:t xml:space="preserve">most analytes at </w:t>
      </w:r>
      <w:r w:rsidR="00342E5B">
        <w:t>2 ppt based on their estimated MRLs from IDOC data</w:t>
      </w:r>
      <w:r>
        <w:t xml:space="preserve"> (Kazez </w:t>
      </w:r>
      <w:r>
        <w:rPr>
          <w:i/>
          <w:iCs/>
        </w:rPr>
        <w:t>et al</w:t>
      </w:r>
      <w:r w:rsidR="00C96969">
        <w:rPr>
          <w:i/>
          <w:iCs/>
        </w:rPr>
        <w:t>.</w:t>
      </w:r>
      <w:r>
        <w:rPr>
          <w:i/>
          <w:iCs/>
        </w:rPr>
        <w:t xml:space="preserve"> </w:t>
      </w:r>
      <w:r>
        <w:t>202</w:t>
      </w:r>
      <w:r w:rsidR="00C96969">
        <w:t>3</w:t>
      </w:r>
      <w:r>
        <w:t>). The proposed MRLs were deemed valid if the following criteria were met (as specified in Munch and Basset 2004): the upper PIR Limit is ≤150%, the lower PIR Limit is ≥50%</w:t>
      </w:r>
      <w:r w:rsidR="00C563F1">
        <w:t>, and the MRL &gt; 3 x MDL</w:t>
      </w:r>
      <w:r w:rsidR="00342E5B">
        <w:t xml:space="preserve"> (Table 3)</w:t>
      </w:r>
      <w:r>
        <w:t>.</w:t>
      </w:r>
    </w:p>
    <w:p w14:paraId="5EA15715" w14:textId="387089D6" w:rsidR="001F4085" w:rsidRPr="00FC22B6" w:rsidRDefault="001F4085" w:rsidP="009E0EB2">
      <w:pPr>
        <w:ind w:firstLine="720"/>
      </w:pPr>
      <w:r>
        <w:t>Statistical analyses were performed</w:t>
      </w:r>
      <w:r w:rsidR="00901840">
        <w:t xml:space="preserve"> to support the interpretation of data for specific study objectives.</w:t>
      </w:r>
      <w:r w:rsidR="00C16FA5">
        <w:t xml:space="preserve"> </w:t>
      </w:r>
      <w:r w:rsidR="00A72910">
        <w:t xml:space="preserve">The R </w:t>
      </w:r>
      <w:r w:rsidR="00A36BD3">
        <w:t>s</w:t>
      </w:r>
      <w:r w:rsidR="00A72910">
        <w:t xml:space="preserve">tatistical </w:t>
      </w:r>
      <w:r w:rsidR="00A36BD3">
        <w:t>p</w:t>
      </w:r>
      <w:r w:rsidR="00A72910">
        <w:t>rogramming software</w:t>
      </w:r>
      <w:r w:rsidR="00E070D3">
        <w:t xml:space="preserve"> (version 4.3.1)</w:t>
      </w:r>
      <w:r w:rsidR="00A72910">
        <w:t xml:space="preserve"> was used for data visualization and statistical analyses (R </w:t>
      </w:r>
      <w:r w:rsidR="00E070D3">
        <w:t>Core Team</w:t>
      </w:r>
      <w:r w:rsidR="00A36BD3">
        <w:t xml:space="preserve"> 2023)</w:t>
      </w:r>
      <w:r w:rsidR="00B30442">
        <w:t xml:space="preserve">. The following packages were also used: </w:t>
      </w:r>
      <w:r w:rsidR="00FC22B6">
        <w:rPr>
          <w:i/>
          <w:iCs/>
        </w:rPr>
        <w:t>Tidyverse, multcompView (</w:t>
      </w:r>
      <w:r w:rsidR="0078480A">
        <w:t xml:space="preserve">Wickham </w:t>
      </w:r>
      <w:r w:rsidR="0078480A">
        <w:rPr>
          <w:i/>
          <w:iCs/>
        </w:rPr>
        <w:t xml:space="preserve">et al. </w:t>
      </w:r>
      <w:r w:rsidR="0078480A">
        <w:t xml:space="preserve">2019; Hothorn </w:t>
      </w:r>
      <w:r w:rsidR="0078480A">
        <w:rPr>
          <w:i/>
          <w:iCs/>
        </w:rPr>
        <w:t xml:space="preserve">et al. </w:t>
      </w:r>
      <w:r w:rsidR="0078480A">
        <w:t>2023</w:t>
      </w:r>
      <w:r w:rsidR="00FC22B6">
        <w:rPr>
          <w:i/>
          <w:iCs/>
        </w:rPr>
        <w:t>)</w:t>
      </w:r>
      <w:r w:rsidR="00FC22B6">
        <w:t>.</w:t>
      </w:r>
    </w:p>
    <w:p w14:paraId="54DBECD3" w14:textId="77777777" w:rsidR="00A66859" w:rsidRDefault="00A66859">
      <w:pPr>
        <w:spacing w:line="259" w:lineRule="auto"/>
        <w:rPr>
          <w:iCs/>
          <w:u w:val="single"/>
        </w:rPr>
      </w:pPr>
      <w:r>
        <w:br w:type="page"/>
      </w:r>
    </w:p>
    <w:p w14:paraId="474895AD" w14:textId="31D8C651" w:rsidR="00227528" w:rsidRDefault="006523CC" w:rsidP="009F3759">
      <w:pPr>
        <w:pStyle w:val="Heading2"/>
      </w:pPr>
      <w:bookmarkStart w:id="14" w:name="_Toc152751904"/>
      <w:r>
        <w:lastRenderedPageBreak/>
        <w:t xml:space="preserve">Section 3.2: </w:t>
      </w:r>
      <w:r w:rsidR="008005D4">
        <w:t>Initial Demonstration of Capability</w:t>
      </w:r>
      <w:bookmarkEnd w:id="14"/>
      <w:r w:rsidR="00BA369D">
        <w:br/>
      </w:r>
    </w:p>
    <w:p w14:paraId="5E5D8BFC" w14:textId="3B97D065" w:rsidR="00574095" w:rsidRDefault="004E497D" w:rsidP="009E0FE1">
      <w:pPr>
        <w:ind w:firstLine="720"/>
      </w:pPr>
      <w:r w:rsidRPr="00E277F1">
        <w:t>Prior</w:t>
      </w:r>
      <w:r>
        <w:rPr>
          <w:b/>
          <w:bCs/>
        </w:rPr>
        <w:t xml:space="preserve"> </w:t>
      </w:r>
      <w:r>
        <w:t xml:space="preserve">to receiving blind PT </w:t>
      </w:r>
      <w:r w:rsidR="004F5F09">
        <w:t>samples</w:t>
      </w:r>
      <w:r>
        <w:t>,</w:t>
      </w:r>
      <w:r w:rsidRPr="006B4085">
        <w:t xml:space="preserve"> participating</w:t>
      </w:r>
      <w:r>
        <w:t xml:space="preserve"> laboratories were asked to provide</w:t>
      </w:r>
      <w:r w:rsidR="00574095">
        <w:t xml:space="preserve"> </w:t>
      </w:r>
      <w:r>
        <w:t>IDOC data</w:t>
      </w:r>
      <w:r w:rsidR="00BE01AC">
        <w:t xml:space="preserve"> for each nitrosamine analyte</w:t>
      </w:r>
      <w:r w:rsidR="007E6BFD">
        <w:t xml:space="preserve"> using EEA-Agilent 521.1</w:t>
      </w:r>
      <w:r w:rsidR="007A4778">
        <w:rPr>
          <w:rFonts w:ascii="ZWAdobeF" w:hAnsi="ZWAdobeF" w:cs="ZWAdobeF"/>
          <w:sz w:val="2"/>
          <w:szCs w:val="2"/>
        </w:rPr>
        <w:t>5F</w:t>
      </w:r>
      <w:r w:rsidR="00587178">
        <w:rPr>
          <w:rStyle w:val="FootnoteReference"/>
        </w:rPr>
        <w:footnoteReference w:id="7"/>
      </w:r>
      <w:r w:rsidR="00B63917">
        <w:t xml:space="preserve"> to ensure competency with the </w:t>
      </w:r>
      <w:r w:rsidR="00641D85">
        <w:t>method and</w:t>
      </w:r>
      <w:r w:rsidR="00B63917">
        <w:t xml:space="preserve"> provide</w:t>
      </w:r>
      <w:r w:rsidR="009245AE">
        <w:t xml:space="preserve"> an opportunity to resolve challenges encountered by the laboratory prior to undergoing independent performance evaluation.</w:t>
      </w:r>
      <w:r w:rsidR="00FF01EB">
        <w:t xml:space="preserve"> This section describes the IDOC data requested of laboratories.</w:t>
      </w:r>
      <w:r w:rsidR="0083363E">
        <w:t xml:space="preserve"> </w:t>
      </w:r>
      <w:r w:rsidR="00831399">
        <w:t>IDOC data</w:t>
      </w:r>
      <w:r w:rsidR="003F7F08">
        <w:t xml:space="preserve"> included </w:t>
      </w:r>
      <w:r w:rsidR="007110C9">
        <w:t xml:space="preserve">background analysis using </w:t>
      </w:r>
      <w:r w:rsidR="00341FA5">
        <w:t>LRBs</w:t>
      </w:r>
      <w:r w:rsidR="00831399">
        <w:t xml:space="preserve"> (n ≥7)</w:t>
      </w:r>
      <w:r w:rsidR="007110C9">
        <w:t>,</w:t>
      </w:r>
      <w:r w:rsidR="00DD661E">
        <w:t xml:space="preserve"> recovery and precision analysis</w:t>
      </w:r>
      <w:r w:rsidR="007E6BFD">
        <w:t xml:space="preserve"> using</w:t>
      </w:r>
      <w:r w:rsidR="00562E55">
        <w:t xml:space="preserve"> LF</w:t>
      </w:r>
      <w:r w:rsidR="007C5E75">
        <w:t>Bs</w:t>
      </w:r>
      <w:r w:rsidR="00641D85">
        <w:t xml:space="preserve"> (</w:t>
      </w:r>
      <w:r w:rsidR="00041A4D">
        <w:t xml:space="preserve">4 </w:t>
      </w:r>
      <w:bookmarkStart w:id="15" w:name="_Hlk137220336"/>
      <w:r w:rsidR="00041A4D">
        <w:t>≤</w:t>
      </w:r>
      <w:bookmarkEnd w:id="15"/>
      <w:r w:rsidR="00041A4D">
        <w:t xml:space="preserve"> </w:t>
      </w:r>
      <w:r w:rsidR="00641D85">
        <w:t xml:space="preserve">n </w:t>
      </w:r>
      <w:r w:rsidR="003E5CD9">
        <w:t>≤</w:t>
      </w:r>
      <w:r w:rsidR="00041A4D">
        <w:t xml:space="preserve"> </w:t>
      </w:r>
      <w:r w:rsidR="00641D85">
        <w:t>7)</w:t>
      </w:r>
      <w:r w:rsidR="00562E55">
        <w:rPr>
          <w:b/>
          <w:bCs/>
        </w:rPr>
        <w:t>,</w:t>
      </w:r>
      <w:r w:rsidR="007110C9">
        <w:t xml:space="preserve"> determination of </w:t>
      </w:r>
      <w:r w:rsidR="00C273EC">
        <w:t>MDL</w:t>
      </w:r>
      <w:r w:rsidR="007E6BFD">
        <w:t>s</w:t>
      </w:r>
      <w:r w:rsidR="00574095">
        <w:t>,</w:t>
      </w:r>
      <w:r w:rsidR="003F7F08">
        <w:t xml:space="preserve"> </w:t>
      </w:r>
      <w:r w:rsidR="00574095">
        <w:t xml:space="preserve">and </w:t>
      </w:r>
      <w:r w:rsidR="004F5F09">
        <w:t xml:space="preserve">determination </w:t>
      </w:r>
      <w:r w:rsidR="00574095">
        <w:t xml:space="preserve">and confirmation of </w:t>
      </w:r>
      <w:r w:rsidR="00047B80">
        <w:t>MRL</w:t>
      </w:r>
      <w:r w:rsidR="007E6BFD">
        <w:t>s</w:t>
      </w:r>
      <w:r w:rsidR="00574095">
        <w:t>.</w:t>
      </w:r>
      <w:r w:rsidR="00E645AD">
        <w:t xml:space="preserve"> </w:t>
      </w:r>
    </w:p>
    <w:p w14:paraId="41AFFB6D" w14:textId="7D1FDB57" w:rsidR="00F05172" w:rsidRPr="00555A41" w:rsidRDefault="00567AFF" w:rsidP="009F3759">
      <w:pPr>
        <w:pStyle w:val="Heading3"/>
      </w:pPr>
      <w:bookmarkStart w:id="16" w:name="_Toc152751905"/>
      <w:r>
        <w:t>Section 3.2.1: Evaluation of r</w:t>
      </w:r>
      <w:r w:rsidR="00F05172" w:rsidRPr="00555A41">
        <w:rPr>
          <w:iCs/>
        </w:rPr>
        <w:t xml:space="preserve">ecovery and </w:t>
      </w:r>
      <w:r>
        <w:t>p</w:t>
      </w:r>
      <w:r w:rsidR="00F05172" w:rsidRPr="00555A41">
        <w:rPr>
          <w:iCs/>
        </w:rPr>
        <w:t>recision</w:t>
      </w:r>
      <w:bookmarkEnd w:id="16"/>
      <w:r w:rsidR="009D6EE0">
        <w:rPr>
          <w:iCs/>
        </w:rPr>
        <w:br/>
      </w:r>
    </w:p>
    <w:p w14:paraId="3AB15241" w14:textId="4A228929" w:rsidR="004E497D" w:rsidRDefault="005520DA" w:rsidP="009E0FE1">
      <w:pPr>
        <w:ind w:firstLine="720"/>
      </w:pPr>
      <w:r>
        <w:t xml:space="preserve">Recovery and precision at low concentrations </w:t>
      </w:r>
      <w:r w:rsidR="00E558EE">
        <w:t xml:space="preserve">of nitrosamines in samples were determined by each participating laboratory </w:t>
      </w:r>
      <w:r w:rsidR="00047B80">
        <w:t>by</w:t>
      </w:r>
      <w:r w:rsidR="004E497D">
        <w:t xml:space="preserve"> extracting</w:t>
      </w:r>
      <w:r w:rsidR="00047B80">
        <w:t xml:space="preserve"> and analyzing</w:t>
      </w:r>
      <w:r w:rsidR="004E497D">
        <w:t xml:space="preserve"> four to seven replicate</w:t>
      </w:r>
      <w:r w:rsidR="009D6EE0">
        <w:t xml:space="preserve"> </w:t>
      </w:r>
      <w:r w:rsidR="00562E55">
        <w:t>LF</w:t>
      </w:r>
      <w:r w:rsidR="003278F3">
        <w:t>Bs</w:t>
      </w:r>
      <w:r w:rsidR="004E497D" w:rsidRPr="000946CF">
        <w:rPr>
          <w:b/>
          <w:bCs/>
        </w:rPr>
        <w:t xml:space="preserve"> </w:t>
      </w:r>
      <w:r w:rsidR="005E0C15">
        <w:t>between</w:t>
      </w:r>
      <w:r w:rsidR="004E497D" w:rsidRPr="007C1CE6">
        <w:t xml:space="preserve"> 10</w:t>
      </w:r>
      <w:r w:rsidR="005E0C15">
        <w:t xml:space="preserve"> and 50</w:t>
      </w:r>
      <w:r w:rsidR="004E497D" w:rsidRPr="007C1CE6">
        <w:t xml:space="preserve"> ppt</w:t>
      </w:r>
      <w:r w:rsidR="007A4778">
        <w:rPr>
          <w:rFonts w:ascii="ZWAdobeF" w:hAnsi="ZWAdobeF" w:cs="ZWAdobeF"/>
          <w:sz w:val="2"/>
          <w:szCs w:val="2"/>
        </w:rPr>
        <w:t>6F</w:t>
      </w:r>
      <w:r w:rsidR="005E0C15">
        <w:rPr>
          <w:rStyle w:val="FootnoteReference"/>
        </w:rPr>
        <w:footnoteReference w:id="8"/>
      </w:r>
      <w:r w:rsidR="004E497D" w:rsidRPr="007C1CE6">
        <w:t xml:space="preserve"> </w:t>
      </w:r>
      <w:r w:rsidR="004E497D" w:rsidRPr="004D554A">
        <w:t>with each target analyte</w:t>
      </w:r>
      <w:r w:rsidR="00991E0D">
        <w:t xml:space="preserve"> </w:t>
      </w:r>
      <w:r w:rsidR="00047B80">
        <w:t>on</w:t>
      </w:r>
      <w:r w:rsidR="004E497D" w:rsidRPr="004D554A">
        <w:t xml:space="preserve"> a single day. </w:t>
      </w:r>
      <w:r w:rsidR="007C1CE6">
        <w:t>Laboratories were asked to process and analyze each</w:t>
      </w:r>
      <w:r w:rsidR="004E497D" w:rsidRPr="004D554A">
        <w:t xml:space="preserve"> ID</w:t>
      </w:r>
      <w:r w:rsidR="007C1CE6">
        <w:t>O</w:t>
      </w:r>
      <w:r w:rsidR="004E497D" w:rsidRPr="004D554A">
        <w:t>C sample as an unknown sample. The percent recovery for each analyte</w:t>
      </w:r>
      <w:r w:rsidR="00927A4E">
        <w:t xml:space="preserve"> in LFBs</w:t>
      </w:r>
      <w:r w:rsidR="004E497D" w:rsidRPr="004D554A">
        <w:t xml:space="preserve"> w</w:t>
      </w:r>
      <w:r w:rsidR="007C1CE6">
        <w:t>as</w:t>
      </w:r>
      <w:r w:rsidR="004E497D">
        <w:t xml:space="preserve"> </w:t>
      </w:r>
      <w:r w:rsidR="004E497D" w:rsidRPr="004D554A">
        <w:t>calculated</w:t>
      </w:r>
      <w:r w:rsidR="00FC63E7">
        <w:t xml:space="preserve"> for each </w:t>
      </w:r>
      <w:r w:rsidR="00927A4E">
        <w:t xml:space="preserve">laboratory (Table A-1) </w:t>
      </w:r>
      <w:r w:rsidR="006E0189">
        <w:t>and evaluated against the pre-defined acceptance criteria (Table 3).</w:t>
      </w:r>
      <w:r w:rsidR="00A2313E">
        <w:t xml:space="preserve"> </w:t>
      </w:r>
      <w:r w:rsidR="006E0189">
        <w:t xml:space="preserve">All </w:t>
      </w:r>
      <w:r w:rsidR="006E0189">
        <w:lastRenderedPageBreak/>
        <w:t xml:space="preserve">laboratories met </w:t>
      </w:r>
      <w:r w:rsidR="00A2313E">
        <w:t xml:space="preserve">acceptance criteria for all analytes. A summary of LFB recovery data </w:t>
      </w:r>
      <w:r w:rsidR="002D21C6">
        <w:t>across all laboratories is presented in Table 4, with</w:t>
      </w:r>
      <w:r w:rsidR="0053483A">
        <w:t xml:space="preserve"> means and ranges (minimum to maximum) for accuracy and precision (i.e., relative standard deviation)</w:t>
      </w:r>
      <w:r w:rsidR="004E497D" w:rsidRPr="004D554A">
        <w:t xml:space="preserve"> </w:t>
      </w:r>
      <w:r w:rsidR="0053483A">
        <w:t>reported.</w:t>
      </w:r>
      <w:r w:rsidR="000E1E17">
        <w:t xml:space="preserve"> The</w:t>
      </w:r>
      <w:r w:rsidR="005E0C15">
        <w:t xml:space="preserve"> raw data is reported in Table A-1, and the</w:t>
      </w:r>
      <w:r w:rsidR="000E1E17">
        <w:t xml:space="preserve"> data are summarized in Table </w:t>
      </w:r>
      <w:r w:rsidR="004B40E2">
        <w:t>4</w:t>
      </w:r>
      <w:r w:rsidR="000E1E17">
        <w:t>.</w:t>
      </w:r>
      <w:r w:rsidR="004E497D" w:rsidRPr="004D554A">
        <w:t xml:space="preserve"> </w:t>
      </w:r>
    </w:p>
    <w:p w14:paraId="20889186" w14:textId="0E613571" w:rsidR="00554DEB" w:rsidRPr="00555A41" w:rsidRDefault="00554DEB" w:rsidP="009F3759">
      <w:pPr>
        <w:pStyle w:val="Heading4"/>
      </w:pPr>
      <w:bookmarkStart w:id="17" w:name="_Toc152751906"/>
      <w:r w:rsidRPr="00555A41">
        <w:t xml:space="preserve">Table </w:t>
      </w:r>
      <w:r w:rsidR="004B40E2">
        <w:t>4.</w:t>
      </w:r>
      <w:r w:rsidR="00567AFF">
        <w:t xml:space="preserve"> </w:t>
      </w:r>
      <w:r w:rsidRPr="00555A41">
        <w:t xml:space="preserve">Summary </w:t>
      </w:r>
      <w:r w:rsidR="008D2677" w:rsidRPr="00555A41">
        <w:t>of recovery and precision data</w:t>
      </w:r>
      <w:r w:rsidR="00923228" w:rsidRPr="00555A41">
        <w:t xml:space="preserve"> (</w:t>
      </w:r>
      <w:r w:rsidR="00725188" w:rsidRPr="00555A41">
        <w:t xml:space="preserve">6 </w:t>
      </w:r>
      <w:r w:rsidR="00806B01" w:rsidRPr="00555A41">
        <w:t>laboratory fortified</w:t>
      </w:r>
      <w:r w:rsidR="0013318A">
        <w:t xml:space="preserve"> </w:t>
      </w:r>
      <w:r w:rsidR="00806B01" w:rsidRPr="00555A41">
        <w:t xml:space="preserve">blank samples </w:t>
      </w:r>
      <w:r w:rsidR="00EF22C4">
        <w:t>between</w:t>
      </w:r>
      <w:r w:rsidR="00806B01" w:rsidRPr="00555A41">
        <w:t xml:space="preserve"> 10</w:t>
      </w:r>
      <w:r w:rsidR="00EF22C4">
        <w:t xml:space="preserve"> and </w:t>
      </w:r>
      <w:r w:rsidR="006B19C6">
        <w:t>50</w:t>
      </w:r>
      <w:r w:rsidR="00806B01" w:rsidRPr="00555A41">
        <w:t xml:space="preserve"> ppt)</w:t>
      </w:r>
      <w:r w:rsidR="00386A42" w:rsidRPr="00555A41">
        <w:t xml:space="preserve"> across six laboratories participating in interlaboratory </w:t>
      </w:r>
      <w:r w:rsidR="00FC43E1">
        <w:t>comparison</w:t>
      </w:r>
      <w:r w:rsidR="00386A42" w:rsidRPr="00555A41">
        <w:t xml:space="preserve"> study</w:t>
      </w:r>
      <w:r w:rsidR="00806B01" w:rsidRPr="00555A41">
        <w:t>.</w:t>
      </w:r>
      <w:bookmarkEnd w:id="17"/>
    </w:p>
    <w:tbl>
      <w:tblPr>
        <w:tblStyle w:val="TableGrid"/>
        <w:tblW w:w="10080" w:type="dxa"/>
        <w:tblInd w:w="-95" w:type="dxa"/>
        <w:tblLayout w:type="fixed"/>
        <w:tblLook w:val="04A0" w:firstRow="1" w:lastRow="0" w:firstColumn="1" w:lastColumn="0" w:noHBand="0" w:noVBand="1"/>
      </w:tblPr>
      <w:tblGrid>
        <w:gridCol w:w="1170"/>
        <w:gridCol w:w="3240"/>
        <w:gridCol w:w="2700"/>
        <w:gridCol w:w="1350"/>
        <w:gridCol w:w="1620"/>
      </w:tblGrid>
      <w:tr w:rsidR="00E557E7" w14:paraId="6C66656E" w14:textId="6BC0EBBB" w:rsidTr="001E01B1">
        <w:trPr>
          <w:trHeight w:val="1566"/>
        </w:trPr>
        <w:tc>
          <w:tcPr>
            <w:tcW w:w="1170" w:type="dxa"/>
          </w:tcPr>
          <w:p w14:paraId="27BC08F1" w14:textId="6EE7DE4C" w:rsidR="00E557E7" w:rsidRPr="00A66859" w:rsidRDefault="00E557E7" w:rsidP="00A66859">
            <w:pPr>
              <w:pStyle w:val="BodyText"/>
              <w:rPr>
                <w:b/>
                <w:bCs w:val="0"/>
              </w:rPr>
            </w:pPr>
            <w:r w:rsidRPr="00A66859">
              <w:rPr>
                <w:b/>
                <w:bCs w:val="0"/>
              </w:rPr>
              <w:t>Analyte</w:t>
            </w:r>
          </w:p>
        </w:tc>
        <w:tc>
          <w:tcPr>
            <w:tcW w:w="3240" w:type="dxa"/>
          </w:tcPr>
          <w:p w14:paraId="73AFDE6A" w14:textId="6543942B" w:rsidR="00E557E7" w:rsidRPr="00A66859" w:rsidRDefault="00C27458" w:rsidP="00A66859">
            <w:pPr>
              <w:pStyle w:val="BodyText"/>
              <w:rPr>
                <w:b/>
                <w:bCs w:val="0"/>
              </w:rPr>
            </w:pPr>
            <w:r>
              <w:rPr>
                <w:b/>
                <w:bCs w:val="0"/>
              </w:rPr>
              <w:t>Average p</w:t>
            </w:r>
            <w:r w:rsidR="00E557E7" w:rsidRPr="00A66859">
              <w:rPr>
                <w:b/>
                <w:bCs w:val="0"/>
              </w:rPr>
              <w:t>ercent recovery (%) across laboratories</w:t>
            </w:r>
            <w:r w:rsidR="00E557E7" w:rsidRPr="00A66859">
              <w:rPr>
                <w:b/>
                <w:bCs w:val="0"/>
                <w:vertAlign w:val="superscript"/>
              </w:rPr>
              <w:t>a</w:t>
            </w:r>
            <w:r w:rsidR="00E557E7" w:rsidRPr="00A66859">
              <w:rPr>
                <w:b/>
                <w:bCs w:val="0"/>
              </w:rPr>
              <w:t xml:space="preserve"> (</w:t>
            </w:r>
            <w:r w:rsidR="00947329">
              <w:rPr>
                <w:b/>
                <w:bCs w:val="0"/>
              </w:rPr>
              <w:t>mean</w:t>
            </w:r>
            <w:r w:rsidR="00E557E7" w:rsidRPr="00A66859">
              <w:rPr>
                <w:b/>
                <w:bCs w:val="0"/>
              </w:rPr>
              <w:t>: min to max)</w:t>
            </w:r>
          </w:p>
        </w:tc>
        <w:tc>
          <w:tcPr>
            <w:tcW w:w="2700" w:type="dxa"/>
          </w:tcPr>
          <w:p w14:paraId="08E065E4" w14:textId="479E314F" w:rsidR="00E557E7" w:rsidRPr="00A66859" w:rsidRDefault="00E557E7" w:rsidP="00A66859">
            <w:pPr>
              <w:pStyle w:val="BodyText"/>
              <w:rPr>
                <w:b/>
                <w:bCs w:val="0"/>
              </w:rPr>
            </w:pPr>
            <w:r w:rsidRPr="00A66859">
              <w:rPr>
                <w:b/>
                <w:bCs w:val="0"/>
              </w:rPr>
              <w:t xml:space="preserve">Relative standard </w:t>
            </w:r>
            <w:r w:rsidRPr="591A75D0">
              <w:rPr>
                <w:b/>
              </w:rPr>
              <w:t>deviatio</w:t>
            </w:r>
            <w:r w:rsidR="005D4778">
              <w:rPr>
                <w:b/>
              </w:rPr>
              <w:t xml:space="preserve">n </w:t>
            </w:r>
            <w:r w:rsidRPr="00A66859">
              <w:rPr>
                <w:b/>
                <w:bCs w:val="0"/>
              </w:rPr>
              <w:t>(%) across laboratories</w:t>
            </w:r>
            <w:r w:rsidR="00F17A36" w:rsidRPr="00A66859">
              <w:rPr>
                <w:b/>
                <w:bCs w:val="0"/>
                <w:vertAlign w:val="superscript"/>
              </w:rPr>
              <w:t>a</w:t>
            </w:r>
            <w:r w:rsidRPr="00A66859">
              <w:rPr>
                <w:b/>
                <w:bCs w:val="0"/>
                <w:vertAlign w:val="superscript"/>
              </w:rPr>
              <w:t xml:space="preserve"> </w:t>
            </w:r>
            <w:r w:rsidRPr="00A66859">
              <w:rPr>
                <w:b/>
                <w:bCs w:val="0"/>
              </w:rPr>
              <w:t>(</w:t>
            </w:r>
            <w:r w:rsidR="00947329">
              <w:rPr>
                <w:b/>
                <w:bCs w:val="0"/>
              </w:rPr>
              <w:t>mean</w:t>
            </w:r>
            <w:r w:rsidRPr="00A66859">
              <w:rPr>
                <w:b/>
                <w:bCs w:val="0"/>
              </w:rPr>
              <w:t>: min to max)</w:t>
            </w:r>
          </w:p>
        </w:tc>
        <w:tc>
          <w:tcPr>
            <w:tcW w:w="1350" w:type="dxa"/>
          </w:tcPr>
          <w:p w14:paraId="23B185CA" w14:textId="482DA786" w:rsidR="00E557E7" w:rsidRPr="00A66859" w:rsidRDefault="003278F3" w:rsidP="00A66859">
            <w:pPr>
              <w:pStyle w:val="BodyText"/>
              <w:rPr>
                <w:b/>
                <w:bCs w:val="0"/>
              </w:rPr>
            </w:pPr>
            <w:r>
              <w:rPr>
                <w:b/>
                <w:bCs w:val="0"/>
              </w:rPr>
              <w:t>Percentage</w:t>
            </w:r>
            <w:r w:rsidR="00E557E7" w:rsidRPr="00A66859">
              <w:rPr>
                <w:b/>
                <w:bCs w:val="0"/>
              </w:rPr>
              <w:t xml:space="preserve"> of laboratories meeting accuracy acceptance criteria (70 to 130%)</w:t>
            </w:r>
          </w:p>
        </w:tc>
        <w:tc>
          <w:tcPr>
            <w:tcW w:w="1620" w:type="dxa"/>
          </w:tcPr>
          <w:p w14:paraId="63204597" w14:textId="419F98DC" w:rsidR="00E557E7" w:rsidRPr="00A66859" w:rsidRDefault="003278F3" w:rsidP="00A66859">
            <w:pPr>
              <w:pStyle w:val="BodyText"/>
              <w:rPr>
                <w:b/>
                <w:bCs w:val="0"/>
              </w:rPr>
            </w:pPr>
            <w:r>
              <w:rPr>
                <w:b/>
                <w:bCs w:val="0"/>
              </w:rPr>
              <w:t>Percentage</w:t>
            </w:r>
            <w:r w:rsidR="00E557E7" w:rsidRPr="00A66859">
              <w:rPr>
                <w:b/>
                <w:bCs w:val="0"/>
              </w:rPr>
              <w:t xml:space="preserve"> of laboratories meeting precision acceptance criteria (%RSD: &lt; 20%)</w:t>
            </w:r>
          </w:p>
        </w:tc>
      </w:tr>
      <w:tr w:rsidR="003535F1" w14:paraId="0834E650" w14:textId="04B87BB4" w:rsidTr="001E01B1">
        <w:trPr>
          <w:trHeight w:val="227"/>
        </w:trPr>
        <w:tc>
          <w:tcPr>
            <w:tcW w:w="1170" w:type="dxa"/>
            <w:vAlign w:val="bottom"/>
          </w:tcPr>
          <w:p w14:paraId="2F4E1F01" w14:textId="3EFDDB0B" w:rsidR="003278F3" w:rsidRPr="005E3C47" w:rsidRDefault="003278F3" w:rsidP="003278F3">
            <w:pPr>
              <w:pStyle w:val="BodyText"/>
            </w:pPr>
            <w:r w:rsidRPr="005E3C47">
              <w:t>NDBA</w:t>
            </w:r>
          </w:p>
        </w:tc>
        <w:tc>
          <w:tcPr>
            <w:tcW w:w="3240" w:type="dxa"/>
            <w:vAlign w:val="bottom"/>
          </w:tcPr>
          <w:p w14:paraId="63082E85" w14:textId="7A7DB9A3" w:rsidR="003278F3" w:rsidRPr="005E3C47" w:rsidRDefault="003278F3" w:rsidP="003278F3">
            <w:pPr>
              <w:pStyle w:val="BodyText"/>
            </w:pPr>
            <w:r w:rsidRPr="005E3C47">
              <w:t>102.7% (86.0% to 114.0%)</w:t>
            </w:r>
          </w:p>
        </w:tc>
        <w:tc>
          <w:tcPr>
            <w:tcW w:w="2700" w:type="dxa"/>
            <w:vAlign w:val="bottom"/>
          </w:tcPr>
          <w:p w14:paraId="74D08AE0" w14:textId="5EA25EDF" w:rsidR="003278F3" w:rsidRPr="005E3C47" w:rsidRDefault="003278F3" w:rsidP="003278F3">
            <w:pPr>
              <w:pStyle w:val="BodyText"/>
            </w:pPr>
            <w:r w:rsidRPr="005E3C47">
              <w:t>6.1% (2.0% to 10.3%)</w:t>
            </w:r>
          </w:p>
        </w:tc>
        <w:tc>
          <w:tcPr>
            <w:tcW w:w="1350" w:type="dxa"/>
          </w:tcPr>
          <w:p w14:paraId="7F6CB3A6" w14:textId="345E2284" w:rsidR="003278F3" w:rsidRPr="005E3C47" w:rsidRDefault="003278F3" w:rsidP="003278F3">
            <w:pPr>
              <w:pStyle w:val="BodyText"/>
            </w:pPr>
            <w:r w:rsidRPr="00475AE2">
              <w:t>100%</w:t>
            </w:r>
          </w:p>
        </w:tc>
        <w:tc>
          <w:tcPr>
            <w:tcW w:w="1620" w:type="dxa"/>
          </w:tcPr>
          <w:p w14:paraId="346E6755" w14:textId="1149B6F2" w:rsidR="003278F3" w:rsidRPr="005E3C47" w:rsidRDefault="003278F3" w:rsidP="003278F3">
            <w:pPr>
              <w:pStyle w:val="BodyText"/>
            </w:pPr>
            <w:r w:rsidRPr="00475AE2">
              <w:t>100%</w:t>
            </w:r>
          </w:p>
        </w:tc>
      </w:tr>
      <w:tr w:rsidR="003535F1" w14:paraId="7159E485" w14:textId="2CB065F6" w:rsidTr="001E01B1">
        <w:trPr>
          <w:trHeight w:val="219"/>
        </w:trPr>
        <w:tc>
          <w:tcPr>
            <w:tcW w:w="1170" w:type="dxa"/>
            <w:vAlign w:val="bottom"/>
          </w:tcPr>
          <w:p w14:paraId="70743A0A" w14:textId="5D841FCE" w:rsidR="003278F3" w:rsidRPr="005E3C47" w:rsidRDefault="003278F3" w:rsidP="003278F3">
            <w:pPr>
              <w:pStyle w:val="BodyText"/>
            </w:pPr>
            <w:r w:rsidRPr="005E3C47">
              <w:t>NDEA</w:t>
            </w:r>
          </w:p>
        </w:tc>
        <w:tc>
          <w:tcPr>
            <w:tcW w:w="3240" w:type="dxa"/>
            <w:vAlign w:val="bottom"/>
          </w:tcPr>
          <w:p w14:paraId="35E38D91" w14:textId="095749D5" w:rsidR="003278F3" w:rsidRPr="005E3C47" w:rsidRDefault="003278F3" w:rsidP="003278F3">
            <w:pPr>
              <w:pStyle w:val="BodyText"/>
            </w:pPr>
            <w:r w:rsidRPr="005E3C47">
              <w:t>92.2% (80.3% to 112.4%)</w:t>
            </w:r>
          </w:p>
        </w:tc>
        <w:tc>
          <w:tcPr>
            <w:tcW w:w="2700" w:type="dxa"/>
            <w:vAlign w:val="bottom"/>
          </w:tcPr>
          <w:p w14:paraId="172F37E0" w14:textId="2A46243A" w:rsidR="003278F3" w:rsidRPr="005E3C47" w:rsidRDefault="003278F3" w:rsidP="003278F3">
            <w:pPr>
              <w:pStyle w:val="BodyText"/>
            </w:pPr>
            <w:r w:rsidRPr="005E3C47">
              <w:t>5.0% (1.3% to 12.8%)</w:t>
            </w:r>
          </w:p>
        </w:tc>
        <w:tc>
          <w:tcPr>
            <w:tcW w:w="1350" w:type="dxa"/>
          </w:tcPr>
          <w:p w14:paraId="097F3D28" w14:textId="49DD01AF" w:rsidR="003278F3" w:rsidRPr="005E3C47" w:rsidRDefault="003278F3" w:rsidP="003278F3">
            <w:pPr>
              <w:pStyle w:val="BodyText"/>
            </w:pPr>
            <w:r w:rsidRPr="00475AE2">
              <w:t>100%</w:t>
            </w:r>
          </w:p>
        </w:tc>
        <w:tc>
          <w:tcPr>
            <w:tcW w:w="1620" w:type="dxa"/>
          </w:tcPr>
          <w:p w14:paraId="06445866" w14:textId="0AFB15EA" w:rsidR="003278F3" w:rsidRPr="005E3C47" w:rsidRDefault="003278F3" w:rsidP="003278F3">
            <w:pPr>
              <w:pStyle w:val="BodyText"/>
            </w:pPr>
            <w:r w:rsidRPr="00475AE2">
              <w:t>100%</w:t>
            </w:r>
          </w:p>
        </w:tc>
      </w:tr>
      <w:tr w:rsidR="003535F1" w14:paraId="3584164C" w14:textId="0EB591DB" w:rsidTr="001E01B1">
        <w:trPr>
          <w:trHeight w:val="227"/>
        </w:trPr>
        <w:tc>
          <w:tcPr>
            <w:tcW w:w="1170" w:type="dxa"/>
            <w:vAlign w:val="bottom"/>
          </w:tcPr>
          <w:p w14:paraId="20A0BCFA" w14:textId="1419BDEE" w:rsidR="003278F3" w:rsidRPr="005E3C47" w:rsidRDefault="003278F3" w:rsidP="003278F3">
            <w:pPr>
              <w:pStyle w:val="BodyText"/>
            </w:pPr>
            <w:r w:rsidRPr="005E3C47">
              <w:t>NDMA</w:t>
            </w:r>
          </w:p>
        </w:tc>
        <w:tc>
          <w:tcPr>
            <w:tcW w:w="3240" w:type="dxa"/>
            <w:vAlign w:val="bottom"/>
          </w:tcPr>
          <w:p w14:paraId="517E83A2" w14:textId="560B0853" w:rsidR="003278F3" w:rsidRPr="005E3C47" w:rsidRDefault="003278F3" w:rsidP="003278F3">
            <w:pPr>
              <w:pStyle w:val="BodyText"/>
            </w:pPr>
            <w:r w:rsidRPr="005E3C47">
              <w:t>89.4% (71.3% to 117.8%)</w:t>
            </w:r>
          </w:p>
        </w:tc>
        <w:tc>
          <w:tcPr>
            <w:tcW w:w="2700" w:type="dxa"/>
            <w:vAlign w:val="bottom"/>
          </w:tcPr>
          <w:p w14:paraId="1B1F2B16" w14:textId="79562BA0" w:rsidR="003278F3" w:rsidRPr="005E3C47" w:rsidRDefault="003278F3" w:rsidP="003278F3">
            <w:pPr>
              <w:pStyle w:val="BodyText"/>
            </w:pPr>
            <w:r w:rsidRPr="005E3C47">
              <w:t>5.9% (0.9% to 14.1%)</w:t>
            </w:r>
          </w:p>
        </w:tc>
        <w:tc>
          <w:tcPr>
            <w:tcW w:w="1350" w:type="dxa"/>
          </w:tcPr>
          <w:p w14:paraId="15C4AF41" w14:textId="2CCDBF65" w:rsidR="003278F3" w:rsidRPr="005E3C47" w:rsidRDefault="003278F3" w:rsidP="003278F3">
            <w:pPr>
              <w:pStyle w:val="BodyText"/>
            </w:pPr>
            <w:r w:rsidRPr="00475AE2">
              <w:t>100%</w:t>
            </w:r>
          </w:p>
        </w:tc>
        <w:tc>
          <w:tcPr>
            <w:tcW w:w="1620" w:type="dxa"/>
          </w:tcPr>
          <w:p w14:paraId="66A9321B" w14:textId="3C108DE4" w:rsidR="003278F3" w:rsidRPr="005E3C47" w:rsidRDefault="003278F3" w:rsidP="003278F3">
            <w:pPr>
              <w:pStyle w:val="BodyText"/>
            </w:pPr>
            <w:r w:rsidRPr="00475AE2">
              <w:t>100%</w:t>
            </w:r>
          </w:p>
        </w:tc>
      </w:tr>
      <w:tr w:rsidR="003535F1" w14:paraId="5FF5EE10" w14:textId="33498DFB" w:rsidTr="001E01B1">
        <w:trPr>
          <w:trHeight w:val="227"/>
        </w:trPr>
        <w:tc>
          <w:tcPr>
            <w:tcW w:w="1170" w:type="dxa"/>
            <w:vAlign w:val="bottom"/>
          </w:tcPr>
          <w:p w14:paraId="2758389A" w14:textId="77EF9898" w:rsidR="003278F3" w:rsidRPr="005E3C47" w:rsidRDefault="003278F3" w:rsidP="003278F3">
            <w:pPr>
              <w:pStyle w:val="BodyText"/>
            </w:pPr>
            <w:r w:rsidRPr="005E3C47">
              <w:t>NDPA</w:t>
            </w:r>
          </w:p>
        </w:tc>
        <w:tc>
          <w:tcPr>
            <w:tcW w:w="3240" w:type="dxa"/>
            <w:vAlign w:val="bottom"/>
          </w:tcPr>
          <w:p w14:paraId="7E80415C" w14:textId="63CEC0A5" w:rsidR="003278F3" w:rsidRPr="005E3C47" w:rsidRDefault="003278F3" w:rsidP="003278F3">
            <w:pPr>
              <w:pStyle w:val="BodyText"/>
            </w:pPr>
            <w:r w:rsidRPr="005E3C47">
              <w:t>93.3% (82.6% to 106.6%)</w:t>
            </w:r>
          </w:p>
        </w:tc>
        <w:tc>
          <w:tcPr>
            <w:tcW w:w="2700" w:type="dxa"/>
            <w:vAlign w:val="bottom"/>
          </w:tcPr>
          <w:p w14:paraId="6FCD5537" w14:textId="6A72CFA0" w:rsidR="003278F3" w:rsidRPr="005E3C47" w:rsidRDefault="003278F3" w:rsidP="003278F3">
            <w:pPr>
              <w:pStyle w:val="BodyText"/>
            </w:pPr>
            <w:r w:rsidRPr="005E3C47">
              <w:t>5.9% (2.8% to 11.9%)</w:t>
            </w:r>
          </w:p>
        </w:tc>
        <w:tc>
          <w:tcPr>
            <w:tcW w:w="1350" w:type="dxa"/>
          </w:tcPr>
          <w:p w14:paraId="334B046F" w14:textId="3055D52D" w:rsidR="003278F3" w:rsidRPr="005E3C47" w:rsidRDefault="003278F3" w:rsidP="003278F3">
            <w:pPr>
              <w:pStyle w:val="BodyText"/>
            </w:pPr>
            <w:r w:rsidRPr="00475AE2">
              <w:t>100%</w:t>
            </w:r>
          </w:p>
        </w:tc>
        <w:tc>
          <w:tcPr>
            <w:tcW w:w="1620" w:type="dxa"/>
          </w:tcPr>
          <w:p w14:paraId="27D89E6B" w14:textId="08E7E670" w:rsidR="003278F3" w:rsidRPr="005E3C47" w:rsidRDefault="003278F3" w:rsidP="003278F3">
            <w:pPr>
              <w:pStyle w:val="BodyText"/>
            </w:pPr>
            <w:r w:rsidRPr="00475AE2">
              <w:t>100%</w:t>
            </w:r>
          </w:p>
        </w:tc>
      </w:tr>
      <w:tr w:rsidR="003535F1" w14:paraId="012AC8EF" w14:textId="3CD1BC11" w:rsidTr="001E01B1">
        <w:trPr>
          <w:trHeight w:val="227"/>
        </w:trPr>
        <w:tc>
          <w:tcPr>
            <w:tcW w:w="1170" w:type="dxa"/>
            <w:vAlign w:val="bottom"/>
          </w:tcPr>
          <w:p w14:paraId="6CB08A6A" w14:textId="3C222DCF" w:rsidR="003278F3" w:rsidRPr="005E3C47" w:rsidRDefault="003278F3" w:rsidP="003278F3">
            <w:pPr>
              <w:pStyle w:val="BodyText"/>
            </w:pPr>
            <w:r w:rsidRPr="005E3C47">
              <w:t>NMEA</w:t>
            </w:r>
          </w:p>
        </w:tc>
        <w:tc>
          <w:tcPr>
            <w:tcW w:w="3240" w:type="dxa"/>
            <w:vAlign w:val="bottom"/>
          </w:tcPr>
          <w:p w14:paraId="4BBAF2BA" w14:textId="4FC5DC89" w:rsidR="003278F3" w:rsidRPr="005E3C47" w:rsidRDefault="003278F3" w:rsidP="003278F3">
            <w:pPr>
              <w:pStyle w:val="BodyText"/>
            </w:pPr>
            <w:r w:rsidRPr="005E3C47">
              <w:t>92.7% (82.7% to 114.8%)</w:t>
            </w:r>
          </w:p>
        </w:tc>
        <w:tc>
          <w:tcPr>
            <w:tcW w:w="2700" w:type="dxa"/>
            <w:vAlign w:val="bottom"/>
          </w:tcPr>
          <w:p w14:paraId="0DEF37E3" w14:textId="394EA736" w:rsidR="003278F3" w:rsidRPr="005E3C47" w:rsidRDefault="003278F3" w:rsidP="003278F3">
            <w:pPr>
              <w:pStyle w:val="BodyText"/>
            </w:pPr>
            <w:r w:rsidRPr="005E3C47">
              <w:t>5.4% (1.1% to 13.5%)</w:t>
            </w:r>
          </w:p>
        </w:tc>
        <w:tc>
          <w:tcPr>
            <w:tcW w:w="1350" w:type="dxa"/>
          </w:tcPr>
          <w:p w14:paraId="2D3FBC62" w14:textId="12066A8D" w:rsidR="003278F3" w:rsidRPr="005E3C47" w:rsidRDefault="003278F3" w:rsidP="003278F3">
            <w:pPr>
              <w:pStyle w:val="BodyText"/>
            </w:pPr>
            <w:r w:rsidRPr="00475AE2">
              <w:t>100%</w:t>
            </w:r>
          </w:p>
        </w:tc>
        <w:tc>
          <w:tcPr>
            <w:tcW w:w="1620" w:type="dxa"/>
          </w:tcPr>
          <w:p w14:paraId="5528B9E2" w14:textId="2018D5B1" w:rsidR="003278F3" w:rsidRPr="005E3C47" w:rsidRDefault="003278F3" w:rsidP="003278F3">
            <w:pPr>
              <w:pStyle w:val="BodyText"/>
            </w:pPr>
            <w:r w:rsidRPr="00475AE2">
              <w:t>100%</w:t>
            </w:r>
          </w:p>
        </w:tc>
      </w:tr>
      <w:tr w:rsidR="003535F1" w14:paraId="02FFF4A9" w14:textId="0EA4BAF9" w:rsidTr="001E01B1">
        <w:trPr>
          <w:trHeight w:val="227"/>
        </w:trPr>
        <w:tc>
          <w:tcPr>
            <w:tcW w:w="1170" w:type="dxa"/>
            <w:vAlign w:val="bottom"/>
          </w:tcPr>
          <w:p w14:paraId="34354583" w14:textId="04123332" w:rsidR="003278F3" w:rsidRPr="005E3C47" w:rsidRDefault="003278F3" w:rsidP="003278F3">
            <w:pPr>
              <w:pStyle w:val="BodyText"/>
            </w:pPr>
            <w:r w:rsidRPr="005E3C47">
              <w:t>NMOR</w:t>
            </w:r>
          </w:p>
        </w:tc>
        <w:tc>
          <w:tcPr>
            <w:tcW w:w="3240" w:type="dxa"/>
            <w:vAlign w:val="bottom"/>
          </w:tcPr>
          <w:p w14:paraId="7AB877F8" w14:textId="4824C0AA" w:rsidR="003278F3" w:rsidRPr="005E3C47" w:rsidRDefault="003278F3" w:rsidP="003278F3">
            <w:pPr>
              <w:pStyle w:val="BodyText"/>
            </w:pPr>
            <w:r w:rsidRPr="005E3C47">
              <w:t>103.7% (83.9% to 127.6%)</w:t>
            </w:r>
          </w:p>
        </w:tc>
        <w:tc>
          <w:tcPr>
            <w:tcW w:w="2700" w:type="dxa"/>
            <w:vAlign w:val="bottom"/>
          </w:tcPr>
          <w:p w14:paraId="4363192A" w14:textId="3413A2A1" w:rsidR="003278F3" w:rsidRPr="005E3C47" w:rsidRDefault="003278F3" w:rsidP="003278F3">
            <w:pPr>
              <w:pStyle w:val="BodyText"/>
            </w:pPr>
            <w:r w:rsidRPr="005E3C47">
              <w:t>4.7% (1.6% to 11.6%)</w:t>
            </w:r>
          </w:p>
        </w:tc>
        <w:tc>
          <w:tcPr>
            <w:tcW w:w="1350" w:type="dxa"/>
          </w:tcPr>
          <w:p w14:paraId="4BC94243" w14:textId="74886A75" w:rsidR="003278F3" w:rsidRPr="005E3C47" w:rsidRDefault="003278F3" w:rsidP="003278F3">
            <w:pPr>
              <w:pStyle w:val="BodyText"/>
            </w:pPr>
            <w:r w:rsidRPr="00475AE2">
              <w:t>100%</w:t>
            </w:r>
          </w:p>
        </w:tc>
        <w:tc>
          <w:tcPr>
            <w:tcW w:w="1620" w:type="dxa"/>
          </w:tcPr>
          <w:p w14:paraId="60A595B5" w14:textId="43C51ABC" w:rsidR="003278F3" w:rsidRPr="005E3C47" w:rsidRDefault="003278F3" w:rsidP="003278F3">
            <w:pPr>
              <w:pStyle w:val="BodyText"/>
            </w:pPr>
            <w:r w:rsidRPr="00475AE2">
              <w:t>100%</w:t>
            </w:r>
          </w:p>
        </w:tc>
      </w:tr>
      <w:tr w:rsidR="003535F1" w14:paraId="28D2E83A" w14:textId="54A3F0A9" w:rsidTr="001E01B1">
        <w:trPr>
          <w:trHeight w:val="219"/>
        </w:trPr>
        <w:tc>
          <w:tcPr>
            <w:tcW w:w="1170" w:type="dxa"/>
            <w:vAlign w:val="bottom"/>
          </w:tcPr>
          <w:p w14:paraId="78BAD08C" w14:textId="1D81B679" w:rsidR="003278F3" w:rsidRPr="005E3C47" w:rsidRDefault="003278F3" w:rsidP="003278F3">
            <w:pPr>
              <w:pStyle w:val="BodyText"/>
            </w:pPr>
            <w:r w:rsidRPr="005E3C47">
              <w:t>NPIP</w:t>
            </w:r>
          </w:p>
        </w:tc>
        <w:tc>
          <w:tcPr>
            <w:tcW w:w="3240" w:type="dxa"/>
            <w:vAlign w:val="bottom"/>
          </w:tcPr>
          <w:p w14:paraId="31DF8AEA" w14:textId="32160290" w:rsidR="003278F3" w:rsidRPr="005E3C47" w:rsidRDefault="003278F3" w:rsidP="003278F3">
            <w:pPr>
              <w:pStyle w:val="BodyText"/>
            </w:pPr>
            <w:r w:rsidRPr="005E3C47">
              <w:t>102.2% (94.6% to 117.6%)</w:t>
            </w:r>
          </w:p>
        </w:tc>
        <w:tc>
          <w:tcPr>
            <w:tcW w:w="2700" w:type="dxa"/>
            <w:vAlign w:val="bottom"/>
          </w:tcPr>
          <w:p w14:paraId="3C699887" w14:textId="327AC547" w:rsidR="003278F3" w:rsidRPr="005E3C47" w:rsidRDefault="003278F3" w:rsidP="003278F3">
            <w:pPr>
              <w:pStyle w:val="BodyText"/>
            </w:pPr>
            <w:r w:rsidRPr="005E3C47">
              <w:t>4.9% (1.9% to 10.5%)</w:t>
            </w:r>
          </w:p>
        </w:tc>
        <w:tc>
          <w:tcPr>
            <w:tcW w:w="1350" w:type="dxa"/>
          </w:tcPr>
          <w:p w14:paraId="3A0D3C66" w14:textId="458AF901" w:rsidR="003278F3" w:rsidRPr="005E3C47" w:rsidRDefault="003278F3" w:rsidP="003278F3">
            <w:pPr>
              <w:pStyle w:val="BodyText"/>
            </w:pPr>
            <w:r w:rsidRPr="00475AE2">
              <w:t>100%</w:t>
            </w:r>
          </w:p>
        </w:tc>
        <w:tc>
          <w:tcPr>
            <w:tcW w:w="1620" w:type="dxa"/>
          </w:tcPr>
          <w:p w14:paraId="305459B7" w14:textId="2E9A365B" w:rsidR="003278F3" w:rsidRPr="005E3C47" w:rsidRDefault="003278F3" w:rsidP="003278F3">
            <w:pPr>
              <w:pStyle w:val="BodyText"/>
            </w:pPr>
            <w:r w:rsidRPr="00475AE2">
              <w:t>100%</w:t>
            </w:r>
          </w:p>
        </w:tc>
      </w:tr>
      <w:tr w:rsidR="003535F1" w14:paraId="478F08C1" w14:textId="3E1B343E" w:rsidTr="001E01B1">
        <w:trPr>
          <w:trHeight w:val="227"/>
        </w:trPr>
        <w:tc>
          <w:tcPr>
            <w:tcW w:w="1170" w:type="dxa"/>
            <w:vAlign w:val="bottom"/>
          </w:tcPr>
          <w:p w14:paraId="3E23C460" w14:textId="40C5DF44" w:rsidR="003278F3" w:rsidRPr="005E3C47" w:rsidRDefault="003278F3" w:rsidP="003278F3">
            <w:pPr>
              <w:pStyle w:val="BodyText"/>
            </w:pPr>
            <w:r w:rsidRPr="005E3C47">
              <w:t>NPYR</w:t>
            </w:r>
          </w:p>
        </w:tc>
        <w:tc>
          <w:tcPr>
            <w:tcW w:w="3240" w:type="dxa"/>
            <w:vAlign w:val="bottom"/>
          </w:tcPr>
          <w:p w14:paraId="7D315F67" w14:textId="1FDE9D8E" w:rsidR="003278F3" w:rsidRPr="005E3C47" w:rsidRDefault="003278F3" w:rsidP="003278F3">
            <w:pPr>
              <w:pStyle w:val="BodyText"/>
            </w:pPr>
            <w:r w:rsidRPr="005E3C47">
              <w:t>100.4% (88.6% to 115.5%)</w:t>
            </w:r>
          </w:p>
        </w:tc>
        <w:tc>
          <w:tcPr>
            <w:tcW w:w="2700" w:type="dxa"/>
            <w:vAlign w:val="bottom"/>
          </w:tcPr>
          <w:p w14:paraId="4BDC9AE4" w14:textId="2F1439E8" w:rsidR="003278F3" w:rsidRPr="005E3C47" w:rsidRDefault="003278F3" w:rsidP="003278F3">
            <w:pPr>
              <w:pStyle w:val="BodyText"/>
            </w:pPr>
            <w:r w:rsidRPr="005E3C47">
              <w:t>4.9% (1.8% to 8.6%)</w:t>
            </w:r>
          </w:p>
        </w:tc>
        <w:tc>
          <w:tcPr>
            <w:tcW w:w="1350" w:type="dxa"/>
          </w:tcPr>
          <w:p w14:paraId="692EE834" w14:textId="599A6839" w:rsidR="003278F3" w:rsidRPr="005E3C47" w:rsidRDefault="003278F3" w:rsidP="003278F3">
            <w:pPr>
              <w:pStyle w:val="BodyText"/>
            </w:pPr>
            <w:r w:rsidRPr="00475AE2">
              <w:t>100%</w:t>
            </w:r>
          </w:p>
        </w:tc>
        <w:tc>
          <w:tcPr>
            <w:tcW w:w="1620" w:type="dxa"/>
          </w:tcPr>
          <w:p w14:paraId="34B00657" w14:textId="1AD2D621" w:rsidR="003278F3" w:rsidRPr="005E3C47" w:rsidRDefault="003278F3" w:rsidP="003278F3">
            <w:pPr>
              <w:pStyle w:val="BodyText"/>
            </w:pPr>
            <w:r w:rsidRPr="00475AE2">
              <w:t>100%</w:t>
            </w:r>
          </w:p>
        </w:tc>
      </w:tr>
    </w:tbl>
    <w:p w14:paraId="3BA398EA" w14:textId="4547A75A" w:rsidR="00A005A8" w:rsidRDefault="00A005A8" w:rsidP="00A66859">
      <w:pPr>
        <w:pStyle w:val="BodyText"/>
      </w:pPr>
      <w:r w:rsidRPr="00A005A8">
        <w:rPr>
          <w:vertAlign w:val="superscript"/>
        </w:rPr>
        <w:t>a</w:t>
      </w:r>
      <w:r w:rsidR="00EF4C96" w:rsidRPr="00EF4C96">
        <w:t xml:space="preserve"> </w:t>
      </w:r>
      <w:r w:rsidR="006B19C6">
        <w:t>4</w:t>
      </w:r>
      <w:r w:rsidR="001E01B1">
        <w:t xml:space="preserve"> ≤</w:t>
      </w:r>
      <w:r w:rsidR="00EF4C96" w:rsidRPr="00EF4C96">
        <w:t xml:space="preserve"> </w:t>
      </w:r>
      <w:r w:rsidR="001E01B1">
        <w:t xml:space="preserve">n ≤ 7 </w:t>
      </w:r>
      <w:r w:rsidR="00EF4C96" w:rsidRPr="00EF4C96">
        <w:t>samples</w:t>
      </w:r>
      <w:r w:rsidR="00EF4C96">
        <w:t xml:space="preserve"> per laboratory</w:t>
      </w:r>
      <w:r w:rsidR="00EF4C96" w:rsidRPr="00EF4C96">
        <w:t xml:space="preserve">; </w:t>
      </w:r>
      <w:r w:rsidR="0080654E">
        <w:t xml:space="preserve">n = </w:t>
      </w:r>
      <w:r w:rsidR="00EF4C96" w:rsidRPr="00EF4C96">
        <w:t>6 lab</w:t>
      </w:r>
      <w:r w:rsidR="00EF4C96">
        <w:t>oratories</w:t>
      </w:r>
    </w:p>
    <w:p w14:paraId="352A7892" w14:textId="77777777" w:rsidR="00205F10" w:rsidRDefault="00205F10" w:rsidP="00A66859">
      <w:pPr>
        <w:pStyle w:val="BodyText"/>
      </w:pPr>
    </w:p>
    <w:p w14:paraId="7628C5CD" w14:textId="4850D410" w:rsidR="00292F66" w:rsidRPr="0033296B" w:rsidRDefault="00292F66" w:rsidP="0033296B">
      <w:pPr>
        <w:pStyle w:val="BodyText"/>
        <w:spacing w:line="480" w:lineRule="auto"/>
      </w:pPr>
      <w:r>
        <w:tab/>
        <w:t>Laboratory LFB data indicates significant differences in recovery between analytes. A one-way analysis of variance</w:t>
      </w:r>
      <w:r w:rsidR="00404830">
        <w:t xml:space="preserve"> (ANOVA)</w:t>
      </w:r>
      <w:r>
        <w:t xml:space="preserve"> test by analyte indicated significant differences between analytes (</w:t>
      </w:r>
      <w:r>
        <w:rPr>
          <w:i/>
          <w:iCs/>
        </w:rPr>
        <w:t>p =</w:t>
      </w:r>
      <w:r>
        <w:t xml:space="preserve"> 1.5x10</w:t>
      </w:r>
      <w:r w:rsidRPr="00292F66">
        <w:rPr>
          <w:vertAlign w:val="superscript"/>
        </w:rPr>
        <w:t>-5</w:t>
      </w:r>
      <w:r w:rsidRPr="00292F66">
        <w:t>)</w:t>
      </w:r>
      <w:r>
        <w:t xml:space="preserve"> (Table A-6).</w:t>
      </w:r>
      <w:r w:rsidR="0033296B">
        <w:t xml:space="preserve"> Tukey’s </w:t>
      </w:r>
      <w:r w:rsidR="0033296B">
        <w:rPr>
          <w:i/>
          <w:iCs/>
        </w:rPr>
        <w:t xml:space="preserve">post-hoc </w:t>
      </w:r>
      <w:r w:rsidR="0033296B">
        <w:t xml:space="preserve">test revealed </w:t>
      </w:r>
      <w:r w:rsidR="00F407B3">
        <w:t>significantly lower recovery amongst laboratories for</w:t>
      </w:r>
      <w:r w:rsidR="0033296B">
        <w:t xml:space="preserve"> NDMA</w:t>
      </w:r>
      <w:r w:rsidR="00F407B3">
        <w:t xml:space="preserve"> compared with</w:t>
      </w:r>
      <w:r w:rsidR="0033296B">
        <w:t xml:space="preserve"> NMOR</w:t>
      </w:r>
      <w:r w:rsidR="00F407B3">
        <w:t xml:space="preserve"> and</w:t>
      </w:r>
      <w:r w:rsidR="0033296B">
        <w:t xml:space="preserve"> NPYR; as well as </w:t>
      </w:r>
      <w:r w:rsidR="00F407B3">
        <w:t xml:space="preserve">significantly higher recover amongst laboratories for </w:t>
      </w:r>
      <w:r w:rsidR="0033296B">
        <w:t>NMOR</w:t>
      </w:r>
      <w:r w:rsidR="00F407B3">
        <w:t xml:space="preserve"> compared with</w:t>
      </w:r>
      <w:r w:rsidR="0033296B">
        <w:t xml:space="preserve"> NDEA, NDMA, NDPA, and NMEA (Figure 1</w:t>
      </w:r>
      <w:r w:rsidR="00971F3D">
        <w:t>; Table A-7</w:t>
      </w:r>
      <w:r w:rsidR="0033296B">
        <w:t>).</w:t>
      </w:r>
      <w:r w:rsidR="005F5E05">
        <w:t xml:space="preserve"> Significance was tested at α = 0.05.</w:t>
      </w:r>
    </w:p>
    <w:p w14:paraId="1065A66C" w14:textId="77777777" w:rsidR="00304ABC" w:rsidRDefault="00292F66" w:rsidP="00750E13">
      <w:pPr>
        <w:pStyle w:val="Heading4"/>
        <w:jc w:val="left"/>
      </w:pPr>
      <w:bookmarkStart w:id="18" w:name="_Toc152751907"/>
      <w:r w:rsidRPr="006825E2">
        <w:rPr>
          <w:b/>
          <w:bCs/>
          <w:noProof/>
        </w:rPr>
        <w:lastRenderedPageBreak/>
        <w:drawing>
          <wp:anchor distT="0" distB="0" distL="114300" distR="114300" simplePos="0" relativeHeight="251659264" behindDoc="0" locked="0" layoutInCell="1" allowOverlap="1" wp14:anchorId="72F595F4" wp14:editId="2E90D2E8">
            <wp:simplePos x="0" y="0"/>
            <wp:positionH relativeFrom="margin">
              <wp:align>left</wp:align>
            </wp:positionH>
            <wp:positionV relativeFrom="paragraph">
              <wp:posOffset>0</wp:posOffset>
            </wp:positionV>
            <wp:extent cx="5623560" cy="3509439"/>
            <wp:effectExtent l="0" t="0" r="0" b="0"/>
            <wp:wrapTopAndBottom/>
            <wp:docPr id="1517319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3560" cy="3509439"/>
                    </a:xfrm>
                    <a:prstGeom prst="rect">
                      <a:avLst/>
                    </a:prstGeom>
                    <a:noFill/>
                    <a:ln>
                      <a:noFill/>
                    </a:ln>
                  </pic:spPr>
                </pic:pic>
              </a:graphicData>
            </a:graphic>
          </wp:anchor>
        </w:drawing>
      </w:r>
      <w:r w:rsidR="006825E2" w:rsidRPr="006825E2">
        <w:rPr>
          <w:b/>
          <w:bCs/>
        </w:rPr>
        <w:t>Figure 1</w:t>
      </w:r>
      <w:r w:rsidR="006825E2">
        <w:t>. Box-and-whisker plot of recovery data for each analyte across all laboratories based on LFB data submitted by laboratories (n = 4 to 7).</w:t>
      </w:r>
      <w:bookmarkEnd w:id="18"/>
    </w:p>
    <w:p w14:paraId="5348E4FD" w14:textId="49A157F7" w:rsidR="00FA1690" w:rsidRPr="00750E13" w:rsidRDefault="006825E2" w:rsidP="00750E13">
      <w:pPr>
        <w:spacing w:line="240" w:lineRule="auto"/>
        <w:rPr>
          <w:bCs/>
          <w:i/>
          <w:iCs/>
        </w:rPr>
      </w:pPr>
      <w:r w:rsidRPr="00750E13">
        <w:rPr>
          <w:rStyle w:val="BodyTextChar"/>
          <w:i/>
          <w:iCs/>
        </w:rPr>
        <w:t>Note that data from laboratory ID#4 is not used due to this laboratory only submitting summary statistic data instead of individual sample data. Boxes represent interquartile ranges of the data, with the line inside the box indicating the median. Whiskers extend the box to the minimum and maximum values. Significant differences according to Tukey’s post-hoc test are annotated with letters above each analyte’s boxplot. For example, NDMA has the letter “C”, indicating it is significantly different from all other analytes that do not have the letter “C” (i.e., NMOR, NPYR).</w:t>
      </w:r>
    </w:p>
    <w:p w14:paraId="5CED479F" w14:textId="57AB9D6D" w:rsidR="00EF725D" w:rsidRDefault="00BF2F7A" w:rsidP="00EF725D">
      <w:pPr>
        <w:ind w:firstLine="720"/>
      </w:pPr>
      <w:r>
        <w:t xml:space="preserve">As demonstrated in </w:t>
      </w:r>
      <w:r w:rsidR="00F278B5">
        <w:t>T</w:t>
      </w:r>
      <w:r>
        <w:t xml:space="preserve">able </w:t>
      </w:r>
      <w:r w:rsidR="004B40E2">
        <w:t>4</w:t>
      </w:r>
      <w:r>
        <w:t xml:space="preserve">, </w:t>
      </w:r>
      <w:r w:rsidR="00C966EF">
        <w:t>all participating laboratories met</w:t>
      </w:r>
      <w:r w:rsidR="00BC0236">
        <w:t xml:space="preserve"> both the</w:t>
      </w:r>
      <w:r w:rsidR="00C966EF">
        <w:t xml:space="preserve"> precision</w:t>
      </w:r>
      <w:r w:rsidR="00BC0236">
        <w:t xml:space="preserve"> (i.e., %RSD &lt; 20%)</w:t>
      </w:r>
      <w:r w:rsidR="00C966EF">
        <w:t xml:space="preserve"> </w:t>
      </w:r>
      <w:r w:rsidR="00BC0236">
        <w:t xml:space="preserve">and accuracy (i.e., 70% to 130% recovery) </w:t>
      </w:r>
      <w:r w:rsidR="00C966EF">
        <w:t>requirements for all analytes</w:t>
      </w:r>
      <w:r w:rsidR="00C355FA">
        <w:t>.</w:t>
      </w:r>
      <w:r w:rsidR="00C966EF">
        <w:t xml:space="preserve"> </w:t>
      </w:r>
      <w:r w:rsidR="007920E1">
        <w:t xml:space="preserve">Across all laboratories, the mean percentage recoveries for </w:t>
      </w:r>
      <w:r w:rsidR="002F6A48">
        <w:t>four analytes</w:t>
      </w:r>
      <w:r w:rsidR="00513498">
        <w:t xml:space="preserve"> (i.e., NDEA, NDMA, NDPA, and NMEA)</w:t>
      </w:r>
      <w:r w:rsidR="002F6A48">
        <w:t xml:space="preserve"> </w:t>
      </w:r>
      <w:r w:rsidR="00536A33">
        <w:t>were</w:t>
      </w:r>
      <w:r w:rsidR="002F6A48">
        <w:t xml:space="preserve"> less than nominal</w:t>
      </w:r>
      <w:r w:rsidR="00513498">
        <w:t xml:space="preserve"> (i.e., 100%)</w:t>
      </w:r>
      <w:r w:rsidR="002F6A48">
        <w:t xml:space="preserve">, and was greater than nominal the remaining analytes (i.e., NDBA, NMOR, NPIP, and NPYR), however none of these trends </w:t>
      </w:r>
      <w:r w:rsidR="00CC427B">
        <w:t>could be considered</w:t>
      </w:r>
      <w:r w:rsidR="005946BA">
        <w:t xml:space="preserve"> statistically</w:t>
      </w:r>
      <w:r w:rsidR="00CC427B">
        <w:t xml:space="preserve"> significant due to</w:t>
      </w:r>
      <w:r w:rsidR="00536A33">
        <w:t xml:space="preserve"> </w:t>
      </w:r>
      <w:r w:rsidR="00CC427B">
        <w:t>their 95% confidence intervals including 100%</w:t>
      </w:r>
      <w:r w:rsidR="0037196F">
        <w:t xml:space="preserve"> (Figure </w:t>
      </w:r>
      <w:r w:rsidR="002246AB">
        <w:t>3</w:t>
      </w:r>
      <w:r w:rsidR="0037196F">
        <w:t>; Table 4)</w:t>
      </w:r>
      <w:r w:rsidR="00CC427B">
        <w:t>.</w:t>
      </w:r>
      <w:r w:rsidR="00536A33">
        <w:t xml:space="preserve"> </w:t>
      </w:r>
      <w:r w:rsidR="00B378D4">
        <w:t>Based on these d</w:t>
      </w:r>
      <w:r w:rsidR="00E135E2">
        <w:t xml:space="preserve">ata, it can be </w:t>
      </w:r>
      <w:r w:rsidR="00E135E2">
        <w:lastRenderedPageBreak/>
        <w:t xml:space="preserve">concluded that </w:t>
      </w:r>
      <w:r w:rsidR="00BC7720">
        <w:t>laboratory</w:t>
      </w:r>
      <w:r w:rsidR="00850715">
        <w:t xml:space="preserve"> recovery and</w:t>
      </w:r>
      <w:r w:rsidR="00BC7720">
        <w:t xml:space="preserve"> precision is </w:t>
      </w:r>
      <w:r w:rsidR="00850715">
        <w:t xml:space="preserve">within achievable </w:t>
      </w:r>
      <w:r w:rsidR="0013318A">
        <w:t xml:space="preserve">limits at relatively </w:t>
      </w:r>
      <w:r w:rsidR="00750E13">
        <w:rPr>
          <w:noProof/>
        </w:rPr>
        <w:drawing>
          <wp:anchor distT="0" distB="0" distL="114300" distR="114300" simplePos="0" relativeHeight="251660288" behindDoc="0" locked="0" layoutInCell="1" allowOverlap="1" wp14:anchorId="3F6C753C" wp14:editId="402BFD06">
            <wp:simplePos x="0" y="0"/>
            <wp:positionH relativeFrom="margin">
              <wp:posOffset>-847</wp:posOffset>
            </wp:positionH>
            <wp:positionV relativeFrom="paragraph">
              <wp:posOffset>1237826</wp:posOffset>
            </wp:positionV>
            <wp:extent cx="6074410" cy="3799205"/>
            <wp:effectExtent l="0" t="0" r="2540" b="0"/>
            <wp:wrapTopAndBottom/>
            <wp:docPr id="268297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4410" cy="3799205"/>
                    </a:xfrm>
                    <a:prstGeom prst="rect">
                      <a:avLst/>
                    </a:prstGeom>
                    <a:noFill/>
                    <a:ln>
                      <a:noFill/>
                    </a:ln>
                  </pic:spPr>
                </pic:pic>
              </a:graphicData>
            </a:graphic>
          </wp:anchor>
        </w:drawing>
      </w:r>
      <w:r w:rsidR="0013318A">
        <w:t>low concentrations (i.e., 10 to 50 ppt).</w:t>
      </w:r>
    </w:p>
    <w:p w14:paraId="17F34119" w14:textId="77777777" w:rsidR="00750E13" w:rsidRDefault="002246AB" w:rsidP="00750E13">
      <w:pPr>
        <w:pStyle w:val="Heading4"/>
        <w:jc w:val="left"/>
      </w:pPr>
      <w:bookmarkStart w:id="19" w:name="_Toc152751908"/>
      <w:r w:rsidRPr="002246AB">
        <w:rPr>
          <w:b/>
          <w:bCs/>
        </w:rPr>
        <w:t>Figure 2.</w:t>
      </w:r>
      <w:r>
        <w:t xml:space="preserve"> Box-and-whisker plot of recovery data for each laboratory</w:t>
      </w:r>
      <w:r w:rsidR="003B345C">
        <w:t xml:space="preserve"> across all analytes</w:t>
      </w:r>
      <w:r>
        <w:t xml:space="preserve"> based on LFB data submitted by laboratories (n = 4 to 7).</w:t>
      </w:r>
      <w:bookmarkEnd w:id="19"/>
      <w:r>
        <w:t xml:space="preserve"> </w:t>
      </w:r>
    </w:p>
    <w:p w14:paraId="2FE79607" w14:textId="7296A2DF" w:rsidR="00A044AC" w:rsidRPr="00750E13" w:rsidRDefault="002246AB" w:rsidP="00750E13">
      <w:pPr>
        <w:spacing w:line="240" w:lineRule="auto"/>
        <w:rPr>
          <w:i/>
          <w:iCs/>
        </w:rPr>
      </w:pPr>
      <w:r w:rsidRPr="00750E13">
        <w:rPr>
          <w:i/>
          <w:iCs/>
        </w:rPr>
        <w:t>Note that laboratory ID#4 is not shown due to this laboratory only submitting summary statistic data instead of individual sample data. Boxes represent interquartile ranges of the data, with the line inside the box indicating the median. Whiskers extend the box to the minimum and maximum values. This plot visually demonstrates</w:t>
      </w:r>
      <w:r w:rsidR="000B1C12" w:rsidRPr="00750E13">
        <w:rPr>
          <w:i/>
          <w:iCs/>
        </w:rPr>
        <w:t xml:space="preserve"> relative</w:t>
      </w:r>
      <w:r w:rsidRPr="00750E13">
        <w:rPr>
          <w:i/>
          <w:iCs/>
        </w:rPr>
        <w:t xml:space="preserve"> laboratory bias</w:t>
      </w:r>
      <w:r w:rsidR="000B1C12" w:rsidRPr="00750E13">
        <w:rPr>
          <w:i/>
          <w:iCs/>
        </w:rPr>
        <w:t xml:space="preserve">, accuracy, and precision </w:t>
      </w:r>
      <w:r w:rsidRPr="00750E13">
        <w:rPr>
          <w:i/>
          <w:iCs/>
        </w:rPr>
        <w:t xml:space="preserve">across </w:t>
      </w:r>
      <w:r w:rsidR="00282BD1" w:rsidRPr="00750E13">
        <w:rPr>
          <w:i/>
          <w:iCs/>
        </w:rPr>
        <w:t>all analytes in EEA-Agilent 521.1. Significant differences (Tukey’s post-hoc) are annotated with letters. For example,</w:t>
      </w:r>
      <w:r w:rsidRPr="00750E13">
        <w:rPr>
          <w:i/>
          <w:iCs/>
        </w:rPr>
        <w:t xml:space="preserve"> </w:t>
      </w:r>
      <w:r w:rsidR="00282BD1" w:rsidRPr="00750E13">
        <w:rPr>
          <w:i/>
          <w:iCs/>
        </w:rPr>
        <w:t>laboratory ID</w:t>
      </w:r>
      <w:r w:rsidRPr="00750E13">
        <w:rPr>
          <w:i/>
          <w:iCs/>
        </w:rPr>
        <w:t xml:space="preserve"> #5 consistently had higher than expected recovery for all analytes</w:t>
      </w:r>
      <w:r w:rsidR="00282BD1" w:rsidRPr="00750E13">
        <w:rPr>
          <w:i/>
          <w:iCs/>
        </w:rPr>
        <w:t xml:space="preserve"> compared to all other laboratories, while laboratory ID#1 </w:t>
      </w:r>
      <w:r w:rsidR="004A1EAF" w:rsidRPr="00750E13">
        <w:rPr>
          <w:i/>
          <w:iCs/>
        </w:rPr>
        <w:t>had lower than expected recovery compared to other laboratories, although with relatively lower precision as well (as denoted by error bars)</w:t>
      </w:r>
      <w:r w:rsidRPr="00750E13">
        <w:rPr>
          <w:i/>
          <w:iCs/>
        </w:rPr>
        <w:t>.</w:t>
      </w:r>
    </w:p>
    <w:p w14:paraId="7C3B7F2C" w14:textId="77777777" w:rsidR="00A044AC" w:rsidRDefault="00A044AC" w:rsidP="00EF725D">
      <w:pPr>
        <w:ind w:firstLine="720"/>
      </w:pPr>
    </w:p>
    <w:p w14:paraId="061144D1" w14:textId="7FC7FB3A" w:rsidR="00EF725D" w:rsidRDefault="006825E2" w:rsidP="0037196F">
      <w:pPr>
        <w:spacing w:line="240" w:lineRule="auto"/>
        <w:contextualSpacing/>
      </w:pPr>
      <w:r w:rsidRPr="0085471B">
        <w:rPr>
          <w:rStyle w:val="Heading4Char"/>
          <w:b/>
          <w:bCs/>
          <w:i/>
          <w:iCs/>
          <w:noProof/>
          <w:u w:val="none"/>
        </w:rPr>
        <w:lastRenderedPageBreak/>
        <w:drawing>
          <wp:anchor distT="0" distB="0" distL="114300" distR="114300" simplePos="0" relativeHeight="251658240" behindDoc="0" locked="0" layoutInCell="1" allowOverlap="1" wp14:anchorId="15254A64" wp14:editId="26763065">
            <wp:simplePos x="0" y="0"/>
            <wp:positionH relativeFrom="margin">
              <wp:align>center</wp:align>
            </wp:positionH>
            <wp:positionV relativeFrom="paragraph">
              <wp:posOffset>63500</wp:posOffset>
            </wp:positionV>
            <wp:extent cx="6198235" cy="3876675"/>
            <wp:effectExtent l="0" t="0" r="0" b="9525"/>
            <wp:wrapTopAndBottom/>
            <wp:docPr id="184361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9823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0" w:name="_Toc152751909"/>
      <w:r w:rsidR="00EF725D" w:rsidRPr="0085471B">
        <w:rPr>
          <w:rStyle w:val="Heading4Char"/>
          <w:b/>
          <w:bCs/>
          <w:i/>
          <w:iCs/>
          <w:u w:val="none"/>
        </w:rPr>
        <w:t xml:space="preserve">Figure </w:t>
      </w:r>
      <w:r w:rsidR="002246AB" w:rsidRPr="0085471B">
        <w:rPr>
          <w:rStyle w:val="Heading4Char"/>
          <w:b/>
          <w:bCs/>
          <w:i/>
          <w:iCs/>
          <w:u w:val="none"/>
        </w:rPr>
        <w:t>3</w:t>
      </w:r>
      <w:r w:rsidR="00EF725D" w:rsidRPr="0085471B">
        <w:rPr>
          <w:rStyle w:val="Heading4Char"/>
          <w:b/>
          <w:bCs/>
          <w:i/>
          <w:iCs/>
          <w:u w:val="none"/>
        </w:rPr>
        <w:t>.</w:t>
      </w:r>
      <w:r w:rsidR="00EF725D" w:rsidRPr="00B54CB1">
        <w:rPr>
          <w:rStyle w:val="Heading4Char"/>
          <w:i/>
          <w:iCs/>
          <w:u w:val="none"/>
        </w:rPr>
        <w:t xml:space="preserve"> Box-and-whisker plot of recovery data for each laboratory and analyte based on LFB data submitted by laboratories (n = 4 to 7).</w:t>
      </w:r>
      <w:bookmarkEnd w:id="20"/>
      <w:r w:rsidR="00750E13">
        <w:br/>
      </w:r>
      <w:r w:rsidR="00EF725D" w:rsidRPr="00B54CB1">
        <w:rPr>
          <w:i/>
          <w:iCs/>
        </w:rPr>
        <w:t>Note that laboratory ID#4 is not shown due to this laboratory only submitting summary statistic data instead of individual sample data. Boxes represent interquartile ranges of the data, with the line inside the box indicating the median. Whiskers extend the box to the minimum and maximum values. This plot visually demonstrates laboratory bias across one or several analytes (e.g., LabID #5 consistently had higher than expected recovery for all analytes).</w:t>
      </w:r>
      <w:r w:rsidR="007F2AC2" w:rsidRPr="00B54CB1">
        <w:rPr>
          <w:i/>
          <w:iCs/>
        </w:rPr>
        <w:t xml:space="preserve"> Significant differences (Tukey’s post-hoc) are not shown in plot</w:t>
      </w:r>
      <w:r w:rsidR="007B64FC" w:rsidRPr="00B54CB1">
        <w:rPr>
          <w:i/>
          <w:iCs/>
        </w:rPr>
        <w:t>.</w:t>
      </w:r>
    </w:p>
    <w:p w14:paraId="7961817F" w14:textId="77777777" w:rsidR="002246AB" w:rsidRPr="007F2AC2" w:rsidRDefault="002246AB" w:rsidP="0037196F">
      <w:pPr>
        <w:spacing w:line="240" w:lineRule="auto"/>
        <w:contextualSpacing/>
      </w:pPr>
    </w:p>
    <w:p w14:paraId="48D45BB7" w14:textId="701EEFED" w:rsidR="00EF725D" w:rsidRDefault="0037196F" w:rsidP="00874287">
      <w:pPr>
        <w:ind w:firstLine="720"/>
      </w:pPr>
      <w:r>
        <w:t xml:space="preserve">While </w:t>
      </w:r>
      <w:r w:rsidR="00CD4A4C">
        <w:t>all laboratories reported LFB data within acceptable precision and recovery data quality objectives, biases by laboratory are present. A two-way ANOVA</w:t>
      </w:r>
      <w:r w:rsidR="001516F8">
        <w:t xml:space="preserve"> was </w:t>
      </w:r>
      <w:r w:rsidR="001516F8">
        <w:lastRenderedPageBreak/>
        <w:t>conducted on the LFB data</w:t>
      </w:r>
      <w:r w:rsidR="001516F8">
        <w:rPr>
          <w:rStyle w:val="FootnoteReference"/>
        </w:rPr>
        <w:footnoteReference w:id="9"/>
      </w:r>
      <w:r w:rsidR="001516F8">
        <w:t xml:space="preserve">, with the laboratory and analyte being tested as groups, as well as the interaction term between analyte and laboratory. </w:t>
      </w:r>
      <w:r w:rsidR="00D452E9">
        <w:t xml:space="preserve">All terms were extremely statistically significant (i.e., </w:t>
      </w:r>
      <w:r w:rsidR="00D452E9">
        <w:rPr>
          <w:i/>
          <w:iCs/>
        </w:rPr>
        <w:t>p</w:t>
      </w:r>
      <w:r w:rsidR="00D452E9">
        <w:t xml:space="preserve"> &lt;0.001) (Table A-</w:t>
      </w:r>
      <w:r w:rsidR="00971F3D">
        <w:t>8</w:t>
      </w:r>
      <w:r w:rsidR="00D452E9">
        <w:t xml:space="preserve">), which can be readily observed visually in Figure </w:t>
      </w:r>
      <w:r w:rsidR="00FA1690">
        <w:t>2</w:t>
      </w:r>
      <w:r w:rsidR="00D452E9">
        <w:t xml:space="preserve"> as well.</w:t>
      </w:r>
      <w:r w:rsidR="00390734">
        <w:t xml:space="preserve"> No obvious explanation for differences between laboratory recovery bias are available (e.g., instrumentation differences, experience with method, etc.). For example, laboratory ID #2 and ID #5 used identical MS (Agilent 7010 – a relatively-higher sensitivity instrument), however laboratory ID #5 had consistently higher recovery than all other laboratories for nearly all analytes (Figure </w:t>
      </w:r>
      <w:r w:rsidR="00A044AC">
        <w:t>3</w:t>
      </w:r>
      <w:r w:rsidR="0027210C">
        <w:t>; Table A-9</w:t>
      </w:r>
      <w:r w:rsidR="00390734">
        <w:t>).</w:t>
      </w:r>
    </w:p>
    <w:p w14:paraId="51EA021D" w14:textId="32F13ABC" w:rsidR="00390734" w:rsidRPr="00D452E9" w:rsidRDefault="00390734" w:rsidP="00425E71">
      <w:pPr>
        <w:ind w:firstLine="720"/>
      </w:pPr>
      <w:r>
        <w:t>While all laboratories followed the procedures in EEA-Agilent 521.1, laboratory ID #6 extracted samples at a lower flow rate than recommended (yet still allowable) in the method (i.e., ~3 mL/min instead of ~10 mL/min). To determine if this laboratory had significantly different recoveries of LFBs compared to the other laboratories, two-sample t-tests</w:t>
      </w:r>
      <w:r w:rsidR="00425E71">
        <w:t xml:space="preserve"> (two-tailed)</w:t>
      </w:r>
      <w:r>
        <w:t xml:space="preserve"> were run for each analyte</w:t>
      </w:r>
      <w:r w:rsidR="00425E71">
        <w:t xml:space="preserve"> (Table A-</w:t>
      </w:r>
      <w:r w:rsidR="0027210C">
        <w:t>10</w:t>
      </w:r>
      <w:r w:rsidR="00425E71">
        <w:t>). Laboratory #6 had significantly higher recovery for NDBA (</w:t>
      </w:r>
      <w:r w:rsidR="00425E71">
        <w:rPr>
          <w:i/>
          <w:iCs/>
        </w:rPr>
        <w:t>p</w:t>
      </w:r>
      <w:r w:rsidR="00425E71">
        <w:t xml:space="preserve"> = 0.036), </w:t>
      </w:r>
      <w:r w:rsidR="0011131F">
        <w:t xml:space="preserve">and significantly lower recovery for </w:t>
      </w:r>
      <w:r w:rsidR="00425E71">
        <w:t>NDEA (</w:t>
      </w:r>
      <w:r w:rsidR="00425E71">
        <w:rPr>
          <w:i/>
          <w:iCs/>
        </w:rPr>
        <w:t>p</w:t>
      </w:r>
      <w:r w:rsidR="00425E71">
        <w:t xml:space="preserve"> = 0.037), and NPYR (</w:t>
      </w:r>
      <w:r w:rsidR="00425E71">
        <w:rPr>
          <w:i/>
          <w:iCs/>
        </w:rPr>
        <w:t>p</w:t>
      </w:r>
      <w:r w:rsidR="00425E71">
        <w:t xml:space="preserve"> = 0.046) compared with the rest of the laboratories (Table A-</w:t>
      </w:r>
      <w:r w:rsidR="0027210C">
        <w:t>10</w:t>
      </w:r>
      <w:r w:rsidR="00425E71">
        <w:t xml:space="preserve">), with no other significant differences observed for other </w:t>
      </w:r>
      <w:r w:rsidR="0011131F">
        <w:t>analytes</w:t>
      </w:r>
      <w:r w:rsidR="00425E71">
        <w:t xml:space="preserve"> (</w:t>
      </w:r>
      <w:r w:rsidR="0011131F">
        <w:t>α = 0.05</w:t>
      </w:r>
      <w:r w:rsidR="00425E71">
        <w:t>)</w:t>
      </w:r>
      <w:r w:rsidR="0011131F">
        <w:t xml:space="preserve">. The lack of a consistent trend across analytes compared to other laboratories, as well this laboratory’s </w:t>
      </w:r>
      <w:r w:rsidR="0011131F">
        <w:lastRenderedPageBreak/>
        <w:t>relatively high performance in all aspects of the study suggests that the lower extraction flow rate did not significantly bias the laboratory’s recovery data.</w:t>
      </w:r>
    </w:p>
    <w:p w14:paraId="4B948B32" w14:textId="5893C9E8" w:rsidR="00555A41" w:rsidRDefault="00567AFF" w:rsidP="009F3759">
      <w:pPr>
        <w:pStyle w:val="Heading3"/>
      </w:pPr>
      <w:bookmarkStart w:id="21" w:name="_Toc152751910"/>
      <w:r>
        <w:t xml:space="preserve">Section 3.2.2: </w:t>
      </w:r>
      <w:r w:rsidR="00555A41">
        <w:t>Method Detection Limit</w:t>
      </w:r>
      <w:bookmarkEnd w:id="21"/>
    </w:p>
    <w:p w14:paraId="6D012435" w14:textId="3BB17E70" w:rsidR="002A6387" w:rsidRPr="00555A41" w:rsidRDefault="002A6387" w:rsidP="009F3759">
      <w:pPr>
        <w:pStyle w:val="Heading4"/>
      </w:pPr>
      <w:bookmarkStart w:id="22" w:name="_Toc152751911"/>
      <w:r w:rsidRPr="00A12C27">
        <w:t xml:space="preserve">Table </w:t>
      </w:r>
      <w:r w:rsidR="004B40E2">
        <w:t>5</w:t>
      </w:r>
      <w:r w:rsidR="005858F5">
        <w:t xml:space="preserve"> </w:t>
      </w:r>
      <w:r w:rsidRPr="00555A41">
        <w:t xml:space="preserve">Summary of method detection limit (MDL) data for each analyte across </w:t>
      </w:r>
      <w:r w:rsidR="00C75B03">
        <w:t>six laboratories.</w:t>
      </w:r>
      <w:bookmarkEnd w:id="22"/>
    </w:p>
    <w:tbl>
      <w:tblPr>
        <w:tblStyle w:val="TableGrid"/>
        <w:tblW w:w="10649" w:type="dxa"/>
        <w:tblInd w:w="-185" w:type="dxa"/>
        <w:tblLayout w:type="fixed"/>
        <w:tblLook w:val="04A0" w:firstRow="1" w:lastRow="0" w:firstColumn="1" w:lastColumn="0" w:noHBand="0" w:noVBand="1"/>
      </w:tblPr>
      <w:tblGrid>
        <w:gridCol w:w="1170"/>
        <w:gridCol w:w="2520"/>
        <w:gridCol w:w="2250"/>
        <w:gridCol w:w="2340"/>
        <w:gridCol w:w="1170"/>
        <w:gridCol w:w="1199"/>
      </w:tblGrid>
      <w:tr w:rsidR="003278F3" w14:paraId="775FA965" w14:textId="731EC34E" w:rsidTr="0026627B">
        <w:trPr>
          <w:trHeight w:val="1603"/>
        </w:trPr>
        <w:tc>
          <w:tcPr>
            <w:tcW w:w="1170" w:type="dxa"/>
          </w:tcPr>
          <w:p w14:paraId="5FD6E875" w14:textId="77777777" w:rsidR="003278F3" w:rsidRPr="00A66859" w:rsidRDefault="003278F3" w:rsidP="00A66859">
            <w:pPr>
              <w:pStyle w:val="BodyText"/>
              <w:rPr>
                <w:b/>
                <w:bCs w:val="0"/>
              </w:rPr>
            </w:pPr>
            <w:r w:rsidRPr="00A66859">
              <w:rPr>
                <w:b/>
                <w:bCs w:val="0"/>
              </w:rPr>
              <w:t>Analyte</w:t>
            </w:r>
          </w:p>
        </w:tc>
        <w:tc>
          <w:tcPr>
            <w:tcW w:w="2520" w:type="dxa"/>
          </w:tcPr>
          <w:p w14:paraId="52A0BD39" w14:textId="781761F5" w:rsidR="003278F3" w:rsidRPr="00A66859" w:rsidRDefault="003278F3" w:rsidP="00A66859">
            <w:pPr>
              <w:pStyle w:val="BodyText"/>
              <w:rPr>
                <w:b/>
                <w:bCs w:val="0"/>
              </w:rPr>
            </w:pPr>
            <w:r w:rsidRPr="00A66859">
              <w:rPr>
                <w:b/>
                <w:bCs w:val="0"/>
              </w:rPr>
              <w:t>MDL</w:t>
            </w:r>
            <w:r w:rsidR="00893E16" w:rsidRPr="00893E16">
              <w:rPr>
                <w:b/>
                <w:bCs w:val="0"/>
                <w:vertAlign w:val="superscript"/>
              </w:rPr>
              <w:t>a</w:t>
            </w:r>
            <w:r w:rsidRPr="00A66859">
              <w:rPr>
                <w:b/>
                <w:bCs w:val="0"/>
              </w:rPr>
              <w:t xml:space="preserve"> </w:t>
            </w:r>
            <w:r w:rsidR="00D452E9">
              <w:rPr>
                <w:b/>
                <w:bCs w:val="0"/>
              </w:rPr>
              <w:t>(</w:t>
            </w:r>
            <w:r>
              <w:rPr>
                <w:b/>
                <w:bCs w:val="0"/>
              </w:rPr>
              <w:t>mean</w:t>
            </w:r>
            <w:r w:rsidRPr="00A66859">
              <w:rPr>
                <w:b/>
                <w:bCs w:val="0"/>
              </w:rPr>
              <w:t>: min to max)</w:t>
            </w:r>
          </w:p>
        </w:tc>
        <w:tc>
          <w:tcPr>
            <w:tcW w:w="2250" w:type="dxa"/>
          </w:tcPr>
          <w:p w14:paraId="7B88230C" w14:textId="74B9FB75" w:rsidR="003278F3" w:rsidRPr="00A66859" w:rsidRDefault="003278F3" w:rsidP="00A66859">
            <w:pPr>
              <w:pStyle w:val="BodyText"/>
              <w:rPr>
                <w:b/>
                <w:bCs w:val="0"/>
              </w:rPr>
            </w:pPr>
            <w:r w:rsidRPr="00A66859">
              <w:rPr>
                <w:b/>
                <w:bCs w:val="0"/>
              </w:rPr>
              <w:t>MDL</w:t>
            </w:r>
            <w:r w:rsidR="000D5B45" w:rsidRPr="000D5B45">
              <w:rPr>
                <w:b/>
                <w:bCs w:val="0"/>
                <w:vertAlign w:val="subscript"/>
              </w:rPr>
              <w:t>Blank</w:t>
            </w:r>
            <w:r w:rsidR="00893E16" w:rsidRPr="00893E16">
              <w:rPr>
                <w:b/>
                <w:bCs w:val="0"/>
                <w:vertAlign w:val="superscript"/>
              </w:rPr>
              <w:t>b</w:t>
            </w:r>
            <w:r w:rsidRPr="00A66859">
              <w:rPr>
                <w:b/>
                <w:bCs w:val="0"/>
              </w:rPr>
              <w:t xml:space="preserve"> (ppt) (</w:t>
            </w:r>
            <w:r>
              <w:rPr>
                <w:b/>
                <w:bCs w:val="0"/>
              </w:rPr>
              <w:t>mean</w:t>
            </w:r>
            <w:r w:rsidRPr="00A66859">
              <w:rPr>
                <w:b/>
                <w:bCs w:val="0"/>
              </w:rPr>
              <w:t>: min to max)</w:t>
            </w:r>
          </w:p>
        </w:tc>
        <w:tc>
          <w:tcPr>
            <w:tcW w:w="2340" w:type="dxa"/>
          </w:tcPr>
          <w:p w14:paraId="30B5806A" w14:textId="02E585FD" w:rsidR="003278F3" w:rsidRPr="00A66859" w:rsidRDefault="003278F3" w:rsidP="00A66859">
            <w:pPr>
              <w:pStyle w:val="BodyText"/>
              <w:rPr>
                <w:b/>
                <w:bCs w:val="0"/>
              </w:rPr>
            </w:pPr>
            <w:r>
              <w:rPr>
                <w:b/>
                <w:bCs w:val="0"/>
              </w:rPr>
              <w:t>F</w:t>
            </w:r>
            <w:r w:rsidRPr="00A66859">
              <w:rPr>
                <w:b/>
                <w:bCs w:val="0"/>
              </w:rPr>
              <w:t>inal MDL (ppt) (</w:t>
            </w:r>
            <w:r>
              <w:rPr>
                <w:b/>
                <w:bCs w:val="0"/>
              </w:rPr>
              <w:t>mean</w:t>
            </w:r>
            <w:r w:rsidRPr="00A66859">
              <w:rPr>
                <w:b/>
                <w:bCs w:val="0"/>
              </w:rPr>
              <w:t>: min to max)</w:t>
            </w:r>
          </w:p>
        </w:tc>
        <w:tc>
          <w:tcPr>
            <w:tcW w:w="1170" w:type="dxa"/>
          </w:tcPr>
          <w:p w14:paraId="3E0C427E" w14:textId="33211667" w:rsidR="003278F3" w:rsidRPr="00A66859" w:rsidRDefault="003278F3" w:rsidP="00A66859">
            <w:pPr>
              <w:pStyle w:val="BodyText"/>
              <w:rPr>
                <w:b/>
                <w:bCs w:val="0"/>
              </w:rPr>
            </w:pPr>
            <w:r w:rsidRPr="00A66859">
              <w:rPr>
                <w:b/>
                <w:bCs w:val="0"/>
              </w:rPr>
              <w:t>Number of MDLs based on LFBs</w:t>
            </w:r>
            <w:r w:rsidR="00893E16">
              <w:rPr>
                <w:b/>
                <w:bCs w:val="0"/>
                <w:vertAlign w:val="superscript"/>
              </w:rPr>
              <w:t>c</w:t>
            </w:r>
          </w:p>
        </w:tc>
        <w:tc>
          <w:tcPr>
            <w:tcW w:w="1199" w:type="dxa"/>
          </w:tcPr>
          <w:p w14:paraId="7E377B2C" w14:textId="5A468453" w:rsidR="003278F3" w:rsidRPr="00A66859" w:rsidRDefault="003278F3" w:rsidP="00A66859">
            <w:pPr>
              <w:pStyle w:val="BodyText"/>
              <w:rPr>
                <w:b/>
                <w:bCs w:val="0"/>
              </w:rPr>
            </w:pPr>
            <w:r>
              <w:rPr>
                <w:b/>
                <w:bCs w:val="0"/>
              </w:rPr>
              <w:t>Percentage of Laboratories meeting QC criteria (i.e., MDL &lt; 10 ppt)</w:t>
            </w:r>
          </w:p>
        </w:tc>
      </w:tr>
      <w:tr w:rsidR="003278F3" w14:paraId="36B6D2C5" w14:textId="1A44B37E" w:rsidTr="0026627B">
        <w:trPr>
          <w:trHeight w:val="232"/>
        </w:trPr>
        <w:tc>
          <w:tcPr>
            <w:tcW w:w="1170" w:type="dxa"/>
          </w:tcPr>
          <w:p w14:paraId="2BF28ECA" w14:textId="45509168" w:rsidR="003278F3" w:rsidRDefault="003278F3" w:rsidP="003278F3">
            <w:pPr>
              <w:pStyle w:val="BodyText"/>
            </w:pPr>
            <w:r w:rsidRPr="007A0A76">
              <w:t>NDBA</w:t>
            </w:r>
          </w:p>
        </w:tc>
        <w:tc>
          <w:tcPr>
            <w:tcW w:w="2520" w:type="dxa"/>
          </w:tcPr>
          <w:p w14:paraId="135CA20B" w14:textId="766896FA" w:rsidR="003278F3" w:rsidRDefault="003278F3" w:rsidP="003278F3">
            <w:pPr>
              <w:pStyle w:val="BodyText"/>
            </w:pPr>
            <w:r w:rsidRPr="00A812F0">
              <w:t>1.</w:t>
            </w:r>
            <w:r>
              <w:t>1</w:t>
            </w:r>
            <w:r w:rsidRPr="00A812F0">
              <w:t xml:space="preserve"> (0.22 to 3.</w:t>
            </w:r>
            <w:r>
              <w:t>5</w:t>
            </w:r>
            <w:r w:rsidRPr="00A812F0">
              <w:t>)</w:t>
            </w:r>
          </w:p>
        </w:tc>
        <w:tc>
          <w:tcPr>
            <w:tcW w:w="2250" w:type="dxa"/>
          </w:tcPr>
          <w:p w14:paraId="63C13E7C" w14:textId="073EAF3E" w:rsidR="003278F3" w:rsidRDefault="003278F3" w:rsidP="003278F3">
            <w:pPr>
              <w:pStyle w:val="BodyText"/>
            </w:pPr>
            <w:r w:rsidRPr="00DF0378">
              <w:t>0.59 (0.32 to 0.78)</w:t>
            </w:r>
          </w:p>
        </w:tc>
        <w:tc>
          <w:tcPr>
            <w:tcW w:w="2340" w:type="dxa"/>
          </w:tcPr>
          <w:p w14:paraId="0787079F" w14:textId="737F800A" w:rsidR="003278F3" w:rsidRDefault="003278F3" w:rsidP="003278F3">
            <w:pPr>
              <w:pStyle w:val="BodyText"/>
            </w:pPr>
            <w:r w:rsidRPr="00AE4FAD">
              <w:t>1.</w:t>
            </w:r>
            <w:r>
              <w:t>1</w:t>
            </w:r>
            <w:r w:rsidRPr="00AE4FAD">
              <w:t xml:space="preserve"> (0.38 to 3.</w:t>
            </w:r>
            <w:r>
              <w:t>5</w:t>
            </w:r>
            <w:r w:rsidRPr="00AE4FAD">
              <w:t>)</w:t>
            </w:r>
          </w:p>
        </w:tc>
        <w:tc>
          <w:tcPr>
            <w:tcW w:w="1170" w:type="dxa"/>
          </w:tcPr>
          <w:p w14:paraId="623C19CE" w14:textId="1839C8C9" w:rsidR="003278F3" w:rsidRDefault="003278F3" w:rsidP="003278F3">
            <w:pPr>
              <w:pStyle w:val="BodyText"/>
            </w:pPr>
            <w:r w:rsidRPr="006C0E34">
              <w:t>4</w:t>
            </w:r>
          </w:p>
        </w:tc>
        <w:tc>
          <w:tcPr>
            <w:tcW w:w="1199" w:type="dxa"/>
          </w:tcPr>
          <w:p w14:paraId="58A6B6C6" w14:textId="41D7ACDE" w:rsidR="003278F3" w:rsidRPr="006C0E34" w:rsidRDefault="003278F3" w:rsidP="003278F3">
            <w:pPr>
              <w:pStyle w:val="BodyText"/>
            </w:pPr>
            <w:r w:rsidRPr="00BC4353">
              <w:t>100%</w:t>
            </w:r>
          </w:p>
        </w:tc>
      </w:tr>
      <w:tr w:rsidR="003278F3" w14:paraId="732DB8A4" w14:textId="13C730A2" w:rsidTr="0026627B">
        <w:trPr>
          <w:trHeight w:val="224"/>
        </w:trPr>
        <w:tc>
          <w:tcPr>
            <w:tcW w:w="1170" w:type="dxa"/>
          </w:tcPr>
          <w:p w14:paraId="1EC0AEBA" w14:textId="4187255A" w:rsidR="003278F3" w:rsidRDefault="003278F3" w:rsidP="003278F3">
            <w:pPr>
              <w:pStyle w:val="BodyText"/>
            </w:pPr>
            <w:r w:rsidRPr="007A0A76">
              <w:t>NDEA</w:t>
            </w:r>
          </w:p>
        </w:tc>
        <w:tc>
          <w:tcPr>
            <w:tcW w:w="2520" w:type="dxa"/>
          </w:tcPr>
          <w:p w14:paraId="60FBE345" w14:textId="6894AD72" w:rsidR="003278F3" w:rsidRDefault="003278F3" w:rsidP="003278F3">
            <w:pPr>
              <w:pStyle w:val="BodyText"/>
            </w:pPr>
            <w:r w:rsidRPr="00A812F0">
              <w:t>0.61 (0.13 to 1.</w:t>
            </w:r>
            <w:r>
              <w:t>6</w:t>
            </w:r>
            <w:r w:rsidRPr="00A812F0">
              <w:t>)</w:t>
            </w:r>
          </w:p>
        </w:tc>
        <w:tc>
          <w:tcPr>
            <w:tcW w:w="2250" w:type="dxa"/>
          </w:tcPr>
          <w:p w14:paraId="3A4AB5C5" w14:textId="08E7896A" w:rsidR="003278F3" w:rsidRDefault="003278F3" w:rsidP="003278F3">
            <w:pPr>
              <w:pStyle w:val="BodyText"/>
            </w:pPr>
            <w:r w:rsidRPr="00DF0378">
              <w:t>0.42 (0.13 to 1.1)</w:t>
            </w:r>
          </w:p>
        </w:tc>
        <w:tc>
          <w:tcPr>
            <w:tcW w:w="2340" w:type="dxa"/>
          </w:tcPr>
          <w:p w14:paraId="5F2C0907" w14:textId="5327F023" w:rsidR="003278F3" w:rsidRDefault="003278F3" w:rsidP="003278F3">
            <w:pPr>
              <w:pStyle w:val="BodyText"/>
            </w:pPr>
            <w:r w:rsidRPr="00AE4FAD">
              <w:t>0.63 (0.13 to 1.</w:t>
            </w:r>
            <w:r>
              <w:t>6</w:t>
            </w:r>
            <w:r w:rsidRPr="00AE4FAD">
              <w:t>)</w:t>
            </w:r>
          </w:p>
        </w:tc>
        <w:tc>
          <w:tcPr>
            <w:tcW w:w="1170" w:type="dxa"/>
          </w:tcPr>
          <w:p w14:paraId="37632FCE" w14:textId="7BD89444" w:rsidR="003278F3" w:rsidRDefault="003278F3" w:rsidP="003278F3">
            <w:pPr>
              <w:pStyle w:val="BodyText"/>
            </w:pPr>
            <w:r w:rsidRPr="006C0E34">
              <w:t>4</w:t>
            </w:r>
          </w:p>
        </w:tc>
        <w:tc>
          <w:tcPr>
            <w:tcW w:w="1199" w:type="dxa"/>
          </w:tcPr>
          <w:p w14:paraId="5BA16F92" w14:textId="0A0FA103" w:rsidR="003278F3" w:rsidRPr="006C0E34" w:rsidRDefault="003278F3" w:rsidP="003278F3">
            <w:pPr>
              <w:pStyle w:val="BodyText"/>
            </w:pPr>
            <w:r w:rsidRPr="00BC4353">
              <w:t>100%</w:t>
            </w:r>
          </w:p>
        </w:tc>
      </w:tr>
      <w:tr w:rsidR="003278F3" w14:paraId="30CC110F" w14:textId="357FDD6F" w:rsidTr="0026627B">
        <w:trPr>
          <w:trHeight w:val="232"/>
        </w:trPr>
        <w:tc>
          <w:tcPr>
            <w:tcW w:w="1170" w:type="dxa"/>
          </w:tcPr>
          <w:p w14:paraId="3C115E5E" w14:textId="2E31C37B" w:rsidR="003278F3" w:rsidRDefault="003278F3" w:rsidP="003278F3">
            <w:pPr>
              <w:pStyle w:val="BodyText"/>
            </w:pPr>
            <w:r w:rsidRPr="007A0A76">
              <w:t>NDMA</w:t>
            </w:r>
          </w:p>
        </w:tc>
        <w:tc>
          <w:tcPr>
            <w:tcW w:w="2520" w:type="dxa"/>
          </w:tcPr>
          <w:p w14:paraId="015E207B" w14:textId="0F7782CA" w:rsidR="003278F3" w:rsidRDefault="003278F3" w:rsidP="003278F3">
            <w:pPr>
              <w:pStyle w:val="BodyText"/>
            </w:pPr>
            <w:r w:rsidRPr="00A812F0">
              <w:t>0.67 (0.30 to 1.</w:t>
            </w:r>
            <w:r>
              <w:t>3</w:t>
            </w:r>
            <w:r w:rsidRPr="00A812F0">
              <w:t>)</w:t>
            </w:r>
          </w:p>
        </w:tc>
        <w:tc>
          <w:tcPr>
            <w:tcW w:w="2250" w:type="dxa"/>
          </w:tcPr>
          <w:p w14:paraId="1310CA7B" w14:textId="5E90E754" w:rsidR="003278F3" w:rsidRDefault="003278F3" w:rsidP="003278F3">
            <w:pPr>
              <w:pStyle w:val="BodyText"/>
            </w:pPr>
            <w:r w:rsidRPr="00DF0378">
              <w:t>0.51 (0.18 to 0.99)</w:t>
            </w:r>
          </w:p>
        </w:tc>
        <w:tc>
          <w:tcPr>
            <w:tcW w:w="2340" w:type="dxa"/>
          </w:tcPr>
          <w:p w14:paraId="06348237" w14:textId="14F016E6" w:rsidR="003278F3" w:rsidRDefault="003278F3" w:rsidP="003278F3">
            <w:pPr>
              <w:pStyle w:val="BodyText"/>
            </w:pPr>
            <w:r w:rsidRPr="00AE4FAD">
              <w:t>0.63 (0.18 to 1.</w:t>
            </w:r>
            <w:r>
              <w:t>3</w:t>
            </w:r>
            <w:r w:rsidRPr="00AE4FAD">
              <w:t>)</w:t>
            </w:r>
          </w:p>
        </w:tc>
        <w:tc>
          <w:tcPr>
            <w:tcW w:w="1170" w:type="dxa"/>
          </w:tcPr>
          <w:p w14:paraId="2774396F" w14:textId="3EBCFF52" w:rsidR="003278F3" w:rsidRDefault="003278F3" w:rsidP="003278F3">
            <w:pPr>
              <w:pStyle w:val="BodyText"/>
            </w:pPr>
            <w:r w:rsidRPr="006C0E34">
              <w:t>3</w:t>
            </w:r>
          </w:p>
        </w:tc>
        <w:tc>
          <w:tcPr>
            <w:tcW w:w="1199" w:type="dxa"/>
          </w:tcPr>
          <w:p w14:paraId="055ECD1C" w14:textId="14A093D5" w:rsidR="003278F3" w:rsidRPr="006C0E34" w:rsidRDefault="003278F3" w:rsidP="003278F3">
            <w:pPr>
              <w:pStyle w:val="BodyText"/>
            </w:pPr>
            <w:r w:rsidRPr="00BC4353">
              <w:t>100%</w:t>
            </w:r>
          </w:p>
        </w:tc>
      </w:tr>
      <w:tr w:rsidR="003278F3" w14:paraId="1F291E38" w14:textId="52471AEA" w:rsidTr="0026627B">
        <w:trPr>
          <w:trHeight w:val="232"/>
        </w:trPr>
        <w:tc>
          <w:tcPr>
            <w:tcW w:w="1170" w:type="dxa"/>
          </w:tcPr>
          <w:p w14:paraId="1FB73159" w14:textId="17E9B85B" w:rsidR="003278F3" w:rsidRDefault="003278F3" w:rsidP="003278F3">
            <w:pPr>
              <w:pStyle w:val="BodyText"/>
            </w:pPr>
            <w:r w:rsidRPr="007A0A76">
              <w:t>NDPA</w:t>
            </w:r>
          </w:p>
        </w:tc>
        <w:tc>
          <w:tcPr>
            <w:tcW w:w="2520" w:type="dxa"/>
          </w:tcPr>
          <w:p w14:paraId="51ECEAB3" w14:textId="37831435" w:rsidR="003278F3" w:rsidRDefault="003278F3" w:rsidP="003278F3">
            <w:pPr>
              <w:pStyle w:val="BodyText"/>
            </w:pPr>
            <w:r w:rsidRPr="00A812F0">
              <w:t>0.29 (0.07 to 0.42)</w:t>
            </w:r>
          </w:p>
        </w:tc>
        <w:tc>
          <w:tcPr>
            <w:tcW w:w="2250" w:type="dxa"/>
          </w:tcPr>
          <w:p w14:paraId="08F4C28A" w14:textId="4DDDFD01" w:rsidR="003278F3" w:rsidRDefault="003278F3" w:rsidP="003278F3">
            <w:pPr>
              <w:pStyle w:val="BodyText"/>
            </w:pPr>
            <w:r w:rsidRPr="00DF0378">
              <w:t>0.39 (0.16 to 0.90)</w:t>
            </w:r>
          </w:p>
        </w:tc>
        <w:tc>
          <w:tcPr>
            <w:tcW w:w="2340" w:type="dxa"/>
          </w:tcPr>
          <w:p w14:paraId="30D7DA56" w14:textId="5DEFCDA9" w:rsidR="003278F3" w:rsidRDefault="003278F3" w:rsidP="003278F3">
            <w:pPr>
              <w:pStyle w:val="BodyText"/>
            </w:pPr>
            <w:r w:rsidRPr="00AE4FAD">
              <w:t>0.45 (0.31 to 0.90)</w:t>
            </w:r>
          </w:p>
        </w:tc>
        <w:tc>
          <w:tcPr>
            <w:tcW w:w="1170" w:type="dxa"/>
          </w:tcPr>
          <w:p w14:paraId="63DFE38A" w14:textId="739BC820" w:rsidR="003278F3" w:rsidRDefault="003278F3" w:rsidP="003278F3">
            <w:pPr>
              <w:pStyle w:val="BodyText"/>
            </w:pPr>
            <w:r w:rsidRPr="006C0E34">
              <w:t>4</w:t>
            </w:r>
          </w:p>
        </w:tc>
        <w:tc>
          <w:tcPr>
            <w:tcW w:w="1199" w:type="dxa"/>
          </w:tcPr>
          <w:p w14:paraId="0CE0591B" w14:textId="6F541E81" w:rsidR="003278F3" w:rsidRPr="006C0E34" w:rsidRDefault="003278F3" w:rsidP="003278F3">
            <w:pPr>
              <w:pStyle w:val="BodyText"/>
            </w:pPr>
            <w:r w:rsidRPr="00BC4353">
              <w:t>100%</w:t>
            </w:r>
          </w:p>
        </w:tc>
      </w:tr>
      <w:tr w:rsidR="003278F3" w14:paraId="66283EF8" w14:textId="6D0BE9B3" w:rsidTr="0026627B">
        <w:trPr>
          <w:trHeight w:val="232"/>
        </w:trPr>
        <w:tc>
          <w:tcPr>
            <w:tcW w:w="1170" w:type="dxa"/>
          </w:tcPr>
          <w:p w14:paraId="07791234" w14:textId="7A6531B1" w:rsidR="003278F3" w:rsidRPr="00380032" w:rsidRDefault="003278F3" w:rsidP="003278F3">
            <w:pPr>
              <w:pStyle w:val="BodyText"/>
            </w:pPr>
            <w:r w:rsidRPr="007A0A76">
              <w:t>NMEA</w:t>
            </w:r>
          </w:p>
        </w:tc>
        <w:tc>
          <w:tcPr>
            <w:tcW w:w="2520" w:type="dxa"/>
          </w:tcPr>
          <w:p w14:paraId="4ABC0FC9" w14:textId="4FBF59C5" w:rsidR="003278F3" w:rsidRDefault="003278F3" w:rsidP="003278F3">
            <w:pPr>
              <w:pStyle w:val="BodyText"/>
              <w:rPr>
                <w:rFonts w:ascii="Calibri" w:hAnsi="Calibri" w:cs="Calibri"/>
                <w:sz w:val="22"/>
                <w:szCs w:val="22"/>
              </w:rPr>
            </w:pPr>
            <w:r w:rsidRPr="00A812F0">
              <w:t>0.06 (0.04 to 0.08)</w:t>
            </w:r>
          </w:p>
        </w:tc>
        <w:tc>
          <w:tcPr>
            <w:tcW w:w="2250" w:type="dxa"/>
          </w:tcPr>
          <w:p w14:paraId="2BB66305" w14:textId="293826AA" w:rsidR="003278F3" w:rsidRDefault="003278F3" w:rsidP="003278F3">
            <w:pPr>
              <w:pStyle w:val="BodyText"/>
              <w:rPr>
                <w:rFonts w:ascii="Calibri" w:hAnsi="Calibri" w:cs="Calibri"/>
                <w:sz w:val="22"/>
                <w:szCs w:val="22"/>
              </w:rPr>
            </w:pPr>
            <w:r w:rsidRPr="00DF0378">
              <w:t>0.29 (0.17 to 0.45)</w:t>
            </w:r>
          </w:p>
        </w:tc>
        <w:tc>
          <w:tcPr>
            <w:tcW w:w="2340" w:type="dxa"/>
          </w:tcPr>
          <w:p w14:paraId="0F0177DC" w14:textId="642B9BF9" w:rsidR="003278F3" w:rsidRDefault="003278F3" w:rsidP="003278F3">
            <w:pPr>
              <w:pStyle w:val="BodyText"/>
              <w:rPr>
                <w:rFonts w:ascii="Calibri" w:hAnsi="Calibri" w:cs="Calibri"/>
                <w:sz w:val="22"/>
                <w:szCs w:val="22"/>
              </w:rPr>
            </w:pPr>
            <w:r w:rsidRPr="00AE4FAD">
              <w:t>0.29 (0.17 to 0.45)</w:t>
            </w:r>
          </w:p>
        </w:tc>
        <w:tc>
          <w:tcPr>
            <w:tcW w:w="1170" w:type="dxa"/>
          </w:tcPr>
          <w:p w14:paraId="465FD983" w14:textId="3A595D93" w:rsidR="003278F3" w:rsidRDefault="003278F3" w:rsidP="003278F3">
            <w:pPr>
              <w:pStyle w:val="BodyText"/>
              <w:rPr>
                <w:rFonts w:ascii="Calibri" w:hAnsi="Calibri" w:cs="Calibri"/>
                <w:sz w:val="22"/>
                <w:szCs w:val="22"/>
              </w:rPr>
            </w:pPr>
            <w:r w:rsidRPr="006C0E34">
              <w:t>6</w:t>
            </w:r>
          </w:p>
        </w:tc>
        <w:tc>
          <w:tcPr>
            <w:tcW w:w="1199" w:type="dxa"/>
          </w:tcPr>
          <w:p w14:paraId="7D115A68" w14:textId="092329B0" w:rsidR="003278F3" w:rsidRPr="006C0E34" w:rsidRDefault="003278F3" w:rsidP="003278F3">
            <w:pPr>
              <w:pStyle w:val="BodyText"/>
            </w:pPr>
            <w:r w:rsidRPr="00BC4353">
              <w:t>100%</w:t>
            </w:r>
          </w:p>
        </w:tc>
      </w:tr>
      <w:tr w:rsidR="003278F3" w14:paraId="525F5F00" w14:textId="17B845D1" w:rsidTr="0026627B">
        <w:trPr>
          <w:trHeight w:val="232"/>
        </w:trPr>
        <w:tc>
          <w:tcPr>
            <w:tcW w:w="1170" w:type="dxa"/>
          </w:tcPr>
          <w:p w14:paraId="31049BC4" w14:textId="359E3AFD" w:rsidR="003278F3" w:rsidRPr="00380032" w:rsidRDefault="003278F3" w:rsidP="003278F3">
            <w:pPr>
              <w:pStyle w:val="BodyText"/>
            </w:pPr>
            <w:r w:rsidRPr="007A0A76">
              <w:t>NMOR</w:t>
            </w:r>
          </w:p>
        </w:tc>
        <w:tc>
          <w:tcPr>
            <w:tcW w:w="2520" w:type="dxa"/>
          </w:tcPr>
          <w:p w14:paraId="18D888B8" w14:textId="0C700CC0" w:rsidR="003278F3" w:rsidRDefault="003278F3" w:rsidP="003278F3">
            <w:pPr>
              <w:pStyle w:val="BodyText"/>
              <w:rPr>
                <w:rFonts w:ascii="Calibri" w:hAnsi="Calibri" w:cs="Calibri"/>
                <w:sz w:val="22"/>
                <w:szCs w:val="22"/>
              </w:rPr>
            </w:pPr>
            <w:r w:rsidRPr="00A812F0">
              <w:t>0.36 (0.07 to 0.64)</w:t>
            </w:r>
          </w:p>
        </w:tc>
        <w:tc>
          <w:tcPr>
            <w:tcW w:w="2250" w:type="dxa"/>
          </w:tcPr>
          <w:p w14:paraId="4601BE81" w14:textId="26BBF866" w:rsidR="003278F3" w:rsidRDefault="003278F3" w:rsidP="003278F3">
            <w:pPr>
              <w:pStyle w:val="BodyText"/>
              <w:rPr>
                <w:rFonts w:ascii="Calibri" w:hAnsi="Calibri" w:cs="Calibri"/>
                <w:sz w:val="22"/>
                <w:szCs w:val="22"/>
              </w:rPr>
            </w:pPr>
            <w:r w:rsidRPr="00DF0378">
              <w:t>0.44 (0.18 to 1.</w:t>
            </w:r>
            <w:r>
              <w:t>1</w:t>
            </w:r>
            <w:r w:rsidRPr="00DF0378">
              <w:t>)</w:t>
            </w:r>
          </w:p>
        </w:tc>
        <w:tc>
          <w:tcPr>
            <w:tcW w:w="2340" w:type="dxa"/>
          </w:tcPr>
          <w:p w14:paraId="4BF63587" w14:textId="16AD6FA8" w:rsidR="003278F3" w:rsidRDefault="003278F3" w:rsidP="003278F3">
            <w:pPr>
              <w:pStyle w:val="BodyText"/>
              <w:rPr>
                <w:rFonts w:ascii="Calibri" w:hAnsi="Calibri" w:cs="Calibri"/>
                <w:sz w:val="22"/>
                <w:szCs w:val="22"/>
              </w:rPr>
            </w:pPr>
            <w:r w:rsidRPr="00AE4FAD">
              <w:t>0.49 (0.25 to 1.</w:t>
            </w:r>
            <w:r>
              <w:t>1</w:t>
            </w:r>
            <w:r w:rsidRPr="00AE4FAD">
              <w:t>)</w:t>
            </w:r>
          </w:p>
        </w:tc>
        <w:tc>
          <w:tcPr>
            <w:tcW w:w="1170" w:type="dxa"/>
          </w:tcPr>
          <w:p w14:paraId="3F704DA4" w14:textId="1167A440" w:rsidR="003278F3" w:rsidRDefault="003278F3" w:rsidP="003278F3">
            <w:pPr>
              <w:pStyle w:val="BodyText"/>
              <w:rPr>
                <w:rFonts w:ascii="Calibri" w:hAnsi="Calibri" w:cs="Calibri"/>
                <w:sz w:val="22"/>
                <w:szCs w:val="22"/>
              </w:rPr>
            </w:pPr>
            <w:r w:rsidRPr="006C0E34">
              <w:t>5</w:t>
            </w:r>
          </w:p>
        </w:tc>
        <w:tc>
          <w:tcPr>
            <w:tcW w:w="1199" w:type="dxa"/>
          </w:tcPr>
          <w:p w14:paraId="135B191A" w14:textId="2502EAEE" w:rsidR="003278F3" w:rsidRPr="006C0E34" w:rsidRDefault="003278F3" w:rsidP="003278F3">
            <w:pPr>
              <w:pStyle w:val="BodyText"/>
            </w:pPr>
            <w:r w:rsidRPr="00BC4353">
              <w:t>100%</w:t>
            </w:r>
          </w:p>
        </w:tc>
      </w:tr>
      <w:tr w:rsidR="003278F3" w14:paraId="1AEBA968" w14:textId="22156AEA" w:rsidTr="0026627B">
        <w:trPr>
          <w:trHeight w:val="224"/>
        </w:trPr>
        <w:tc>
          <w:tcPr>
            <w:tcW w:w="1170" w:type="dxa"/>
          </w:tcPr>
          <w:p w14:paraId="2FCC5559" w14:textId="33E22C36" w:rsidR="003278F3" w:rsidRDefault="003278F3" w:rsidP="003278F3">
            <w:pPr>
              <w:pStyle w:val="BodyText"/>
            </w:pPr>
            <w:r w:rsidRPr="007A0A76">
              <w:t>NPIP</w:t>
            </w:r>
          </w:p>
        </w:tc>
        <w:tc>
          <w:tcPr>
            <w:tcW w:w="2520" w:type="dxa"/>
          </w:tcPr>
          <w:p w14:paraId="4CF302B6" w14:textId="124DDF9B" w:rsidR="003278F3" w:rsidRDefault="003278F3" w:rsidP="003278F3">
            <w:pPr>
              <w:pStyle w:val="BodyText"/>
            </w:pPr>
            <w:r w:rsidRPr="00A812F0">
              <w:t>0.44 (0.25 to 0.62)</w:t>
            </w:r>
          </w:p>
        </w:tc>
        <w:tc>
          <w:tcPr>
            <w:tcW w:w="2250" w:type="dxa"/>
          </w:tcPr>
          <w:p w14:paraId="21BBCF9E" w14:textId="083766B0" w:rsidR="003278F3" w:rsidRDefault="003278F3" w:rsidP="003278F3">
            <w:pPr>
              <w:pStyle w:val="BodyText"/>
            </w:pPr>
            <w:r w:rsidRPr="00DF0378">
              <w:t>0.35 (0.16 to 0.62)</w:t>
            </w:r>
          </w:p>
        </w:tc>
        <w:tc>
          <w:tcPr>
            <w:tcW w:w="2340" w:type="dxa"/>
          </w:tcPr>
          <w:p w14:paraId="3D18AF86" w14:textId="47277B44" w:rsidR="003278F3" w:rsidRDefault="003278F3" w:rsidP="003278F3">
            <w:pPr>
              <w:pStyle w:val="BodyText"/>
            </w:pPr>
            <w:r w:rsidRPr="00AE4FAD">
              <w:t>0.35 (0.16 to 0.62)</w:t>
            </w:r>
          </w:p>
        </w:tc>
        <w:tc>
          <w:tcPr>
            <w:tcW w:w="1170" w:type="dxa"/>
          </w:tcPr>
          <w:p w14:paraId="77127A53" w14:textId="5014E88A" w:rsidR="003278F3" w:rsidRDefault="003278F3" w:rsidP="003278F3">
            <w:pPr>
              <w:pStyle w:val="BodyText"/>
            </w:pPr>
            <w:r w:rsidRPr="006C0E34">
              <w:t>5</w:t>
            </w:r>
          </w:p>
        </w:tc>
        <w:tc>
          <w:tcPr>
            <w:tcW w:w="1199" w:type="dxa"/>
          </w:tcPr>
          <w:p w14:paraId="2AB35313" w14:textId="7BFB6374" w:rsidR="003278F3" w:rsidRPr="006C0E34" w:rsidRDefault="003278F3" w:rsidP="003278F3">
            <w:pPr>
              <w:pStyle w:val="BodyText"/>
            </w:pPr>
            <w:r w:rsidRPr="00BC4353">
              <w:t>100%</w:t>
            </w:r>
          </w:p>
        </w:tc>
      </w:tr>
      <w:tr w:rsidR="003278F3" w14:paraId="4ED88583" w14:textId="4D071E16" w:rsidTr="0026627B">
        <w:trPr>
          <w:trHeight w:val="232"/>
        </w:trPr>
        <w:tc>
          <w:tcPr>
            <w:tcW w:w="1170" w:type="dxa"/>
          </w:tcPr>
          <w:p w14:paraId="5DCEB9F2" w14:textId="15407954" w:rsidR="003278F3" w:rsidRDefault="003278F3" w:rsidP="003278F3">
            <w:pPr>
              <w:pStyle w:val="BodyText"/>
            </w:pPr>
            <w:r w:rsidRPr="007A0A76">
              <w:t>NPYR</w:t>
            </w:r>
          </w:p>
        </w:tc>
        <w:tc>
          <w:tcPr>
            <w:tcW w:w="2520" w:type="dxa"/>
          </w:tcPr>
          <w:p w14:paraId="5EC05779" w14:textId="30B2AA98" w:rsidR="003278F3" w:rsidRDefault="003278F3" w:rsidP="003278F3">
            <w:pPr>
              <w:pStyle w:val="BodyText"/>
            </w:pPr>
            <w:r w:rsidRPr="00A812F0">
              <w:t>1.0</w:t>
            </w:r>
            <w:r>
              <w:t xml:space="preserve"> </w:t>
            </w:r>
            <w:r w:rsidRPr="00A812F0">
              <w:t>(0.68 to 1.</w:t>
            </w:r>
            <w:r>
              <w:t>2</w:t>
            </w:r>
            <w:r w:rsidRPr="00A812F0">
              <w:t>)</w:t>
            </w:r>
          </w:p>
        </w:tc>
        <w:tc>
          <w:tcPr>
            <w:tcW w:w="2250" w:type="dxa"/>
          </w:tcPr>
          <w:p w14:paraId="13E89FA4" w14:textId="2778DCE7" w:rsidR="003278F3" w:rsidRDefault="003278F3" w:rsidP="003278F3">
            <w:pPr>
              <w:pStyle w:val="BodyText"/>
            </w:pPr>
            <w:r w:rsidRPr="00DF0378">
              <w:t>0.70 (0.25 to 1.</w:t>
            </w:r>
            <w:r>
              <w:t>3</w:t>
            </w:r>
            <w:r w:rsidRPr="00DF0378">
              <w:t>)</w:t>
            </w:r>
          </w:p>
        </w:tc>
        <w:tc>
          <w:tcPr>
            <w:tcW w:w="2340" w:type="dxa"/>
          </w:tcPr>
          <w:p w14:paraId="5E411285" w14:textId="263E0182" w:rsidR="003278F3" w:rsidRDefault="003278F3" w:rsidP="003278F3">
            <w:pPr>
              <w:pStyle w:val="BodyText"/>
            </w:pPr>
            <w:r w:rsidRPr="00AE4FAD">
              <w:t>0.87 (0.44 to 1.25)</w:t>
            </w:r>
          </w:p>
        </w:tc>
        <w:tc>
          <w:tcPr>
            <w:tcW w:w="1170" w:type="dxa"/>
          </w:tcPr>
          <w:p w14:paraId="01705E26" w14:textId="4D29E64D" w:rsidR="003278F3" w:rsidRDefault="003278F3" w:rsidP="003278F3">
            <w:pPr>
              <w:pStyle w:val="BodyText"/>
            </w:pPr>
            <w:r w:rsidRPr="006C0E34">
              <w:t>4</w:t>
            </w:r>
          </w:p>
        </w:tc>
        <w:tc>
          <w:tcPr>
            <w:tcW w:w="1199" w:type="dxa"/>
          </w:tcPr>
          <w:p w14:paraId="251A13ED" w14:textId="762365C7" w:rsidR="003278F3" w:rsidRPr="006C0E34" w:rsidRDefault="003278F3" w:rsidP="003278F3">
            <w:pPr>
              <w:pStyle w:val="BodyText"/>
            </w:pPr>
            <w:r w:rsidRPr="00BC4353">
              <w:t>100%</w:t>
            </w:r>
          </w:p>
        </w:tc>
      </w:tr>
    </w:tbl>
    <w:p w14:paraId="13591D42" w14:textId="598A4215" w:rsidR="00893E16" w:rsidRPr="00893E16" w:rsidRDefault="00893E16" w:rsidP="00A66859">
      <w:pPr>
        <w:pStyle w:val="BodyText"/>
      </w:pPr>
      <w:r>
        <w:rPr>
          <w:vertAlign w:val="superscript"/>
        </w:rPr>
        <w:t>a</w:t>
      </w:r>
      <w:r w:rsidR="00386CED">
        <w:t>Refers to MDLs based on</w:t>
      </w:r>
      <w:r w:rsidR="00193A52">
        <w:t xml:space="preserve"> LFBs.</w:t>
      </w:r>
    </w:p>
    <w:p w14:paraId="1BD8DBAF" w14:textId="51731AD0" w:rsidR="00893E16" w:rsidRPr="00193A52" w:rsidRDefault="00893E16" w:rsidP="00A66859">
      <w:pPr>
        <w:pStyle w:val="BodyText"/>
      </w:pPr>
      <w:r>
        <w:rPr>
          <w:vertAlign w:val="superscript"/>
        </w:rPr>
        <w:t>b</w:t>
      </w:r>
      <w:r w:rsidR="00193A52">
        <w:t>Refers to MDLs based on LRBs.</w:t>
      </w:r>
    </w:p>
    <w:p w14:paraId="7390AF31" w14:textId="6B20F2A5" w:rsidR="004A4698" w:rsidRDefault="00893E16" w:rsidP="00A66859">
      <w:pPr>
        <w:pStyle w:val="BodyText"/>
      </w:pPr>
      <w:r>
        <w:rPr>
          <w:vertAlign w:val="superscript"/>
        </w:rPr>
        <w:t>c</w:t>
      </w:r>
      <w:r w:rsidR="00FF5484">
        <w:t>The final M</w:t>
      </w:r>
      <w:r w:rsidR="00FF5484" w:rsidRPr="00FF5484">
        <w:t>DL</w:t>
      </w:r>
      <w:r w:rsidR="00FF5484">
        <w:t xml:space="preserve"> for each analyte </w:t>
      </w:r>
      <w:r w:rsidR="00AB1F1F">
        <w:t>for every laboratory</w:t>
      </w:r>
      <w:r w:rsidR="00FF5484">
        <w:t xml:space="preserve"> was determined to be the largest of </w:t>
      </w:r>
      <w:r w:rsidR="00AB1F1F">
        <w:t>each laboratory’s</w:t>
      </w:r>
      <w:r w:rsidR="00FF5484">
        <w:t xml:space="preserve"> MDL</w:t>
      </w:r>
      <w:r w:rsidR="00A32F4C">
        <w:t>s</w:t>
      </w:r>
      <w:r w:rsidR="00DF6647">
        <w:t xml:space="preserve"> </w:t>
      </w:r>
      <w:r w:rsidR="00FF5484">
        <w:t xml:space="preserve">based on </w:t>
      </w:r>
      <w:r w:rsidR="001B01F7">
        <w:t xml:space="preserve">values determined by both </w:t>
      </w:r>
      <w:r w:rsidR="00341FA5">
        <w:t>LRBs</w:t>
      </w:r>
      <w:r w:rsidR="00FF5484">
        <w:t xml:space="preserve"> and </w:t>
      </w:r>
      <w:r w:rsidR="00CB6566">
        <w:t>LFBs.</w:t>
      </w:r>
      <w:r w:rsidR="001B01F7">
        <w:t xml:space="preserve"> This value provides a general indication regardi</w:t>
      </w:r>
      <w:r w:rsidR="009F2A02">
        <w:t>ng frequency of background contamination at relevant concentrations for each analyte.</w:t>
      </w:r>
    </w:p>
    <w:p w14:paraId="673AB4FD" w14:textId="77777777" w:rsidR="006E18EC" w:rsidRDefault="006E18EC" w:rsidP="00A66859">
      <w:pPr>
        <w:pStyle w:val="BodyText"/>
      </w:pPr>
    </w:p>
    <w:p w14:paraId="2FE65D31" w14:textId="29F4B4E6" w:rsidR="00A66859" w:rsidRDefault="00C7650A" w:rsidP="005D581F">
      <w:pPr>
        <w:ind w:firstLine="720"/>
        <w:rPr>
          <w:bCs/>
          <w:vertAlign w:val="subscript"/>
        </w:rPr>
      </w:pPr>
      <w:r>
        <w:t>MDLs ranged from 0.1 to 3.5 ppt across laboratories, with NMEA having the lowest MDLs (mean of 0.3 ppt; range between 0.3 and 0.5 ppt), and NDBA having the highest MDLs (mean of 1.1 ppt, range between 0.4 and 3.5 ppt) (Table 5). All determined MDLs</w:t>
      </w:r>
      <w:r w:rsidR="006E18EC">
        <w:t xml:space="preserve"> </w:t>
      </w:r>
      <w:r w:rsidR="00EC1C7C">
        <w:t>met the study’s data quality objective (Table 3) of being less than 10 ppt for all analytes</w:t>
      </w:r>
      <w:r w:rsidR="006E18EC">
        <w:t>.</w:t>
      </w:r>
      <w:r w:rsidR="0061236A">
        <w:t xml:space="preserve"> For all other analytes, the maximum MDL </w:t>
      </w:r>
      <w:r w:rsidR="00DB02AF">
        <w:t xml:space="preserve">reported by any laboratory </w:t>
      </w:r>
      <w:r w:rsidR="0061236A">
        <w:t xml:space="preserve">was </w:t>
      </w:r>
      <w:r w:rsidR="00DB02AF">
        <w:t>≤ 1.5 ppt, with mean MDLs</w:t>
      </w:r>
      <w:r w:rsidR="009254DA">
        <w:t xml:space="preserve"> across laboratories</w:t>
      </w:r>
      <w:r w:rsidR="00DB02AF">
        <w:t xml:space="preserve"> ≤0.9 ppt.</w:t>
      </w:r>
      <w:r w:rsidR="009254DA">
        <w:t xml:space="preserve"> The majority of MDLs were based upon LFBs</w:t>
      </w:r>
      <w:r w:rsidR="003D3D00">
        <w:t xml:space="preserve"> </w:t>
      </w:r>
      <w:r w:rsidR="003D3D00">
        <w:lastRenderedPageBreak/>
        <w:t>as expected</w:t>
      </w:r>
      <w:r w:rsidR="00DB5F9F">
        <w:t>, however, due to the potential background and minor contamination present</w:t>
      </w:r>
      <w:r w:rsidR="00ED17F2">
        <w:t xml:space="preserve"> </w:t>
      </w:r>
      <w:r w:rsidR="00D671F5">
        <w:t>(</w:t>
      </w:r>
      <w:r w:rsidR="00ED17F2">
        <w:t>discussed later)</w:t>
      </w:r>
      <w:r w:rsidR="00DB5F9F">
        <w:t xml:space="preserve">, </w:t>
      </w:r>
      <w:r w:rsidR="00ED17F2">
        <w:t xml:space="preserve">some MDLs were </w:t>
      </w:r>
      <w:r>
        <w:t xml:space="preserve">determined </w:t>
      </w:r>
      <w:r w:rsidR="00ED17F2">
        <w:t xml:space="preserve">based on the </w:t>
      </w:r>
      <w:r>
        <w:t>MDL</w:t>
      </w:r>
      <w:r w:rsidRPr="00193A52">
        <w:rPr>
          <w:vertAlign w:val="subscript"/>
        </w:rPr>
        <w:t>Blank</w:t>
      </w:r>
      <w:r>
        <w:t xml:space="preserve"> </w:t>
      </w:r>
      <w:r w:rsidR="00ED17F2">
        <w:t>results</w:t>
      </w:r>
      <w:r w:rsidR="00E16837">
        <w:t xml:space="preserve">. These results demonstrate that EEA-Agilent 521.1 </w:t>
      </w:r>
      <w:r>
        <w:t xml:space="preserve">can achieve </w:t>
      </w:r>
      <w:r w:rsidR="00E96E0C">
        <w:t>similar sensitiv</w:t>
      </w:r>
      <w:r>
        <w:t>ity</w:t>
      </w:r>
      <w:r w:rsidR="00E96E0C">
        <w:t xml:space="preserve"> as the original US EPA 521.1 method, which states detection limits</w:t>
      </w:r>
      <w:r w:rsidR="007A4778">
        <w:rPr>
          <w:rFonts w:ascii="ZWAdobeF" w:hAnsi="ZWAdobeF" w:cs="ZWAdobeF"/>
          <w:sz w:val="2"/>
          <w:szCs w:val="2"/>
        </w:rPr>
        <w:t>7F</w:t>
      </w:r>
      <w:r w:rsidR="008E1988">
        <w:rPr>
          <w:rStyle w:val="FootnoteReference"/>
        </w:rPr>
        <w:footnoteReference w:id="10"/>
      </w:r>
      <w:r w:rsidR="00E96E0C">
        <w:t xml:space="preserve"> between 0.28 an</w:t>
      </w:r>
      <w:r w:rsidR="008E1988">
        <w:t>d</w:t>
      </w:r>
      <w:r w:rsidR="00E96E0C">
        <w:t xml:space="preserve"> 0.66 </w:t>
      </w:r>
      <w:r w:rsidR="008E1988">
        <w:t>ppt (Munch and Bassett 2004).</w:t>
      </w:r>
    </w:p>
    <w:p w14:paraId="61DABAB4" w14:textId="153E86F8" w:rsidR="009E0EB2" w:rsidRDefault="005858F5" w:rsidP="009F3759">
      <w:pPr>
        <w:pStyle w:val="Heading3"/>
      </w:pPr>
      <w:bookmarkStart w:id="23" w:name="_Toc152751912"/>
      <w:r>
        <w:t>Section 3.2.</w:t>
      </w:r>
      <w:r w:rsidR="00E611CB">
        <w:t>3</w:t>
      </w:r>
      <w:r>
        <w:t xml:space="preserve">: </w:t>
      </w:r>
      <w:r w:rsidR="00B22599">
        <w:t>Minimum Reporting Level</w:t>
      </w:r>
      <w:bookmarkEnd w:id="23"/>
      <w:r w:rsidR="009E0EB2">
        <w:br/>
      </w:r>
      <w:r w:rsidR="005D581F">
        <w:tab/>
      </w:r>
    </w:p>
    <w:p w14:paraId="1A1F4DE4" w14:textId="608B4F2B" w:rsidR="00A66859" w:rsidRPr="00A66859" w:rsidRDefault="002B7DDB" w:rsidP="002B7DDB">
      <w:pPr>
        <w:ind w:firstLine="720"/>
      </w:pPr>
      <w:r>
        <w:t>MRLs for all laboratories and analytes are listed in Table A-3, with a summary provided in Table 6.</w:t>
      </w:r>
    </w:p>
    <w:p w14:paraId="0F702CF2" w14:textId="5E324AAF" w:rsidR="00394D56" w:rsidRDefault="00B22599" w:rsidP="009F3759">
      <w:pPr>
        <w:pStyle w:val="Heading4"/>
      </w:pPr>
      <w:bookmarkStart w:id="24" w:name="_Toc152751913"/>
      <w:r>
        <w:t xml:space="preserve">Table </w:t>
      </w:r>
      <w:r w:rsidR="00523B1A">
        <w:t>6</w:t>
      </w:r>
      <w:r w:rsidR="005858F5">
        <w:t xml:space="preserve"> </w:t>
      </w:r>
      <w:r w:rsidR="00394D56">
        <w:t>Summary of minimum reporting levels for eight nitrosamines for six laboratories.</w:t>
      </w:r>
      <w:bookmarkEnd w:id="24"/>
    </w:p>
    <w:tbl>
      <w:tblPr>
        <w:tblStyle w:val="TableGrid"/>
        <w:tblW w:w="9570" w:type="dxa"/>
        <w:tblLook w:val="04A0" w:firstRow="1" w:lastRow="0" w:firstColumn="1" w:lastColumn="0" w:noHBand="0" w:noVBand="1"/>
      </w:tblPr>
      <w:tblGrid>
        <w:gridCol w:w="1146"/>
        <w:gridCol w:w="1339"/>
        <w:gridCol w:w="1527"/>
        <w:gridCol w:w="1076"/>
        <w:gridCol w:w="1444"/>
        <w:gridCol w:w="1383"/>
        <w:gridCol w:w="1655"/>
      </w:tblGrid>
      <w:tr w:rsidR="008B6873" w:rsidRPr="008B6873" w14:paraId="2DE52E6C" w14:textId="77777777" w:rsidTr="00C121BF">
        <w:trPr>
          <w:trHeight w:val="336"/>
        </w:trPr>
        <w:tc>
          <w:tcPr>
            <w:tcW w:w="1155" w:type="dxa"/>
            <w:noWrap/>
            <w:hideMark/>
          </w:tcPr>
          <w:p w14:paraId="407B6E70" w14:textId="68448BE7" w:rsidR="008B6873" w:rsidRPr="00A66859" w:rsidRDefault="008B6873" w:rsidP="00A66859">
            <w:pPr>
              <w:pStyle w:val="BodyText"/>
              <w:rPr>
                <w:b/>
                <w:bCs w:val="0"/>
              </w:rPr>
            </w:pPr>
            <w:r w:rsidRPr="00A66859">
              <w:rPr>
                <w:b/>
                <w:bCs w:val="0"/>
              </w:rPr>
              <w:t>Analyte</w:t>
            </w:r>
          </w:p>
        </w:tc>
        <w:tc>
          <w:tcPr>
            <w:tcW w:w="1350" w:type="dxa"/>
            <w:noWrap/>
            <w:hideMark/>
          </w:tcPr>
          <w:p w14:paraId="5A48A0C4" w14:textId="34773B1D" w:rsidR="008B6873" w:rsidRPr="00A66859" w:rsidRDefault="008B6873" w:rsidP="00A66859">
            <w:pPr>
              <w:pStyle w:val="BodyText"/>
              <w:rPr>
                <w:b/>
                <w:bCs w:val="0"/>
              </w:rPr>
            </w:pPr>
            <w:r w:rsidRPr="00A66859">
              <w:rPr>
                <w:b/>
                <w:bCs w:val="0"/>
              </w:rPr>
              <w:t>Minimum MRL (ppt)</w:t>
            </w:r>
          </w:p>
        </w:tc>
        <w:tc>
          <w:tcPr>
            <w:tcW w:w="1541" w:type="dxa"/>
            <w:noWrap/>
            <w:hideMark/>
          </w:tcPr>
          <w:p w14:paraId="2F4C767E" w14:textId="4481329C" w:rsidR="008B6873" w:rsidRPr="00A66859" w:rsidRDefault="00CA6EFD" w:rsidP="00A66859">
            <w:pPr>
              <w:pStyle w:val="BodyText"/>
              <w:rPr>
                <w:b/>
                <w:bCs w:val="0"/>
              </w:rPr>
            </w:pPr>
            <w:r w:rsidRPr="00A66859">
              <w:rPr>
                <w:b/>
                <w:bCs w:val="0"/>
              </w:rPr>
              <w:t>20</w:t>
            </w:r>
            <w:r w:rsidRPr="00A66859">
              <w:rPr>
                <w:b/>
                <w:bCs w:val="0"/>
                <w:vertAlign w:val="superscript"/>
              </w:rPr>
              <w:t>th</w:t>
            </w:r>
            <w:r w:rsidRPr="00A66859">
              <w:rPr>
                <w:b/>
                <w:bCs w:val="0"/>
              </w:rPr>
              <w:t xml:space="preserve"> Percentile MRL (ppt)</w:t>
            </w:r>
          </w:p>
        </w:tc>
        <w:tc>
          <w:tcPr>
            <w:tcW w:w="1085" w:type="dxa"/>
            <w:noWrap/>
            <w:hideMark/>
          </w:tcPr>
          <w:p w14:paraId="236A79D8" w14:textId="53C2B965" w:rsidR="008B6873" w:rsidRPr="00A66859" w:rsidRDefault="008B6873" w:rsidP="00A66859">
            <w:pPr>
              <w:pStyle w:val="BodyText"/>
              <w:rPr>
                <w:b/>
                <w:bCs w:val="0"/>
              </w:rPr>
            </w:pPr>
            <w:r w:rsidRPr="00A66859">
              <w:rPr>
                <w:b/>
                <w:bCs w:val="0"/>
              </w:rPr>
              <w:t>Median MRL</w:t>
            </w:r>
            <w:r w:rsidR="00CA6EFD" w:rsidRPr="00A66859">
              <w:rPr>
                <w:b/>
                <w:bCs w:val="0"/>
              </w:rPr>
              <w:t xml:space="preserve"> (ppt)</w:t>
            </w:r>
          </w:p>
        </w:tc>
        <w:tc>
          <w:tcPr>
            <w:tcW w:w="1457" w:type="dxa"/>
            <w:noWrap/>
            <w:hideMark/>
          </w:tcPr>
          <w:p w14:paraId="46D1248B" w14:textId="21151330" w:rsidR="008B6873" w:rsidRPr="00A66859" w:rsidRDefault="008B6873" w:rsidP="00A66859">
            <w:pPr>
              <w:pStyle w:val="BodyText"/>
              <w:rPr>
                <w:b/>
                <w:bCs w:val="0"/>
              </w:rPr>
            </w:pPr>
            <w:r w:rsidRPr="00A66859">
              <w:rPr>
                <w:b/>
                <w:bCs w:val="0"/>
              </w:rPr>
              <w:t>80</w:t>
            </w:r>
            <w:r w:rsidRPr="00A66859">
              <w:rPr>
                <w:b/>
                <w:bCs w:val="0"/>
                <w:vertAlign w:val="superscript"/>
              </w:rPr>
              <w:t>th</w:t>
            </w:r>
            <w:r w:rsidR="00CA6EFD" w:rsidRPr="00A66859">
              <w:rPr>
                <w:b/>
                <w:bCs w:val="0"/>
              </w:rPr>
              <w:t xml:space="preserve"> </w:t>
            </w:r>
            <w:r w:rsidRPr="00A66859">
              <w:rPr>
                <w:b/>
                <w:bCs w:val="0"/>
              </w:rPr>
              <w:t>Percentile</w:t>
            </w:r>
            <w:r w:rsidR="00CA6EFD" w:rsidRPr="00A66859">
              <w:rPr>
                <w:b/>
                <w:bCs w:val="0"/>
              </w:rPr>
              <w:br/>
              <w:t>MRL (ppt)</w:t>
            </w:r>
          </w:p>
        </w:tc>
        <w:tc>
          <w:tcPr>
            <w:tcW w:w="1395" w:type="dxa"/>
            <w:noWrap/>
            <w:hideMark/>
          </w:tcPr>
          <w:p w14:paraId="6073B080" w14:textId="63C3C89B" w:rsidR="008B6873" w:rsidRPr="00A66859" w:rsidRDefault="008B6873" w:rsidP="00A66859">
            <w:pPr>
              <w:pStyle w:val="BodyText"/>
              <w:rPr>
                <w:b/>
                <w:bCs w:val="0"/>
              </w:rPr>
            </w:pPr>
            <w:r w:rsidRPr="00A66859">
              <w:rPr>
                <w:b/>
                <w:bCs w:val="0"/>
              </w:rPr>
              <w:t>Max</w:t>
            </w:r>
            <w:r w:rsidR="00CA6EFD" w:rsidRPr="00A66859">
              <w:rPr>
                <w:b/>
                <w:bCs w:val="0"/>
              </w:rPr>
              <w:t>imum</w:t>
            </w:r>
            <w:r w:rsidRPr="00A66859">
              <w:rPr>
                <w:b/>
                <w:bCs w:val="0"/>
              </w:rPr>
              <w:t xml:space="preserve"> MRL (ppt)</w:t>
            </w:r>
          </w:p>
        </w:tc>
        <w:tc>
          <w:tcPr>
            <w:tcW w:w="1587" w:type="dxa"/>
            <w:noWrap/>
            <w:hideMark/>
          </w:tcPr>
          <w:p w14:paraId="51470DB1" w14:textId="09FB323A" w:rsidR="008B6873" w:rsidRPr="00A66859" w:rsidRDefault="00D969D3" w:rsidP="00A66859">
            <w:pPr>
              <w:pStyle w:val="BodyText"/>
              <w:rPr>
                <w:b/>
                <w:bCs w:val="0"/>
              </w:rPr>
            </w:pPr>
            <w:r>
              <w:rPr>
                <w:b/>
                <w:bCs w:val="0"/>
              </w:rPr>
              <w:t>Number</w:t>
            </w:r>
            <w:r w:rsidR="00CA6EFD" w:rsidRPr="00A66859">
              <w:rPr>
                <w:b/>
                <w:bCs w:val="0"/>
              </w:rPr>
              <w:t xml:space="preserve"> of Laboratories </w:t>
            </w:r>
            <w:r>
              <w:rPr>
                <w:b/>
                <w:bCs w:val="0"/>
              </w:rPr>
              <w:t>(out of 6)</w:t>
            </w:r>
            <w:r w:rsidR="00CA6EFD" w:rsidRPr="00A66859">
              <w:rPr>
                <w:b/>
                <w:bCs w:val="0"/>
              </w:rPr>
              <w:t xml:space="preserve"> </w:t>
            </w:r>
            <w:r w:rsidR="00673742">
              <w:rPr>
                <w:b/>
                <w:bCs w:val="0"/>
              </w:rPr>
              <w:t>Meeting Acceptance Standards</w:t>
            </w:r>
            <w:r w:rsidR="009415EC" w:rsidRPr="009415EC">
              <w:rPr>
                <w:b/>
                <w:bCs w:val="0"/>
                <w:vertAlign w:val="superscript"/>
              </w:rPr>
              <w:t>a</w:t>
            </w:r>
          </w:p>
        </w:tc>
      </w:tr>
      <w:tr w:rsidR="00CA6EFD" w:rsidRPr="008B6873" w14:paraId="38E8E2A6" w14:textId="77777777" w:rsidTr="00C121BF">
        <w:trPr>
          <w:trHeight w:val="336"/>
        </w:trPr>
        <w:tc>
          <w:tcPr>
            <w:tcW w:w="1155" w:type="dxa"/>
            <w:noWrap/>
            <w:hideMark/>
          </w:tcPr>
          <w:p w14:paraId="4C32A705" w14:textId="77777777" w:rsidR="008B6873" w:rsidRPr="008B6873" w:rsidRDefault="008B6873" w:rsidP="00A66859">
            <w:pPr>
              <w:pStyle w:val="BodyText"/>
            </w:pPr>
            <w:r w:rsidRPr="008B6873">
              <w:t>NDBA</w:t>
            </w:r>
          </w:p>
        </w:tc>
        <w:tc>
          <w:tcPr>
            <w:tcW w:w="1350" w:type="dxa"/>
            <w:noWrap/>
            <w:hideMark/>
          </w:tcPr>
          <w:p w14:paraId="4E3E5716" w14:textId="77777777" w:rsidR="008B6873" w:rsidRPr="008B6873" w:rsidRDefault="008B6873" w:rsidP="00A66859">
            <w:pPr>
              <w:pStyle w:val="BodyText"/>
            </w:pPr>
            <w:r w:rsidRPr="008B6873">
              <w:t>1</w:t>
            </w:r>
          </w:p>
        </w:tc>
        <w:tc>
          <w:tcPr>
            <w:tcW w:w="1541" w:type="dxa"/>
            <w:noWrap/>
            <w:hideMark/>
          </w:tcPr>
          <w:p w14:paraId="489FD2E4" w14:textId="77777777" w:rsidR="008B6873" w:rsidRPr="008B6873" w:rsidRDefault="008B6873" w:rsidP="00A66859">
            <w:pPr>
              <w:pStyle w:val="BodyText"/>
            </w:pPr>
            <w:r w:rsidRPr="008B6873">
              <w:t>1.6</w:t>
            </w:r>
          </w:p>
        </w:tc>
        <w:tc>
          <w:tcPr>
            <w:tcW w:w="1085" w:type="dxa"/>
            <w:noWrap/>
            <w:hideMark/>
          </w:tcPr>
          <w:p w14:paraId="366A3DE2" w14:textId="77777777" w:rsidR="008B6873" w:rsidRPr="008B6873" w:rsidRDefault="008B6873" w:rsidP="00A66859">
            <w:pPr>
              <w:pStyle w:val="BodyText"/>
            </w:pPr>
            <w:r w:rsidRPr="008B6873">
              <w:t>2</w:t>
            </w:r>
          </w:p>
        </w:tc>
        <w:tc>
          <w:tcPr>
            <w:tcW w:w="1457" w:type="dxa"/>
            <w:noWrap/>
            <w:hideMark/>
          </w:tcPr>
          <w:p w14:paraId="24D4E4C4" w14:textId="77777777" w:rsidR="008B6873" w:rsidRPr="008B6873" w:rsidRDefault="008B6873" w:rsidP="00A66859">
            <w:pPr>
              <w:pStyle w:val="BodyText"/>
            </w:pPr>
            <w:r w:rsidRPr="008B6873">
              <w:t>5</w:t>
            </w:r>
          </w:p>
        </w:tc>
        <w:tc>
          <w:tcPr>
            <w:tcW w:w="1395" w:type="dxa"/>
            <w:noWrap/>
            <w:hideMark/>
          </w:tcPr>
          <w:p w14:paraId="1658E8A1" w14:textId="77777777" w:rsidR="008B6873" w:rsidRPr="008B6873" w:rsidRDefault="008B6873" w:rsidP="00A66859">
            <w:pPr>
              <w:pStyle w:val="BodyText"/>
            </w:pPr>
            <w:r w:rsidRPr="008B6873">
              <w:t>5</w:t>
            </w:r>
          </w:p>
        </w:tc>
        <w:tc>
          <w:tcPr>
            <w:tcW w:w="1587" w:type="dxa"/>
            <w:noWrap/>
            <w:hideMark/>
          </w:tcPr>
          <w:p w14:paraId="6BE12F85" w14:textId="1DCAF0AD" w:rsidR="008B6873" w:rsidRPr="008B6873" w:rsidRDefault="00925ECE" w:rsidP="00A66859">
            <w:pPr>
              <w:pStyle w:val="BodyText"/>
            </w:pPr>
            <w:r>
              <w:t>2</w:t>
            </w:r>
            <w:r w:rsidR="00DF4920">
              <w:rPr>
                <w:vertAlign w:val="superscript"/>
              </w:rPr>
              <w:t>b</w:t>
            </w:r>
          </w:p>
        </w:tc>
      </w:tr>
      <w:tr w:rsidR="00CA6EFD" w:rsidRPr="008B6873" w14:paraId="09AD8908" w14:textId="77777777" w:rsidTr="00C121BF">
        <w:trPr>
          <w:trHeight w:val="336"/>
        </w:trPr>
        <w:tc>
          <w:tcPr>
            <w:tcW w:w="1155" w:type="dxa"/>
            <w:noWrap/>
            <w:hideMark/>
          </w:tcPr>
          <w:p w14:paraId="594BD258" w14:textId="77777777" w:rsidR="008B6873" w:rsidRPr="008B6873" w:rsidRDefault="008B6873" w:rsidP="00A66859">
            <w:pPr>
              <w:pStyle w:val="BodyText"/>
            </w:pPr>
            <w:r w:rsidRPr="008B6873">
              <w:t>NDEA</w:t>
            </w:r>
          </w:p>
        </w:tc>
        <w:tc>
          <w:tcPr>
            <w:tcW w:w="1350" w:type="dxa"/>
            <w:noWrap/>
            <w:hideMark/>
          </w:tcPr>
          <w:p w14:paraId="4CD16437" w14:textId="77777777" w:rsidR="008B6873" w:rsidRPr="008B6873" w:rsidRDefault="008B6873" w:rsidP="00A66859">
            <w:pPr>
              <w:pStyle w:val="BodyText"/>
            </w:pPr>
            <w:r w:rsidRPr="008B6873">
              <w:t>1</w:t>
            </w:r>
          </w:p>
        </w:tc>
        <w:tc>
          <w:tcPr>
            <w:tcW w:w="1541" w:type="dxa"/>
            <w:noWrap/>
            <w:hideMark/>
          </w:tcPr>
          <w:p w14:paraId="17FE818D" w14:textId="77777777" w:rsidR="008B6873" w:rsidRPr="008B6873" w:rsidRDefault="008B6873" w:rsidP="00A66859">
            <w:pPr>
              <w:pStyle w:val="BodyText"/>
            </w:pPr>
            <w:r w:rsidRPr="008B6873">
              <w:t>1</w:t>
            </w:r>
          </w:p>
        </w:tc>
        <w:tc>
          <w:tcPr>
            <w:tcW w:w="1085" w:type="dxa"/>
            <w:noWrap/>
            <w:hideMark/>
          </w:tcPr>
          <w:p w14:paraId="19BCC376" w14:textId="77777777" w:rsidR="008B6873" w:rsidRPr="008B6873" w:rsidRDefault="008B6873" w:rsidP="00A66859">
            <w:pPr>
              <w:pStyle w:val="BodyText"/>
            </w:pPr>
            <w:r w:rsidRPr="008B6873">
              <w:t>2</w:t>
            </w:r>
          </w:p>
        </w:tc>
        <w:tc>
          <w:tcPr>
            <w:tcW w:w="1457" w:type="dxa"/>
            <w:noWrap/>
            <w:hideMark/>
          </w:tcPr>
          <w:p w14:paraId="79A3330C" w14:textId="77777777" w:rsidR="008B6873" w:rsidRPr="008B6873" w:rsidRDefault="008B6873" w:rsidP="00A66859">
            <w:pPr>
              <w:pStyle w:val="BodyText"/>
            </w:pPr>
            <w:r w:rsidRPr="008B6873">
              <w:t>2</w:t>
            </w:r>
          </w:p>
        </w:tc>
        <w:tc>
          <w:tcPr>
            <w:tcW w:w="1395" w:type="dxa"/>
            <w:noWrap/>
            <w:hideMark/>
          </w:tcPr>
          <w:p w14:paraId="04EA4182" w14:textId="77777777" w:rsidR="008B6873" w:rsidRPr="008B6873" w:rsidRDefault="008B6873" w:rsidP="00A66859">
            <w:pPr>
              <w:pStyle w:val="BodyText"/>
            </w:pPr>
            <w:r w:rsidRPr="008B6873">
              <w:t>2</w:t>
            </w:r>
          </w:p>
        </w:tc>
        <w:tc>
          <w:tcPr>
            <w:tcW w:w="1587" w:type="dxa"/>
            <w:noWrap/>
            <w:hideMark/>
          </w:tcPr>
          <w:p w14:paraId="29DFCC4E" w14:textId="6370B833" w:rsidR="008B6873" w:rsidRPr="008B6873" w:rsidRDefault="00925ECE" w:rsidP="00A66859">
            <w:pPr>
              <w:pStyle w:val="BodyText"/>
            </w:pPr>
            <w:r>
              <w:t>3</w:t>
            </w:r>
            <w:r w:rsidR="00DF3DAA" w:rsidRPr="00DF3DAA">
              <w:rPr>
                <w:vertAlign w:val="superscript"/>
              </w:rPr>
              <w:t>b</w:t>
            </w:r>
          </w:p>
        </w:tc>
      </w:tr>
      <w:tr w:rsidR="00CA6EFD" w:rsidRPr="008B6873" w14:paraId="4292E6BD" w14:textId="77777777" w:rsidTr="00C121BF">
        <w:trPr>
          <w:trHeight w:val="336"/>
        </w:trPr>
        <w:tc>
          <w:tcPr>
            <w:tcW w:w="1155" w:type="dxa"/>
            <w:noWrap/>
            <w:hideMark/>
          </w:tcPr>
          <w:p w14:paraId="616EB053" w14:textId="77777777" w:rsidR="008B6873" w:rsidRPr="008B6873" w:rsidRDefault="008B6873" w:rsidP="00A66859">
            <w:pPr>
              <w:pStyle w:val="BodyText"/>
            </w:pPr>
            <w:r w:rsidRPr="008B6873">
              <w:t>NDMA</w:t>
            </w:r>
          </w:p>
        </w:tc>
        <w:tc>
          <w:tcPr>
            <w:tcW w:w="1350" w:type="dxa"/>
            <w:noWrap/>
            <w:hideMark/>
          </w:tcPr>
          <w:p w14:paraId="6E6F57BC" w14:textId="77777777" w:rsidR="008B6873" w:rsidRPr="008B6873" w:rsidRDefault="008B6873" w:rsidP="00A66859">
            <w:pPr>
              <w:pStyle w:val="BodyText"/>
            </w:pPr>
            <w:r w:rsidRPr="008B6873">
              <w:t>1</w:t>
            </w:r>
          </w:p>
        </w:tc>
        <w:tc>
          <w:tcPr>
            <w:tcW w:w="1541" w:type="dxa"/>
            <w:noWrap/>
            <w:hideMark/>
          </w:tcPr>
          <w:p w14:paraId="4085C39A" w14:textId="77777777" w:rsidR="008B6873" w:rsidRPr="008B6873" w:rsidRDefault="008B6873" w:rsidP="00A66859">
            <w:pPr>
              <w:pStyle w:val="BodyText"/>
            </w:pPr>
            <w:r w:rsidRPr="008B6873">
              <w:t>1.8</w:t>
            </w:r>
          </w:p>
        </w:tc>
        <w:tc>
          <w:tcPr>
            <w:tcW w:w="1085" w:type="dxa"/>
            <w:noWrap/>
            <w:hideMark/>
          </w:tcPr>
          <w:p w14:paraId="66ADD1F8" w14:textId="77777777" w:rsidR="008B6873" w:rsidRPr="008B6873" w:rsidRDefault="008B6873" w:rsidP="00A66859">
            <w:pPr>
              <w:pStyle w:val="BodyText"/>
            </w:pPr>
            <w:r w:rsidRPr="008B6873">
              <w:t>2</w:t>
            </w:r>
          </w:p>
        </w:tc>
        <w:tc>
          <w:tcPr>
            <w:tcW w:w="1457" w:type="dxa"/>
            <w:noWrap/>
            <w:hideMark/>
          </w:tcPr>
          <w:p w14:paraId="355D0DEE" w14:textId="77777777" w:rsidR="008B6873" w:rsidRPr="008B6873" w:rsidRDefault="008B6873" w:rsidP="00A66859">
            <w:pPr>
              <w:pStyle w:val="BodyText"/>
            </w:pPr>
            <w:r w:rsidRPr="008B6873">
              <w:t>2</w:t>
            </w:r>
          </w:p>
        </w:tc>
        <w:tc>
          <w:tcPr>
            <w:tcW w:w="1395" w:type="dxa"/>
            <w:noWrap/>
            <w:hideMark/>
          </w:tcPr>
          <w:p w14:paraId="4DEC4072" w14:textId="77777777" w:rsidR="008B6873" w:rsidRPr="008B6873" w:rsidRDefault="008B6873" w:rsidP="00A66859">
            <w:pPr>
              <w:pStyle w:val="BodyText"/>
            </w:pPr>
            <w:r w:rsidRPr="008B6873">
              <w:t>2</w:t>
            </w:r>
          </w:p>
        </w:tc>
        <w:tc>
          <w:tcPr>
            <w:tcW w:w="1587" w:type="dxa"/>
            <w:noWrap/>
            <w:hideMark/>
          </w:tcPr>
          <w:p w14:paraId="7B713F36" w14:textId="133F5BCB" w:rsidR="008B6873" w:rsidRPr="008B6873" w:rsidRDefault="00925ECE" w:rsidP="00A66859">
            <w:pPr>
              <w:pStyle w:val="BodyText"/>
            </w:pPr>
            <w:r>
              <w:t>2</w:t>
            </w:r>
            <w:r w:rsidR="009747C4">
              <w:rPr>
                <w:vertAlign w:val="superscript"/>
              </w:rPr>
              <w:t>b</w:t>
            </w:r>
          </w:p>
        </w:tc>
      </w:tr>
      <w:tr w:rsidR="00CA6EFD" w:rsidRPr="008B6873" w14:paraId="3AF28D57" w14:textId="77777777" w:rsidTr="00C121BF">
        <w:trPr>
          <w:trHeight w:val="336"/>
        </w:trPr>
        <w:tc>
          <w:tcPr>
            <w:tcW w:w="1155" w:type="dxa"/>
            <w:noWrap/>
            <w:hideMark/>
          </w:tcPr>
          <w:p w14:paraId="18AABEB3" w14:textId="77777777" w:rsidR="008B6873" w:rsidRPr="008B6873" w:rsidRDefault="008B6873" w:rsidP="00A66859">
            <w:pPr>
              <w:pStyle w:val="BodyText"/>
            </w:pPr>
            <w:r w:rsidRPr="008B6873">
              <w:t>NDPA</w:t>
            </w:r>
          </w:p>
        </w:tc>
        <w:tc>
          <w:tcPr>
            <w:tcW w:w="1350" w:type="dxa"/>
            <w:noWrap/>
            <w:hideMark/>
          </w:tcPr>
          <w:p w14:paraId="69628AED" w14:textId="77777777" w:rsidR="008B6873" w:rsidRPr="008B6873" w:rsidRDefault="008B6873" w:rsidP="00A66859">
            <w:pPr>
              <w:pStyle w:val="BodyText"/>
            </w:pPr>
            <w:r w:rsidRPr="008B6873">
              <w:t>1</w:t>
            </w:r>
          </w:p>
        </w:tc>
        <w:tc>
          <w:tcPr>
            <w:tcW w:w="1541" w:type="dxa"/>
            <w:noWrap/>
            <w:hideMark/>
          </w:tcPr>
          <w:p w14:paraId="0478A541" w14:textId="1D37462F" w:rsidR="008B6873" w:rsidRPr="008B6873" w:rsidRDefault="00E37A94" w:rsidP="00A66859">
            <w:pPr>
              <w:pStyle w:val="BodyText"/>
            </w:pPr>
            <w:r>
              <w:t>2</w:t>
            </w:r>
          </w:p>
        </w:tc>
        <w:tc>
          <w:tcPr>
            <w:tcW w:w="1085" w:type="dxa"/>
            <w:noWrap/>
            <w:hideMark/>
          </w:tcPr>
          <w:p w14:paraId="23686B75" w14:textId="77777777" w:rsidR="008B6873" w:rsidRPr="008B6873" w:rsidRDefault="008B6873" w:rsidP="00A66859">
            <w:pPr>
              <w:pStyle w:val="BodyText"/>
            </w:pPr>
            <w:r w:rsidRPr="008B6873">
              <w:t>2</w:t>
            </w:r>
          </w:p>
        </w:tc>
        <w:tc>
          <w:tcPr>
            <w:tcW w:w="1457" w:type="dxa"/>
            <w:noWrap/>
            <w:hideMark/>
          </w:tcPr>
          <w:p w14:paraId="77EF2DDC" w14:textId="044DC473" w:rsidR="008B6873" w:rsidRPr="008B6873" w:rsidRDefault="002059FD" w:rsidP="00A66859">
            <w:pPr>
              <w:pStyle w:val="BodyText"/>
            </w:pPr>
            <w:r>
              <w:t>3.8</w:t>
            </w:r>
          </w:p>
        </w:tc>
        <w:tc>
          <w:tcPr>
            <w:tcW w:w="1395" w:type="dxa"/>
            <w:noWrap/>
            <w:hideMark/>
          </w:tcPr>
          <w:p w14:paraId="2DBF4044" w14:textId="77777777" w:rsidR="008B6873" w:rsidRPr="008B6873" w:rsidRDefault="008B6873" w:rsidP="00A66859">
            <w:pPr>
              <w:pStyle w:val="BodyText"/>
            </w:pPr>
            <w:r w:rsidRPr="008B6873">
              <w:t>5</w:t>
            </w:r>
          </w:p>
        </w:tc>
        <w:tc>
          <w:tcPr>
            <w:tcW w:w="1587" w:type="dxa"/>
            <w:noWrap/>
            <w:hideMark/>
          </w:tcPr>
          <w:p w14:paraId="1D11478C" w14:textId="071F4737" w:rsidR="008B6873" w:rsidRPr="008B6873" w:rsidRDefault="00925ECE" w:rsidP="00A66859">
            <w:pPr>
              <w:pStyle w:val="BodyText"/>
            </w:pPr>
            <w:r>
              <w:t>5</w:t>
            </w:r>
          </w:p>
        </w:tc>
      </w:tr>
      <w:tr w:rsidR="00CA6EFD" w:rsidRPr="008B6873" w14:paraId="18B34F89" w14:textId="77777777" w:rsidTr="00C121BF">
        <w:trPr>
          <w:trHeight w:val="336"/>
        </w:trPr>
        <w:tc>
          <w:tcPr>
            <w:tcW w:w="1155" w:type="dxa"/>
            <w:noWrap/>
            <w:hideMark/>
          </w:tcPr>
          <w:p w14:paraId="06252763" w14:textId="77777777" w:rsidR="008B6873" w:rsidRPr="008B6873" w:rsidRDefault="008B6873" w:rsidP="00A66859">
            <w:pPr>
              <w:pStyle w:val="BodyText"/>
            </w:pPr>
            <w:r w:rsidRPr="008B6873">
              <w:t>NMEA</w:t>
            </w:r>
          </w:p>
        </w:tc>
        <w:tc>
          <w:tcPr>
            <w:tcW w:w="1350" w:type="dxa"/>
            <w:noWrap/>
            <w:hideMark/>
          </w:tcPr>
          <w:p w14:paraId="5A64C034" w14:textId="77777777" w:rsidR="008B6873" w:rsidRPr="008B6873" w:rsidRDefault="008B6873" w:rsidP="00A66859">
            <w:pPr>
              <w:pStyle w:val="BodyText"/>
            </w:pPr>
            <w:r w:rsidRPr="008B6873">
              <w:t>1</w:t>
            </w:r>
          </w:p>
        </w:tc>
        <w:tc>
          <w:tcPr>
            <w:tcW w:w="1541" w:type="dxa"/>
            <w:noWrap/>
            <w:hideMark/>
          </w:tcPr>
          <w:p w14:paraId="662E706B" w14:textId="5475E72E" w:rsidR="008B6873" w:rsidRPr="008B6873" w:rsidRDefault="00E37A94" w:rsidP="00A66859">
            <w:pPr>
              <w:pStyle w:val="BodyText"/>
            </w:pPr>
            <w:r>
              <w:t>2</w:t>
            </w:r>
          </w:p>
        </w:tc>
        <w:tc>
          <w:tcPr>
            <w:tcW w:w="1085" w:type="dxa"/>
            <w:noWrap/>
            <w:hideMark/>
          </w:tcPr>
          <w:p w14:paraId="1E9B976F" w14:textId="77777777" w:rsidR="008B6873" w:rsidRPr="008B6873" w:rsidRDefault="008B6873" w:rsidP="00A66859">
            <w:pPr>
              <w:pStyle w:val="BodyText"/>
            </w:pPr>
            <w:r w:rsidRPr="008B6873">
              <w:t>2</w:t>
            </w:r>
          </w:p>
        </w:tc>
        <w:tc>
          <w:tcPr>
            <w:tcW w:w="1457" w:type="dxa"/>
            <w:noWrap/>
            <w:hideMark/>
          </w:tcPr>
          <w:p w14:paraId="520D39A4" w14:textId="77777777" w:rsidR="008B6873" w:rsidRPr="008B6873" w:rsidRDefault="008B6873" w:rsidP="00A66859">
            <w:pPr>
              <w:pStyle w:val="BodyText"/>
            </w:pPr>
            <w:r w:rsidRPr="008B6873">
              <w:t>2</w:t>
            </w:r>
          </w:p>
        </w:tc>
        <w:tc>
          <w:tcPr>
            <w:tcW w:w="1395" w:type="dxa"/>
            <w:noWrap/>
            <w:hideMark/>
          </w:tcPr>
          <w:p w14:paraId="60692AE2" w14:textId="77777777" w:rsidR="008B6873" w:rsidRPr="008B6873" w:rsidRDefault="008B6873" w:rsidP="00A66859">
            <w:pPr>
              <w:pStyle w:val="BodyText"/>
            </w:pPr>
            <w:r w:rsidRPr="008B6873">
              <w:t>2</w:t>
            </w:r>
          </w:p>
        </w:tc>
        <w:tc>
          <w:tcPr>
            <w:tcW w:w="1587" w:type="dxa"/>
            <w:noWrap/>
            <w:hideMark/>
          </w:tcPr>
          <w:p w14:paraId="3D9F05EE" w14:textId="29E98AAD" w:rsidR="008B6873" w:rsidRPr="008B6873" w:rsidRDefault="00925ECE" w:rsidP="00A66859">
            <w:pPr>
              <w:pStyle w:val="BodyText"/>
            </w:pPr>
            <w:r>
              <w:t>6</w:t>
            </w:r>
          </w:p>
        </w:tc>
      </w:tr>
      <w:tr w:rsidR="00CA6EFD" w:rsidRPr="008B6873" w14:paraId="5BE6AD4E" w14:textId="77777777" w:rsidTr="00C121BF">
        <w:trPr>
          <w:trHeight w:val="336"/>
        </w:trPr>
        <w:tc>
          <w:tcPr>
            <w:tcW w:w="1155" w:type="dxa"/>
            <w:noWrap/>
            <w:hideMark/>
          </w:tcPr>
          <w:p w14:paraId="31FEE69B" w14:textId="77777777" w:rsidR="008B6873" w:rsidRPr="008B6873" w:rsidRDefault="008B6873" w:rsidP="00A66859">
            <w:pPr>
              <w:pStyle w:val="BodyText"/>
            </w:pPr>
            <w:r w:rsidRPr="008B6873">
              <w:t>NMOR</w:t>
            </w:r>
          </w:p>
        </w:tc>
        <w:tc>
          <w:tcPr>
            <w:tcW w:w="1350" w:type="dxa"/>
            <w:noWrap/>
            <w:hideMark/>
          </w:tcPr>
          <w:p w14:paraId="1AE185C1" w14:textId="77777777" w:rsidR="008B6873" w:rsidRPr="008B6873" w:rsidRDefault="008B6873" w:rsidP="00A66859">
            <w:pPr>
              <w:pStyle w:val="BodyText"/>
            </w:pPr>
            <w:r w:rsidRPr="008B6873">
              <w:t>1</w:t>
            </w:r>
          </w:p>
        </w:tc>
        <w:tc>
          <w:tcPr>
            <w:tcW w:w="1541" w:type="dxa"/>
            <w:noWrap/>
            <w:hideMark/>
          </w:tcPr>
          <w:p w14:paraId="58D4EE7D" w14:textId="77777777" w:rsidR="008B6873" w:rsidRPr="008B6873" w:rsidRDefault="008B6873" w:rsidP="00A66859">
            <w:pPr>
              <w:pStyle w:val="BodyText"/>
            </w:pPr>
            <w:r w:rsidRPr="008B6873">
              <w:t>1.8</w:t>
            </w:r>
          </w:p>
        </w:tc>
        <w:tc>
          <w:tcPr>
            <w:tcW w:w="1085" w:type="dxa"/>
            <w:noWrap/>
            <w:hideMark/>
          </w:tcPr>
          <w:p w14:paraId="7BCE2625" w14:textId="77777777" w:rsidR="008B6873" w:rsidRPr="008B6873" w:rsidRDefault="008B6873" w:rsidP="00A66859">
            <w:pPr>
              <w:pStyle w:val="BodyText"/>
            </w:pPr>
            <w:r w:rsidRPr="008B6873">
              <w:t>2</w:t>
            </w:r>
          </w:p>
        </w:tc>
        <w:tc>
          <w:tcPr>
            <w:tcW w:w="1457" w:type="dxa"/>
            <w:noWrap/>
            <w:hideMark/>
          </w:tcPr>
          <w:p w14:paraId="2E9A597F" w14:textId="77777777" w:rsidR="008B6873" w:rsidRPr="008B6873" w:rsidRDefault="008B6873" w:rsidP="00A66859">
            <w:pPr>
              <w:pStyle w:val="BodyText"/>
            </w:pPr>
            <w:r w:rsidRPr="008B6873">
              <w:t>3.6</w:t>
            </w:r>
          </w:p>
        </w:tc>
        <w:tc>
          <w:tcPr>
            <w:tcW w:w="1395" w:type="dxa"/>
            <w:noWrap/>
            <w:hideMark/>
          </w:tcPr>
          <w:p w14:paraId="726820F2" w14:textId="77777777" w:rsidR="008B6873" w:rsidRPr="008B6873" w:rsidRDefault="008B6873" w:rsidP="00A66859">
            <w:pPr>
              <w:pStyle w:val="BodyText"/>
            </w:pPr>
            <w:r w:rsidRPr="008B6873">
              <w:t>4</w:t>
            </w:r>
          </w:p>
        </w:tc>
        <w:tc>
          <w:tcPr>
            <w:tcW w:w="1587" w:type="dxa"/>
            <w:noWrap/>
            <w:hideMark/>
          </w:tcPr>
          <w:p w14:paraId="1FC4CC84" w14:textId="07986DFD" w:rsidR="008B6873" w:rsidRPr="008B6873" w:rsidRDefault="00925ECE" w:rsidP="00A66859">
            <w:pPr>
              <w:pStyle w:val="BodyText"/>
            </w:pPr>
            <w:r>
              <w:t>4</w:t>
            </w:r>
            <w:r w:rsidR="009747C4">
              <w:rPr>
                <w:vertAlign w:val="superscript"/>
              </w:rPr>
              <w:t>b</w:t>
            </w:r>
          </w:p>
        </w:tc>
      </w:tr>
      <w:tr w:rsidR="00CA6EFD" w:rsidRPr="008B6873" w14:paraId="37C053E5" w14:textId="77777777" w:rsidTr="00C121BF">
        <w:trPr>
          <w:trHeight w:val="336"/>
        </w:trPr>
        <w:tc>
          <w:tcPr>
            <w:tcW w:w="1155" w:type="dxa"/>
            <w:noWrap/>
            <w:hideMark/>
          </w:tcPr>
          <w:p w14:paraId="3B9382DF" w14:textId="77777777" w:rsidR="008B6873" w:rsidRPr="008B6873" w:rsidRDefault="008B6873" w:rsidP="00A66859">
            <w:pPr>
              <w:pStyle w:val="BodyText"/>
            </w:pPr>
            <w:r w:rsidRPr="008B6873">
              <w:t>NPIP</w:t>
            </w:r>
          </w:p>
        </w:tc>
        <w:tc>
          <w:tcPr>
            <w:tcW w:w="1350" w:type="dxa"/>
            <w:noWrap/>
            <w:hideMark/>
          </w:tcPr>
          <w:p w14:paraId="25107051" w14:textId="77777777" w:rsidR="008B6873" w:rsidRPr="008B6873" w:rsidRDefault="008B6873" w:rsidP="00A66859">
            <w:pPr>
              <w:pStyle w:val="BodyText"/>
            </w:pPr>
            <w:r w:rsidRPr="008B6873">
              <w:t>1</w:t>
            </w:r>
          </w:p>
        </w:tc>
        <w:tc>
          <w:tcPr>
            <w:tcW w:w="1541" w:type="dxa"/>
            <w:noWrap/>
            <w:hideMark/>
          </w:tcPr>
          <w:p w14:paraId="02B19BF6" w14:textId="77777777" w:rsidR="008B6873" w:rsidRPr="008B6873" w:rsidRDefault="008B6873" w:rsidP="00A66859">
            <w:pPr>
              <w:pStyle w:val="BodyText"/>
            </w:pPr>
            <w:r w:rsidRPr="008B6873">
              <w:t>1</w:t>
            </w:r>
          </w:p>
        </w:tc>
        <w:tc>
          <w:tcPr>
            <w:tcW w:w="1085" w:type="dxa"/>
            <w:noWrap/>
            <w:hideMark/>
          </w:tcPr>
          <w:p w14:paraId="72B8D93F" w14:textId="77777777" w:rsidR="008B6873" w:rsidRPr="008B6873" w:rsidRDefault="008B6873" w:rsidP="00A66859">
            <w:pPr>
              <w:pStyle w:val="BodyText"/>
            </w:pPr>
            <w:r w:rsidRPr="008B6873">
              <w:t>2</w:t>
            </w:r>
          </w:p>
        </w:tc>
        <w:tc>
          <w:tcPr>
            <w:tcW w:w="1457" w:type="dxa"/>
            <w:noWrap/>
            <w:hideMark/>
          </w:tcPr>
          <w:p w14:paraId="38733E86" w14:textId="77777777" w:rsidR="008B6873" w:rsidRPr="008B6873" w:rsidRDefault="008B6873" w:rsidP="00A66859">
            <w:pPr>
              <w:pStyle w:val="BodyText"/>
            </w:pPr>
            <w:r w:rsidRPr="008B6873">
              <w:t>2</w:t>
            </w:r>
          </w:p>
        </w:tc>
        <w:tc>
          <w:tcPr>
            <w:tcW w:w="1395" w:type="dxa"/>
            <w:noWrap/>
            <w:hideMark/>
          </w:tcPr>
          <w:p w14:paraId="3832762B" w14:textId="77777777" w:rsidR="008B6873" w:rsidRPr="008B6873" w:rsidRDefault="008B6873" w:rsidP="00A66859">
            <w:pPr>
              <w:pStyle w:val="BodyText"/>
            </w:pPr>
            <w:r w:rsidRPr="008B6873">
              <w:t>2</w:t>
            </w:r>
          </w:p>
        </w:tc>
        <w:tc>
          <w:tcPr>
            <w:tcW w:w="1587" w:type="dxa"/>
            <w:noWrap/>
            <w:hideMark/>
          </w:tcPr>
          <w:p w14:paraId="02EC2126" w14:textId="089A2A4B" w:rsidR="008B6873" w:rsidRPr="008B6873" w:rsidRDefault="007F2F00" w:rsidP="00A66859">
            <w:pPr>
              <w:pStyle w:val="BodyText"/>
            </w:pPr>
            <w:r>
              <w:t>5</w:t>
            </w:r>
          </w:p>
        </w:tc>
      </w:tr>
      <w:tr w:rsidR="00CA6EFD" w:rsidRPr="008B6873" w14:paraId="767CB3B3" w14:textId="77777777" w:rsidTr="00C121BF">
        <w:trPr>
          <w:trHeight w:val="336"/>
        </w:trPr>
        <w:tc>
          <w:tcPr>
            <w:tcW w:w="1155" w:type="dxa"/>
            <w:noWrap/>
            <w:hideMark/>
          </w:tcPr>
          <w:p w14:paraId="685F4EA9" w14:textId="77777777" w:rsidR="008B6873" w:rsidRPr="008B6873" w:rsidRDefault="008B6873" w:rsidP="00A66859">
            <w:pPr>
              <w:pStyle w:val="BodyText"/>
            </w:pPr>
            <w:r w:rsidRPr="008B6873">
              <w:t>NPYR</w:t>
            </w:r>
          </w:p>
        </w:tc>
        <w:tc>
          <w:tcPr>
            <w:tcW w:w="1350" w:type="dxa"/>
            <w:noWrap/>
            <w:hideMark/>
          </w:tcPr>
          <w:p w14:paraId="2B598B67" w14:textId="77777777" w:rsidR="008B6873" w:rsidRPr="008B6873" w:rsidRDefault="008B6873" w:rsidP="00A66859">
            <w:pPr>
              <w:pStyle w:val="BodyText"/>
            </w:pPr>
            <w:r w:rsidRPr="008B6873">
              <w:t>1</w:t>
            </w:r>
          </w:p>
        </w:tc>
        <w:tc>
          <w:tcPr>
            <w:tcW w:w="1541" w:type="dxa"/>
            <w:noWrap/>
            <w:hideMark/>
          </w:tcPr>
          <w:p w14:paraId="2545B860" w14:textId="0FD84872" w:rsidR="008B6873" w:rsidRPr="008B6873" w:rsidRDefault="00E37A94" w:rsidP="00A66859">
            <w:pPr>
              <w:pStyle w:val="BodyText"/>
            </w:pPr>
            <w:r>
              <w:t>2</w:t>
            </w:r>
          </w:p>
        </w:tc>
        <w:tc>
          <w:tcPr>
            <w:tcW w:w="1085" w:type="dxa"/>
            <w:noWrap/>
            <w:hideMark/>
          </w:tcPr>
          <w:p w14:paraId="7EBEF910" w14:textId="77777777" w:rsidR="008B6873" w:rsidRPr="008B6873" w:rsidRDefault="008B6873" w:rsidP="00A66859">
            <w:pPr>
              <w:pStyle w:val="BodyText"/>
            </w:pPr>
            <w:r w:rsidRPr="008B6873">
              <w:t>2</w:t>
            </w:r>
          </w:p>
        </w:tc>
        <w:tc>
          <w:tcPr>
            <w:tcW w:w="1457" w:type="dxa"/>
            <w:noWrap/>
            <w:hideMark/>
          </w:tcPr>
          <w:p w14:paraId="7F65D1DF" w14:textId="3CC4EC1C" w:rsidR="008B6873" w:rsidRPr="008B6873" w:rsidRDefault="002059FD" w:rsidP="00A66859">
            <w:pPr>
              <w:pStyle w:val="BodyText"/>
            </w:pPr>
            <w:r>
              <w:t>3.8</w:t>
            </w:r>
          </w:p>
        </w:tc>
        <w:tc>
          <w:tcPr>
            <w:tcW w:w="1395" w:type="dxa"/>
            <w:noWrap/>
            <w:hideMark/>
          </w:tcPr>
          <w:p w14:paraId="003149FB" w14:textId="77777777" w:rsidR="008B6873" w:rsidRPr="008B6873" w:rsidRDefault="008B6873" w:rsidP="00A66859">
            <w:pPr>
              <w:pStyle w:val="BodyText"/>
            </w:pPr>
            <w:r w:rsidRPr="008B6873">
              <w:t>5</w:t>
            </w:r>
          </w:p>
        </w:tc>
        <w:tc>
          <w:tcPr>
            <w:tcW w:w="1587" w:type="dxa"/>
            <w:noWrap/>
            <w:hideMark/>
          </w:tcPr>
          <w:p w14:paraId="7DEFE04C" w14:textId="4CD5A3B6" w:rsidR="008B6873" w:rsidRPr="008B6873" w:rsidRDefault="007F2F00" w:rsidP="00A66859">
            <w:pPr>
              <w:pStyle w:val="BodyText"/>
            </w:pPr>
            <w:r>
              <w:t>3</w:t>
            </w:r>
            <w:r w:rsidR="00373B86">
              <w:rPr>
                <w:vertAlign w:val="superscript"/>
              </w:rPr>
              <w:t>b</w:t>
            </w:r>
          </w:p>
        </w:tc>
      </w:tr>
    </w:tbl>
    <w:p w14:paraId="0E821E8A" w14:textId="31681866" w:rsidR="009415EC" w:rsidRDefault="00CA6EFD" w:rsidP="00A66859">
      <w:pPr>
        <w:pStyle w:val="BodyText"/>
        <w:rPr>
          <w:vertAlign w:val="superscript"/>
        </w:rPr>
      </w:pPr>
      <w:r w:rsidRPr="00CA6EFD">
        <w:rPr>
          <w:vertAlign w:val="superscript"/>
        </w:rPr>
        <w:t>a</w:t>
      </w:r>
      <w:r w:rsidR="009415EC">
        <w:t>Acceptance criteria for all analytes was that MRL ≤ 10 ppt</w:t>
      </w:r>
      <w:r w:rsidR="002B7880">
        <w:t>;</w:t>
      </w:r>
      <w:r w:rsidR="009415EC">
        <w:t xml:space="preserve"> 50% ≥ PIR ≤ 150%</w:t>
      </w:r>
      <w:r w:rsidR="002B7880">
        <w:t>; and &gt; 3 x MDL -</w:t>
      </w:r>
      <w:r w:rsidR="00545232">
        <w:t xml:space="preserve"> as defined in Table 3</w:t>
      </w:r>
      <w:r w:rsidR="00AA0309">
        <w:t>.</w:t>
      </w:r>
    </w:p>
    <w:p w14:paraId="53D41F2D" w14:textId="6F200C68" w:rsidR="00224BEC" w:rsidRDefault="00BE4997" w:rsidP="00A66859">
      <w:pPr>
        <w:pStyle w:val="BodyText"/>
      </w:pPr>
      <w:r>
        <w:rPr>
          <w:vertAlign w:val="superscript"/>
        </w:rPr>
        <w:lastRenderedPageBreak/>
        <w:t>b</w:t>
      </w:r>
      <w:r w:rsidR="009747C4">
        <w:t>One or more</w:t>
      </w:r>
      <w:r w:rsidR="00373B86">
        <w:t xml:space="preserve"> laborator</w:t>
      </w:r>
      <w:r w:rsidR="009747C4">
        <w:t>ies</w:t>
      </w:r>
      <w:r w:rsidR="00373B86">
        <w:t xml:space="preserve"> did not meet verification requirements at the spike concentration for this analyte</w:t>
      </w:r>
      <w:r w:rsidR="009747C4">
        <w:t xml:space="preserve"> and did not </w:t>
      </w:r>
      <w:r w:rsidR="00E64956">
        <w:t>attempt to verify at a higher spike concentration.</w:t>
      </w:r>
    </w:p>
    <w:p w14:paraId="122102E5" w14:textId="5545F66A" w:rsidR="00394D56" w:rsidRPr="00394D56" w:rsidRDefault="00AA0309" w:rsidP="00394D56">
      <w:r>
        <w:br/>
      </w:r>
      <w:r w:rsidR="002B7DDB">
        <w:tab/>
      </w:r>
      <w:r w:rsidR="00E64956">
        <w:t>All</w:t>
      </w:r>
      <w:r w:rsidR="009B5271">
        <w:t xml:space="preserve"> </w:t>
      </w:r>
      <w:r w:rsidR="00E64956">
        <w:t>s</w:t>
      </w:r>
      <w:r w:rsidR="009B5271">
        <w:t xml:space="preserve">ix laboratories provided verification data for their MRLs, </w:t>
      </w:r>
      <w:r w:rsidR="00E64956">
        <w:t>however</w:t>
      </w:r>
      <w:r w:rsidR="009B5271">
        <w:t xml:space="preserve"> </w:t>
      </w:r>
      <w:r w:rsidR="006A24FF">
        <w:t xml:space="preserve">all but one </w:t>
      </w:r>
      <w:r w:rsidR="009B5271">
        <w:t>laborator</w:t>
      </w:r>
      <w:r w:rsidR="006A24FF">
        <w:t>y</w:t>
      </w:r>
      <w:r w:rsidR="009B5271">
        <w:t xml:space="preserve"> fail</w:t>
      </w:r>
      <w:r w:rsidR="00E64956">
        <w:t>ed</w:t>
      </w:r>
      <w:r w:rsidR="009B5271">
        <w:t xml:space="preserve"> to </w:t>
      </w:r>
      <w:r w:rsidR="00E64956">
        <w:t xml:space="preserve">verify </w:t>
      </w:r>
      <w:r w:rsidR="003B2006">
        <w:t xml:space="preserve">MRLs for </w:t>
      </w:r>
      <w:r w:rsidR="00F45433">
        <w:t>one or more</w:t>
      </w:r>
      <w:r w:rsidR="003B2006">
        <w:t xml:space="preserve"> </w:t>
      </w:r>
      <w:r w:rsidR="00E64956">
        <w:t>analytes</w:t>
      </w:r>
      <w:r w:rsidR="009B5271">
        <w:t xml:space="preserve"> </w:t>
      </w:r>
      <w:r w:rsidR="005B587B">
        <w:t xml:space="preserve">(Table </w:t>
      </w:r>
      <w:r w:rsidR="00097C44">
        <w:t>6</w:t>
      </w:r>
      <w:r w:rsidR="005B587B">
        <w:t xml:space="preserve">). </w:t>
      </w:r>
      <w:r w:rsidR="00A50614">
        <w:t xml:space="preserve">Only </w:t>
      </w:r>
      <w:r w:rsidR="00E63CC7">
        <w:t>NMEA</w:t>
      </w:r>
      <w:r w:rsidR="00A50614">
        <w:t xml:space="preserve"> had a</w:t>
      </w:r>
      <w:r w:rsidR="00E63CC7">
        <w:t xml:space="preserve"> verified</w:t>
      </w:r>
      <w:r w:rsidR="003B2006">
        <w:t xml:space="preserve"> </w:t>
      </w:r>
      <w:r w:rsidR="00A50614">
        <w:t>MRL</w:t>
      </w:r>
      <w:r w:rsidR="00E63CC7">
        <w:t xml:space="preserve"> by all laboratories (</w:t>
      </w:r>
      <w:r w:rsidR="00095BC3">
        <w:t>1 or 2</w:t>
      </w:r>
      <w:r w:rsidR="0009458C">
        <w:t xml:space="preserve"> ppt</w:t>
      </w:r>
      <w:r w:rsidR="00095BC3">
        <w:t>)</w:t>
      </w:r>
      <w:r w:rsidR="00DF4A8B">
        <w:t xml:space="preserve"> (Table 6</w:t>
      </w:r>
      <w:r w:rsidR="00DA6336">
        <w:t xml:space="preserve">). </w:t>
      </w:r>
      <w:r w:rsidR="00B92F70">
        <w:t>MRLs did</w:t>
      </w:r>
      <w:r w:rsidR="0047019E">
        <w:t xml:space="preserve"> not </w:t>
      </w:r>
      <w:r w:rsidR="00B92F70">
        <w:t xml:space="preserve">meet acceptance criteria primarily due to laboratories </w:t>
      </w:r>
      <w:r w:rsidR="00E320D7">
        <w:t>using</w:t>
      </w:r>
      <w:r w:rsidR="00B92F70">
        <w:t xml:space="preserve"> LFB spike concentrations</w:t>
      </w:r>
      <w:r w:rsidR="0047019E">
        <w:t xml:space="preserve"> that </w:t>
      </w:r>
      <w:r w:rsidR="00B92F70">
        <w:t>were below</w:t>
      </w:r>
      <w:r w:rsidR="00E320D7">
        <w:t xml:space="preserve"> 3-times their MDL</w:t>
      </w:r>
      <w:r w:rsidR="0083149D">
        <w:t xml:space="preserve">, </w:t>
      </w:r>
      <w:r w:rsidR="00D81780">
        <w:t xml:space="preserve">with all but one remaining </w:t>
      </w:r>
      <w:r w:rsidR="00DF6647">
        <w:t>failure</w:t>
      </w:r>
      <w:r w:rsidR="00D81780">
        <w:t xml:space="preserve"> due to the lower PIR failing below </w:t>
      </w:r>
      <w:r w:rsidR="0028374F">
        <w:t>the 50% acceptance criteria (Table A-3)</w:t>
      </w:r>
      <w:r w:rsidR="0083149D">
        <w:t>.</w:t>
      </w:r>
      <w:r w:rsidR="00546C65">
        <w:t xml:space="preserve"> Importantly, </w:t>
      </w:r>
      <w:r w:rsidR="00DA3291">
        <w:t>three</w:t>
      </w:r>
      <w:r w:rsidR="00362F57">
        <w:t xml:space="preserve"> laborator</w:t>
      </w:r>
      <w:r w:rsidR="00DA3291">
        <w:t>ies</w:t>
      </w:r>
      <w:r w:rsidR="00362F57">
        <w:t xml:space="preserve"> that failed to verify </w:t>
      </w:r>
      <w:r w:rsidR="00E1328C">
        <w:t>one or more analyte’s</w:t>
      </w:r>
      <w:r w:rsidR="00362F57">
        <w:t xml:space="preserve"> MRL </w:t>
      </w:r>
      <w:r w:rsidR="00E1328C">
        <w:t>at</w:t>
      </w:r>
      <w:r w:rsidR="00362F57">
        <w:t xml:space="preserve"> </w:t>
      </w:r>
      <w:r w:rsidR="00177834">
        <w:t>the initial</w:t>
      </w:r>
      <w:r w:rsidR="00E1328C">
        <w:t xml:space="preserve"> LFB spike</w:t>
      </w:r>
      <w:r w:rsidR="00177834">
        <w:t xml:space="preserve"> concentration </w:t>
      </w:r>
      <w:r w:rsidR="00AE7E1C">
        <w:t xml:space="preserve">attempted verification </w:t>
      </w:r>
      <w:r w:rsidR="00E1328C">
        <w:t>using higher</w:t>
      </w:r>
      <w:r w:rsidR="00AE7E1C">
        <w:t xml:space="preserve"> concentration</w:t>
      </w:r>
      <w:r w:rsidR="009F019F">
        <w:t>(s)</w:t>
      </w:r>
      <w:r w:rsidR="00E91339">
        <w:t xml:space="preserve">. </w:t>
      </w:r>
      <w:r w:rsidR="009F019F">
        <w:t>In the case of a laboratory seeking accreditation for a given method, it is highly likely</w:t>
      </w:r>
      <w:r w:rsidR="00C06DCB">
        <w:t xml:space="preserve"> that</w:t>
      </w:r>
      <w:r w:rsidR="009F019F">
        <w:t xml:space="preserve"> </w:t>
      </w:r>
      <w:r w:rsidR="00C06DCB">
        <w:t>they</w:t>
      </w:r>
      <w:r w:rsidR="009F019F">
        <w:t xml:space="preserve"> would attempt to verify their MRLs using </w:t>
      </w:r>
      <w:r w:rsidR="0014040B">
        <w:t>higher LFB spike concentrations in the case of their first concentration failing –</w:t>
      </w:r>
      <w:r w:rsidR="009F019F">
        <w:t xml:space="preserve"> </w:t>
      </w:r>
      <w:r w:rsidR="00C06DCB">
        <w:t xml:space="preserve">thus demonstrating a </w:t>
      </w:r>
      <w:r w:rsidR="000E62E7">
        <w:t xml:space="preserve">limitation of this study in reflecting real-world conditions </w:t>
      </w:r>
      <w:r w:rsidR="00300EB4">
        <w:t>in which laboratories would ordinarily dedicate additional resources to meeting method acceptance criteria.</w:t>
      </w:r>
      <w:r w:rsidR="00782E4E">
        <w:t xml:space="preserve"> Nonetheless, t</w:t>
      </w:r>
      <w:r w:rsidR="008D6A73">
        <w:t>h</w:t>
      </w:r>
      <w:r w:rsidR="0058720C">
        <w:t>e data reported in this</w:t>
      </w:r>
      <w:r w:rsidR="008D6A73">
        <w:t xml:space="preserve"> study demonstrates that </w:t>
      </w:r>
      <w:r w:rsidR="00BF1BDC">
        <w:t xml:space="preserve">it is possible for a competent laboratory to achieve </w:t>
      </w:r>
      <w:r w:rsidR="00590BAA">
        <w:t xml:space="preserve">MRLs </w:t>
      </w:r>
      <w:r w:rsidR="00767812">
        <w:t xml:space="preserve">for all analytes in EEA-Agilent 521.1 </w:t>
      </w:r>
      <w:r w:rsidR="00BF1BDC">
        <w:t>well</w:t>
      </w:r>
      <w:r w:rsidR="00767812">
        <w:t xml:space="preserve"> below the </w:t>
      </w:r>
      <w:r w:rsidR="00590BAA">
        <w:t>current notification levels of 10 ppt</w:t>
      </w:r>
      <w:r w:rsidR="00F73A2E">
        <w:t>, as demonstrated by laboratory ID #2</w:t>
      </w:r>
      <w:r w:rsidR="00064049">
        <w:t xml:space="preserve"> </w:t>
      </w:r>
      <w:r w:rsidR="00F73A2E">
        <w:t>(MRLs &lt; 2 ppt for all ana</w:t>
      </w:r>
      <w:r w:rsidR="00C46142">
        <w:t>l</w:t>
      </w:r>
      <w:r w:rsidR="00F73A2E">
        <w:t>ytes)</w:t>
      </w:r>
      <w:r w:rsidR="0038659E">
        <w:t xml:space="preserve"> (Table A-3)</w:t>
      </w:r>
      <w:r w:rsidR="00590BAA">
        <w:t>.</w:t>
      </w:r>
      <w:r w:rsidR="005C7825">
        <w:t xml:space="preserve"> It should be noted that laboratory ID #2 used an</w:t>
      </w:r>
      <w:r w:rsidR="000C325D">
        <w:t xml:space="preserve"> MS/MS detector </w:t>
      </w:r>
      <w:r w:rsidR="005C7825">
        <w:t xml:space="preserve">with higher sensitivity than several other laboratories (i.e., </w:t>
      </w:r>
      <w:r w:rsidR="000C325D">
        <w:t>Agilent 7010B</w:t>
      </w:r>
      <w:r w:rsidR="005C7825">
        <w:t>)</w:t>
      </w:r>
      <w:r w:rsidR="000C325D">
        <w:t>, which may have influenced results (Table</w:t>
      </w:r>
      <w:r w:rsidR="00C133AF">
        <w:t xml:space="preserve"> 2</w:t>
      </w:r>
      <w:r w:rsidR="000C325D">
        <w:t>).</w:t>
      </w:r>
    </w:p>
    <w:p w14:paraId="6C021899" w14:textId="77777777" w:rsidR="00541ABA" w:rsidRDefault="00541ABA">
      <w:pPr>
        <w:spacing w:line="259" w:lineRule="auto"/>
        <w:rPr>
          <w:iCs/>
          <w:u w:val="single"/>
        </w:rPr>
      </w:pPr>
      <w:r>
        <w:br w:type="page"/>
      </w:r>
    </w:p>
    <w:p w14:paraId="7B5BBF59" w14:textId="7F369514" w:rsidR="001367D2" w:rsidRDefault="005858F5" w:rsidP="009F3759">
      <w:pPr>
        <w:pStyle w:val="Heading2"/>
      </w:pPr>
      <w:bookmarkStart w:id="25" w:name="_Toc152751914"/>
      <w:r>
        <w:lastRenderedPageBreak/>
        <w:t xml:space="preserve">Section 3.3: </w:t>
      </w:r>
      <w:r w:rsidR="004111D2">
        <w:t>Proficiency Testing</w:t>
      </w:r>
      <w:bookmarkEnd w:id="25"/>
    </w:p>
    <w:p w14:paraId="4FA88921" w14:textId="2BCCAE94" w:rsidR="00522AF0" w:rsidRDefault="009E1D62" w:rsidP="00391481">
      <w:pPr>
        <w:ind w:firstLine="720"/>
      </w:pPr>
      <w:r>
        <w:t>The six l</w:t>
      </w:r>
      <w:r w:rsidR="004111D2">
        <w:t>aboratories</w:t>
      </w:r>
      <w:r>
        <w:t xml:space="preserve"> participating in this study</w:t>
      </w:r>
      <w:r w:rsidR="004111D2">
        <w:t xml:space="preserve"> </w:t>
      </w:r>
      <w:r w:rsidR="009B7E08">
        <w:t>were sent blind PT samples</w:t>
      </w:r>
      <w:r w:rsidR="003677DC">
        <w:t xml:space="preserve"> and asked to extract and report within a given time frame (</w:t>
      </w:r>
      <w:r w:rsidR="0047019E">
        <w:t>i.e.,</w:t>
      </w:r>
      <w:r w:rsidR="00822D71">
        <w:t xml:space="preserve"> </w:t>
      </w:r>
      <w:r w:rsidR="0031559F">
        <w:t>6 weeks from time of receival</w:t>
      </w:r>
      <w:r w:rsidR="003677DC">
        <w:t>)</w:t>
      </w:r>
      <w:r w:rsidR="007A4778">
        <w:rPr>
          <w:rFonts w:ascii="ZWAdobeF" w:hAnsi="ZWAdobeF" w:cs="ZWAdobeF"/>
          <w:sz w:val="2"/>
          <w:szCs w:val="2"/>
        </w:rPr>
        <w:t>8F</w:t>
      </w:r>
      <w:r w:rsidR="0031559F">
        <w:rPr>
          <w:rStyle w:val="FootnoteReference"/>
        </w:rPr>
        <w:footnoteReference w:id="11"/>
      </w:r>
      <w:r w:rsidR="00822D71">
        <w:t xml:space="preserve">. The PT samples contained </w:t>
      </w:r>
      <w:r w:rsidR="009B7E08">
        <w:t>the eight nitrosamine analytes</w:t>
      </w:r>
      <w:r w:rsidR="00822D71">
        <w:t xml:space="preserve"> listed in Table 1, which were </w:t>
      </w:r>
      <w:r w:rsidR="00A050BD">
        <w:t>prepared</w:t>
      </w:r>
      <w:r w:rsidR="00822D71">
        <w:t xml:space="preserve"> at concentrations</w:t>
      </w:r>
      <w:r w:rsidR="00E557EC">
        <w:t xml:space="preserve"> </w:t>
      </w:r>
      <w:r w:rsidR="00822D71">
        <w:t>unknown to the laboratories in methanol</w:t>
      </w:r>
      <w:r w:rsidR="00391481">
        <w:t xml:space="preserve"> and stored in polypropylene containers with screw</w:t>
      </w:r>
      <w:r w:rsidR="00391481">
        <w:rPr>
          <w:rFonts w:ascii="Cambria Math" w:hAnsi="Cambria Math" w:cs="Cambria Math"/>
        </w:rPr>
        <w:t>‐</w:t>
      </w:r>
      <w:r w:rsidR="00391481">
        <w:t>cap lids</w:t>
      </w:r>
      <w:r w:rsidR="00822D71">
        <w:t>. Laboratories</w:t>
      </w:r>
      <w:r w:rsidR="009B7E08">
        <w:t xml:space="preserve"> were instructed to pipet 1 mL of</w:t>
      </w:r>
      <w:r w:rsidR="007435AF">
        <w:t xml:space="preserve"> the</w:t>
      </w:r>
      <w:r w:rsidR="009B7E08">
        <w:t xml:space="preserve"> ampule solution into a 1 L flask, fill to volume with reagent grade water and mix well, then extract </w:t>
      </w:r>
      <w:r w:rsidR="00001622">
        <w:t xml:space="preserve">the entire diluted sample </w:t>
      </w:r>
      <w:r w:rsidR="009B7E08">
        <w:t>and analyze by gas chromatography immediately</w:t>
      </w:r>
      <w:r w:rsidR="00E16C90">
        <w:t xml:space="preserve"> according to the procedures defined in EEA-Agilent 521.1</w:t>
      </w:r>
      <w:r w:rsidR="009B7E08">
        <w:t>.</w:t>
      </w:r>
      <w:r w:rsidR="007435AF">
        <w:t xml:space="preserve"> The true</w:t>
      </w:r>
      <w:r w:rsidR="009B7E08">
        <w:t xml:space="preserve"> </w:t>
      </w:r>
      <w:r w:rsidR="007435AF">
        <w:t>c</w:t>
      </w:r>
      <w:r w:rsidR="009B7E08">
        <w:t>oncentrations</w:t>
      </w:r>
      <w:r w:rsidR="007435AF">
        <w:t xml:space="preserve"> of analytes</w:t>
      </w:r>
      <w:r w:rsidR="009B7E08">
        <w:t xml:space="preserve"> ranged from 20.1 to 45.2 ng/L</w:t>
      </w:r>
      <w:r w:rsidR="007435AF">
        <w:t xml:space="preserve"> (Table 7</w:t>
      </w:r>
      <w:r w:rsidR="000A7E62">
        <w:t>).</w:t>
      </w:r>
      <w:r w:rsidR="006D66D9">
        <w:t xml:space="preserve"> Ideally, the PT samples used in this study would be at concentrations closer to the</w:t>
      </w:r>
      <w:r w:rsidR="00DB3C42">
        <w:t xml:space="preserve"> </w:t>
      </w:r>
      <w:r w:rsidR="000A7E62">
        <w:t xml:space="preserve">laboratories’ </w:t>
      </w:r>
      <w:r w:rsidR="00F84E51">
        <w:t>lower quantitation limits</w:t>
      </w:r>
      <w:r w:rsidR="006D66D9">
        <w:t xml:space="preserve"> to</w:t>
      </w:r>
      <w:r w:rsidR="000A7E62">
        <w:t xml:space="preserve"> test their performance in a more rigorous manner, however the concentrations used were the lowest available in commercial PT samples</w:t>
      </w:r>
      <w:r w:rsidR="009B7E08">
        <w:t xml:space="preserve">. </w:t>
      </w:r>
      <w:r w:rsidR="009746A5">
        <w:t>Laboratories were instructed to submit PT data</w:t>
      </w:r>
      <w:r w:rsidR="006E4969">
        <w:t xml:space="preserve"> directly</w:t>
      </w:r>
      <w:r w:rsidR="009746A5">
        <w:t xml:space="preserve"> to </w:t>
      </w:r>
      <w:r w:rsidR="006E4969">
        <w:t>the PT provider (Absolute Standards, Inc.) through</w:t>
      </w:r>
      <w:r w:rsidR="000F06F7">
        <w:t xml:space="preserve"> their online data portal</w:t>
      </w:r>
      <w:r w:rsidR="00E16C90">
        <w:t>, ensuring that such data were secure and verified by a third-party</w:t>
      </w:r>
      <w:r w:rsidR="00E50D78">
        <w:t xml:space="preserve">. Absolute Standards provided results from laboratories to the </w:t>
      </w:r>
      <w:r w:rsidR="000A201B">
        <w:t>State Water Board</w:t>
      </w:r>
      <w:r w:rsidR="00FF5281">
        <w:t>’s Division of Drinking Water</w:t>
      </w:r>
      <w:r w:rsidR="00E50D78">
        <w:t xml:space="preserve"> following completion of the study, which are</w:t>
      </w:r>
      <w:r w:rsidR="00D16264">
        <w:t xml:space="preserve"> reported for each individual laboratory in Table A-</w:t>
      </w:r>
      <w:r w:rsidR="00E16C90">
        <w:t>4</w:t>
      </w:r>
      <w:r w:rsidR="00D16264">
        <w:t xml:space="preserve"> and are</w:t>
      </w:r>
      <w:r w:rsidR="00E50D78">
        <w:t xml:space="preserve"> summarized in Table </w:t>
      </w:r>
      <w:r w:rsidR="00523B1A">
        <w:t>7</w:t>
      </w:r>
      <w:r w:rsidR="00E50D78">
        <w:t>.</w:t>
      </w:r>
    </w:p>
    <w:p w14:paraId="590849C9" w14:textId="77777777" w:rsidR="00F73351" w:rsidRDefault="00F73351">
      <w:pPr>
        <w:spacing w:line="259" w:lineRule="auto"/>
        <w:rPr>
          <w:i/>
        </w:rPr>
      </w:pPr>
      <w:r>
        <w:br w:type="page"/>
      </w:r>
    </w:p>
    <w:p w14:paraId="007F15D3" w14:textId="5F0835E4" w:rsidR="00E50D78" w:rsidRDefault="00E50D78" w:rsidP="009F3759">
      <w:pPr>
        <w:pStyle w:val="Heading3"/>
      </w:pPr>
      <w:bookmarkStart w:id="26" w:name="_Toc152751915"/>
      <w:r w:rsidRPr="00616397">
        <w:lastRenderedPageBreak/>
        <w:t xml:space="preserve">Table </w:t>
      </w:r>
      <w:r w:rsidR="00523B1A">
        <w:t>7</w:t>
      </w:r>
      <w:r w:rsidR="00E611CB">
        <w:t>.</w:t>
      </w:r>
      <w:r w:rsidR="00A833D4">
        <w:t xml:space="preserve"> </w:t>
      </w:r>
      <w:r w:rsidR="00D612EC">
        <w:t xml:space="preserve">Summary of </w:t>
      </w:r>
      <w:r w:rsidR="00A66A5E">
        <w:t>PT Sample concentrations</w:t>
      </w:r>
      <w:r w:rsidR="00860E6D">
        <w:t>, acceptable ranges, and reported values by laboratories for eight nitrosamines.</w:t>
      </w:r>
      <w:bookmarkEnd w:id="26"/>
    </w:p>
    <w:tbl>
      <w:tblPr>
        <w:tblStyle w:val="TableGrid"/>
        <w:tblW w:w="9720" w:type="dxa"/>
        <w:tblInd w:w="85" w:type="dxa"/>
        <w:tblLook w:val="04A0" w:firstRow="1" w:lastRow="0" w:firstColumn="1" w:lastColumn="0" w:noHBand="0" w:noVBand="1"/>
      </w:tblPr>
      <w:tblGrid>
        <w:gridCol w:w="1083"/>
        <w:gridCol w:w="2426"/>
        <w:gridCol w:w="3031"/>
        <w:gridCol w:w="1590"/>
        <w:gridCol w:w="1590"/>
      </w:tblGrid>
      <w:tr w:rsidR="00E64742" w:rsidRPr="00380032" w14:paraId="161C0BE8" w14:textId="77777777" w:rsidTr="00E50CEF">
        <w:trPr>
          <w:trHeight w:val="46"/>
        </w:trPr>
        <w:tc>
          <w:tcPr>
            <w:tcW w:w="1083" w:type="dxa"/>
            <w:noWrap/>
            <w:vAlign w:val="center"/>
            <w:hideMark/>
          </w:tcPr>
          <w:p w14:paraId="036E745C" w14:textId="4480EA18" w:rsidR="00E64742" w:rsidRPr="00A66859" w:rsidRDefault="00E64742" w:rsidP="00A66859">
            <w:pPr>
              <w:pStyle w:val="BodyText"/>
              <w:rPr>
                <w:b/>
                <w:bCs w:val="0"/>
              </w:rPr>
            </w:pPr>
            <w:r w:rsidRPr="00A66859">
              <w:rPr>
                <w:b/>
                <w:bCs w:val="0"/>
              </w:rPr>
              <w:t>Analyte</w:t>
            </w:r>
          </w:p>
        </w:tc>
        <w:tc>
          <w:tcPr>
            <w:tcW w:w="2787" w:type="dxa"/>
            <w:vAlign w:val="center"/>
          </w:tcPr>
          <w:p w14:paraId="20830AE5" w14:textId="2D5A74F0" w:rsidR="00E64742" w:rsidRPr="00A66859" w:rsidRDefault="00E64742" w:rsidP="00A66859">
            <w:pPr>
              <w:pStyle w:val="BodyText"/>
              <w:rPr>
                <w:b/>
                <w:bCs w:val="0"/>
              </w:rPr>
            </w:pPr>
            <w:r w:rsidRPr="00A66859">
              <w:rPr>
                <w:b/>
                <w:bCs w:val="0"/>
              </w:rPr>
              <w:t>Assigned Value (ppt)</w:t>
            </w:r>
            <w:r w:rsidR="00DF2D6A" w:rsidRPr="00A66859">
              <w:rPr>
                <w:b/>
                <w:bCs w:val="0"/>
              </w:rPr>
              <w:br/>
              <w:t>(</w:t>
            </w:r>
            <w:r w:rsidR="00317447" w:rsidRPr="00A66859">
              <w:rPr>
                <w:b/>
                <w:bCs w:val="0"/>
              </w:rPr>
              <w:t>low to high acceptance range)</w:t>
            </w:r>
          </w:p>
        </w:tc>
        <w:tc>
          <w:tcPr>
            <w:tcW w:w="3031" w:type="dxa"/>
            <w:noWrap/>
            <w:vAlign w:val="center"/>
            <w:hideMark/>
          </w:tcPr>
          <w:p w14:paraId="3F72A8FD" w14:textId="4015949E" w:rsidR="00E64742" w:rsidRPr="00A66859" w:rsidRDefault="00DF2D6A" w:rsidP="00A66859">
            <w:pPr>
              <w:pStyle w:val="BodyText"/>
              <w:rPr>
                <w:b/>
                <w:bCs w:val="0"/>
              </w:rPr>
            </w:pPr>
            <w:r w:rsidRPr="00A66859">
              <w:rPr>
                <w:b/>
                <w:bCs w:val="0"/>
              </w:rPr>
              <w:t>Average r</w:t>
            </w:r>
            <w:r w:rsidR="00E64742" w:rsidRPr="00A66859">
              <w:rPr>
                <w:b/>
                <w:bCs w:val="0"/>
              </w:rPr>
              <w:t>eported value (ppt)</w:t>
            </w:r>
            <w:r w:rsidR="00E64742" w:rsidRPr="00A66859">
              <w:rPr>
                <w:b/>
                <w:bCs w:val="0"/>
              </w:rPr>
              <w:br/>
              <w:t>(min to max)</w:t>
            </w:r>
          </w:p>
        </w:tc>
        <w:tc>
          <w:tcPr>
            <w:tcW w:w="1590" w:type="dxa"/>
            <w:noWrap/>
            <w:vAlign w:val="center"/>
            <w:hideMark/>
          </w:tcPr>
          <w:p w14:paraId="2CC9DB43" w14:textId="2355E90D" w:rsidR="00E64742" w:rsidRPr="00A66859" w:rsidRDefault="00E64742" w:rsidP="00A66859">
            <w:pPr>
              <w:pStyle w:val="BodyText"/>
              <w:rPr>
                <w:b/>
                <w:bCs w:val="0"/>
              </w:rPr>
            </w:pPr>
            <w:r w:rsidRPr="00A66859">
              <w:rPr>
                <w:b/>
                <w:bCs w:val="0"/>
              </w:rPr>
              <w:t xml:space="preserve">Relative standard deviation across laboratories (%) </w:t>
            </w:r>
          </w:p>
        </w:tc>
        <w:tc>
          <w:tcPr>
            <w:tcW w:w="1229" w:type="dxa"/>
            <w:vAlign w:val="center"/>
          </w:tcPr>
          <w:p w14:paraId="70613D5A" w14:textId="62A3A3DF" w:rsidR="00E64742" w:rsidRPr="00A66859" w:rsidRDefault="009326B9" w:rsidP="00A66859">
            <w:pPr>
              <w:pStyle w:val="BodyText"/>
              <w:rPr>
                <w:b/>
                <w:bCs w:val="0"/>
              </w:rPr>
            </w:pPr>
            <w:r>
              <w:rPr>
                <w:b/>
                <w:bCs w:val="0"/>
              </w:rPr>
              <w:t>Percentage</w:t>
            </w:r>
            <w:r w:rsidR="00E64742" w:rsidRPr="00A66859">
              <w:rPr>
                <w:b/>
                <w:bCs w:val="0"/>
              </w:rPr>
              <w:t xml:space="preserve"> of laboratories meeting acceptable reporting range</w:t>
            </w:r>
            <w:r w:rsidR="00460A31" w:rsidRPr="00460A31">
              <w:rPr>
                <w:b/>
                <w:bCs w:val="0"/>
              </w:rPr>
              <w:t xml:space="preserve"> </w:t>
            </w:r>
            <w:r w:rsidR="00460A31">
              <w:rPr>
                <w:b/>
                <w:bCs w:val="0"/>
              </w:rPr>
              <w:t>(</w:t>
            </w:r>
            <w:r w:rsidR="00460A31" w:rsidRPr="00460A31">
              <w:rPr>
                <w:b/>
                <w:bCs w:val="0"/>
              </w:rPr>
              <w:t>70%</w:t>
            </w:r>
            <w:r w:rsidR="005016B0">
              <w:rPr>
                <w:b/>
                <w:bCs w:val="0"/>
              </w:rPr>
              <w:t xml:space="preserve"> </w:t>
            </w:r>
            <w:r w:rsidR="005016B0" w:rsidRPr="00460A31">
              <w:rPr>
                <w:b/>
                <w:bCs w:val="0"/>
              </w:rPr>
              <w:t>≤</w:t>
            </w:r>
            <w:r w:rsidR="005016B0">
              <w:rPr>
                <w:b/>
                <w:bCs w:val="0"/>
              </w:rPr>
              <w:t xml:space="preserve"> x</w:t>
            </w:r>
            <w:r w:rsidR="00460A31" w:rsidRPr="00460A31">
              <w:rPr>
                <w:b/>
                <w:bCs w:val="0"/>
              </w:rPr>
              <w:t xml:space="preserve"> ≤ 130%</w:t>
            </w:r>
          </w:p>
        </w:tc>
      </w:tr>
      <w:tr w:rsidR="00475793" w:rsidRPr="00380032" w14:paraId="5ED57400" w14:textId="77777777" w:rsidTr="00E50CEF">
        <w:trPr>
          <w:trHeight w:val="46"/>
        </w:trPr>
        <w:tc>
          <w:tcPr>
            <w:tcW w:w="1083" w:type="dxa"/>
            <w:noWrap/>
            <w:hideMark/>
          </w:tcPr>
          <w:p w14:paraId="4D018F55" w14:textId="24F4469E" w:rsidR="00475793" w:rsidRPr="00475793" w:rsidRDefault="00475793" w:rsidP="00A66859">
            <w:pPr>
              <w:pStyle w:val="BodyText"/>
            </w:pPr>
            <w:bookmarkStart w:id="27" w:name="_Hlk120115377"/>
            <w:r w:rsidRPr="00475793">
              <w:t>NDEA</w:t>
            </w:r>
          </w:p>
        </w:tc>
        <w:tc>
          <w:tcPr>
            <w:tcW w:w="2787" w:type="dxa"/>
          </w:tcPr>
          <w:p w14:paraId="01BDB498" w14:textId="7AAE0BDB" w:rsidR="00475793" w:rsidRPr="00475793" w:rsidRDefault="00475793" w:rsidP="00A66859">
            <w:pPr>
              <w:pStyle w:val="BodyText"/>
            </w:pPr>
            <w:r w:rsidRPr="00475793">
              <w:t>25.1 (17.6 to 32.6)</w:t>
            </w:r>
          </w:p>
        </w:tc>
        <w:tc>
          <w:tcPr>
            <w:tcW w:w="3031" w:type="dxa"/>
            <w:noWrap/>
            <w:vAlign w:val="bottom"/>
          </w:tcPr>
          <w:p w14:paraId="4FE497BB" w14:textId="49EA835E" w:rsidR="00475793" w:rsidRPr="00475793" w:rsidRDefault="00475793" w:rsidP="00A66859">
            <w:pPr>
              <w:pStyle w:val="BodyText"/>
            </w:pPr>
            <w:r w:rsidRPr="00475793">
              <w:t>22.8 (18.2 to 29.4)</w:t>
            </w:r>
          </w:p>
        </w:tc>
        <w:tc>
          <w:tcPr>
            <w:tcW w:w="1590" w:type="dxa"/>
            <w:noWrap/>
          </w:tcPr>
          <w:p w14:paraId="0F9DB156" w14:textId="38C7FD9D" w:rsidR="00475793" w:rsidRPr="00475793" w:rsidRDefault="00475793" w:rsidP="00A66859">
            <w:pPr>
              <w:pStyle w:val="BodyText"/>
            </w:pPr>
            <w:r w:rsidRPr="00475793">
              <w:t>19%</w:t>
            </w:r>
          </w:p>
        </w:tc>
        <w:tc>
          <w:tcPr>
            <w:tcW w:w="1229" w:type="dxa"/>
          </w:tcPr>
          <w:p w14:paraId="2E8D5ECF" w14:textId="6A66B130" w:rsidR="00475793" w:rsidRPr="00475793" w:rsidRDefault="009326B9" w:rsidP="00A66859">
            <w:pPr>
              <w:pStyle w:val="BodyText"/>
            </w:pPr>
            <w:r>
              <w:t>100%</w:t>
            </w:r>
          </w:p>
        </w:tc>
      </w:tr>
      <w:tr w:rsidR="00475793" w:rsidRPr="00380032" w14:paraId="3B960832" w14:textId="77777777" w:rsidTr="00E50CEF">
        <w:trPr>
          <w:trHeight w:val="46"/>
        </w:trPr>
        <w:tc>
          <w:tcPr>
            <w:tcW w:w="1083" w:type="dxa"/>
            <w:noWrap/>
            <w:hideMark/>
          </w:tcPr>
          <w:p w14:paraId="3DD017EA" w14:textId="4EA8A1F0" w:rsidR="00475793" w:rsidRPr="00475793" w:rsidRDefault="00475793" w:rsidP="00A66859">
            <w:pPr>
              <w:pStyle w:val="BodyText"/>
            </w:pPr>
            <w:r w:rsidRPr="00475793">
              <w:t>NDMA</w:t>
            </w:r>
          </w:p>
        </w:tc>
        <w:tc>
          <w:tcPr>
            <w:tcW w:w="2787" w:type="dxa"/>
          </w:tcPr>
          <w:p w14:paraId="376BD3BC" w14:textId="4E837009" w:rsidR="00475793" w:rsidRPr="00475793" w:rsidRDefault="00475793" w:rsidP="00A66859">
            <w:pPr>
              <w:pStyle w:val="BodyText"/>
            </w:pPr>
            <w:r w:rsidRPr="00475793">
              <w:t>25.0 (17.5 to 32.5)</w:t>
            </w:r>
          </w:p>
        </w:tc>
        <w:tc>
          <w:tcPr>
            <w:tcW w:w="3031" w:type="dxa"/>
            <w:noWrap/>
            <w:vAlign w:val="bottom"/>
          </w:tcPr>
          <w:p w14:paraId="733245C5" w14:textId="44BE95D3" w:rsidR="00475793" w:rsidRPr="00475793" w:rsidRDefault="00475793" w:rsidP="00A66859">
            <w:pPr>
              <w:pStyle w:val="BodyText"/>
            </w:pPr>
            <w:r w:rsidRPr="00475793">
              <w:t>21.3 (17.9 to 26.9)</w:t>
            </w:r>
          </w:p>
        </w:tc>
        <w:tc>
          <w:tcPr>
            <w:tcW w:w="1590" w:type="dxa"/>
            <w:noWrap/>
          </w:tcPr>
          <w:p w14:paraId="6AAB87A2" w14:textId="6B5949DF" w:rsidR="00475793" w:rsidRPr="00475793" w:rsidRDefault="00475793" w:rsidP="00A66859">
            <w:pPr>
              <w:pStyle w:val="BodyText"/>
            </w:pPr>
            <w:r w:rsidRPr="00475793">
              <w:t>15%</w:t>
            </w:r>
          </w:p>
        </w:tc>
        <w:tc>
          <w:tcPr>
            <w:tcW w:w="1229" w:type="dxa"/>
          </w:tcPr>
          <w:p w14:paraId="0D298FE5" w14:textId="109669E4" w:rsidR="00475793" w:rsidRPr="00475793" w:rsidRDefault="009326B9" w:rsidP="00A66859">
            <w:pPr>
              <w:pStyle w:val="BodyText"/>
            </w:pPr>
            <w:r>
              <w:t>100%</w:t>
            </w:r>
          </w:p>
        </w:tc>
      </w:tr>
      <w:tr w:rsidR="00475793" w:rsidRPr="00380032" w14:paraId="23B0EBF2" w14:textId="77777777" w:rsidTr="00E50CEF">
        <w:trPr>
          <w:trHeight w:val="46"/>
        </w:trPr>
        <w:tc>
          <w:tcPr>
            <w:tcW w:w="1083" w:type="dxa"/>
            <w:noWrap/>
            <w:hideMark/>
          </w:tcPr>
          <w:p w14:paraId="05C541A8" w14:textId="2FF97A45" w:rsidR="00475793" w:rsidRPr="00475793" w:rsidRDefault="00475793" w:rsidP="00A66859">
            <w:pPr>
              <w:pStyle w:val="BodyText"/>
            </w:pPr>
            <w:r w:rsidRPr="00475793">
              <w:t>NDBA</w:t>
            </w:r>
          </w:p>
        </w:tc>
        <w:tc>
          <w:tcPr>
            <w:tcW w:w="2787" w:type="dxa"/>
          </w:tcPr>
          <w:p w14:paraId="0E0D6446" w14:textId="4B551ED6" w:rsidR="00475793" w:rsidRPr="00475793" w:rsidRDefault="00475793" w:rsidP="00A66859">
            <w:pPr>
              <w:pStyle w:val="BodyText"/>
            </w:pPr>
            <w:r w:rsidRPr="00475793">
              <w:t>20.1 (14.1 to 26.1)</w:t>
            </w:r>
          </w:p>
        </w:tc>
        <w:tc>
          <w:tcPr>
            <w:tcW w:w="3031" w:type="dxa"/>
            <w:noWrap/>
            <w:vAlign w:val="bottom"/>
          </w:tcPr>
          <w:p w14:paraId="7B747530" w14:textId="5E868FF9" w:rsidR="00475793" w:rsidRPr="00475793" w:rsidRDefault="00475793" w:rsidP="00A66859">
            <w:pPr>
              <w:pStyle w:val="BodyText"/>
            </w:pPr>
            <w:r w:rsidRPr="00475793">
              <w:t>19.2 (12.8 to 23.4)</w:t>
            </w:r>
          </w:p>
        </w:tc>
        <w:tc>
          <w:tcPr>
            <w:tcW w:w="1590" w:type="dxa"/>
            <w:noWrap/>
          </w:tcPr>
          <w:p w14:paraId="3DC0A441" w14:textId="5B73E80C" w:rsidR="00475793" w:rsidRPr="00475793" w:rsidRDefault="00475793" w:rsidP="00A66859">
            <w:pPr>
              <w:pStyle w:val="BodyText"/>
            </w:pPr>
            <w:r w:rsidRPr="00475793">
              <w:t>20%</w:t>
            </w:r>
          </w:p>
        </w:tc>
        <w:tc>
          <w:tcPr>
            <w:tcW w:w="1229" w:type="dxa"/>
          </w:tcPr>
          <w:p w14:paraId="5CE77685" w14:textId="08DDDCEC" w:rsidR="00475793" w:rsidRPr="00475793" w:rsidRDefault="009326B9" w:rsidP="00A66859">
            <w:pPr>
              <w:pStyle w:val="BodyText"/>
            </w:pPr>
            <w:r>
              <w:t>83%</w:t>
            </w:r>
          </w:p>
        </w:tc>
      </w:tr>
      <w:tr w:rsidR="00475793" w:rsidRPr="00380032" w14:paraId="3D7AED25" w14:textId="77777777" w:rsidTr="00E50CEF">
        <w:trPr>
          <w:trHeight w:val="46"/>
        </w:trPr>
        <w:tc>
          <w:tcPr>
            <w:tcW w:w="1083" w:type="dxa"/>
            <w:noWrap/>
            <w:hideMark/>
          </w:tcPr>
          <w:p w14:paraId="5558702A" w14:textId="61374B8B" w:rsidR="00475793" w:rsidRPr="00475793" w:rsidRDefault="00475793" w:rsidP="00A66859">
            <w:pPr>
              <w:pStyle w:val="BodyText"/>
            </w:pPr>
            <w:r w:rsidRPr="00475793">
              <w:t>NDPA</w:t>
            </w:r>
          </w:p>
        </w:tc>
        <w:tc>
          <w:tcPr>
            <w:tcW w:w="2787" w:type="dxa"/>
          </w:tcPr>
          <w:p w14:paraId="223BCDAA" w14:textId="04179564" w:rsidR="00475793" w:rsidRPr="00475793" w:rsidRDefault="00475793" w:rsidP="00A66859">
            <w:pPr>
              <w:pStyle w:val="BodyText"/>
            </w:pPr>
            <w:r w:rsidRPr="00475793">
              <w:t>20.1 (14.1 to 26.1)</w:t>
            </w:r>
          </w:p>
        </w:tc>
        <w:tc>
          <w:tcPr>
            <w:tcW w:w="3031" w:type="dxa"/>
            <w:noWrap/>
            <w:vAlign w:val="bottom"/>
          </w:tcPr>
          <w:p w14:paraId="3CD3DF83" w14:textId="6B4E38DE" w:rsidR="00475793" w:rsidRPr="00475793" w:rsidRDefault="00475793" w:rsidP="00A66859">
            <w:pPr>
              <w:pStyle w:val="BodyText"/>
            </w:pPr>
            <w:r w:rsidRPr="00475793">
              <w:t>17.9 (13.8 to 21.2)</w:t>
            </w:r>
          </w:p>
        </w:tc>
        <w:tc>
          <w:tcPr>
            <w:tcW w:w="1590" w:type="dxa"/>
            <w:noWrap/>
          </w:tcPr>
          <w:p w14:paraId="27327FC8" w14:textId="0899EDE7" w:rsidR="00475793" w:rsidRPr="00475793" w:rsidRDefault="00475793" w:rsidP="00A66859">
            <w:pPr>
              <w:pStyle w:val="BodyText"/>
            </w:pPr>
            <w:r w:rsidRPr="00475793">
              <w:t>18%</w:t>
            </w:r>
          </w:p>
        </w:tc>
        <w:tc>
          <w:tcPr>
            <w:tcW w:w="1229" w:type="dxa"/>
          </w:tcPr>
          <w:p w14:paraId="18618814" w14:textId="5EE8C8A4" w:rsidR="00475793" w:rsidRPr="00475793" w:rsidRDefault="009326B9" w:rsidP="00A66859">
            <w:pPr>
              <w:pStyle w:val="BodyText"/>
            </w:pPr>
            <w:r>
              <w:t>83%</w:t>
            </w:r>
          </w:p>
        </w:tc>
      </w:tr>
      <w:tr w:rsidR="00475793" w:rsidRPr="00380032" w14:paraId="05529AF7" w14:textId="77777777" w:rsidTr="00E50CEF">
        <w:trPr>
          <w:trHeight w:val="46"/>
        </w:trPr>
        <w:tc>
          <w:tcPr>
            <w:tcW w:w="1083" w:type="dxa"/>
            <w:noWrap/>
            <w:hideMark/>
          </w:tcPr>
          <w:p w14:paraId="2FE87D28" w14:textId="39F5F0F5" w:rsidR="00475793" w:rsidRPr="00475793" w:rsidRDefault="00475793" w:rsidP="00A66859">
            <w:pPr>
              <w:pStyle w:val="BodyText"/>
            </w:pPr>
            <w:r w:rsidRPr="00475793">
              <w:t>NMEA</w:t>
            </w:r>
          </w:p>
        </w:tc>
        <w:tc>
          <w:tcPr>
            <w:tcW w:w="2787" w:type="dxa"/>
          </w:tcPr>
          <w:p w14:paraId="059E4BB3" w14:textId="5B827774" w:rsidR="00475793" w:rsidRPr="00475793" w:rsidRDefault="00475793" w:rsidP="00A66859">
            <w:pPr>
              <w:pStyle w:val="BodyText"/>
            </w:pPr>
            <w:r w:rsidRPr="00475793">
              <w:t>30.2 (21.1 to 39.3)</w:t>
            </w:r>
          </w:p>
        </w:tc>
        <w:tc>
          <w:tcPr>
            <w:tcW w:w="3031" w:type="dxa"/>
            <w:noWrap/>
            <w:vAlign w:val="bottom"/>
          </w:tcPr>
          <w:p w14:paraId="051643C6" w14:textId="32E88EB1" w:rsidR="00475793" w:rsidRPr="00475793" w:rsidRDefault="00475793" w:rsidP="00A66859">
            <w:pPr>
              <w:pStyle w:val="BodyText"/>
            </w:pPr>
            <w:r w:rsidRPr="00475793">
              <w:t>26.1 (20.7 to 34.2)</w:t>
            </w:r>
          </w:p>
        </w:tc>
        <w:tc>
          <w:tcPr>
            <w:tcW w:w="1590" w:type="dxa"/>
            <w:noWrap/>
          </w:tcPr>
          <w:p w14:paraId="4232A70C" w14:textId="14486CB8" w:rsidR="00475793" w:rsidRPr="00475793" w:rsidRDefault="00475793" w:rsidP="00A66859">
            <w:pPr>
              <w:pStyle w:val="BodyText"/>
            </w:pPr>
            <w:r w:rsidRPr="00475793">
              <w:t>19%</w:t>
            </w:r>
          </w:p>
        </w:tc>
        <w:tc>
          <w:tcPr>
            <w:tcW w:w="1229" w:type="dxa"/>
          </w:tcPr>
          <w:p w14:paraId="4479DD96" w14:textId="1553D089" w:rsidR="00475793" w:rsidRPr="00475793" w:rsidRDefault="009326B9" w:rsidP="00A66859">
            <w:pPr>
              <w:pStyle w:val="BodyText"/>
            </w:pPr>
            <w:r>
              <w:t>83%</w:t>
            </w:r>
          </w:p>
        </w:tc>
      </w:tr>
      <w:tr w:rsidR="00475793" w:rsidRPr="00380032" w14:paraId="13215A8C" w14:textId="77777777" w:rsidTr="00E50CEF">
        <w:trPr>
          <w:trHeight w:val="46"/>
        </w:trPr>
        <w:tc>
          <w:tcPr>
            <w:tcW w:w="1083" w:type="dxa"/>
            <w:noWrap/>
            <w:hideMark/>
          </w:tcPr>
          <w:p w14:paraId="4D0F9F77" w14:textId="1645E3F1" w:rsidR="00475793" w:rsidRPr="00475793" w:rsidRDefault="00475793" w:rsidP="00A66859">
            <w:pPr>
              <w:pStyle w:val="BodyText"/>
            </w:pPr>
            <w:r w:rsidRPr="00475793">
              <w:t>NMOR</w:t>
            </w:r>
          </w:p>
        </w:tc>
        <w:tc>
          <w:tcPr>
            <w:tcW w:w="2787" w:type="dxa"/>
          </w:tcPr>
          <w:p w14:paraId="6AFCB1B3" w14:textId="68EC2DD1" w:rsidR="00475793" w:rsidRPr="00475793" w:rsidRDefault="00475793" w:rsidP="00A66859">
            <w:pPr>
              <w:pStyle w:val="BodyText"/>
            </w:pPr>
            <w:r w:rsidRPr="00475793">
              <w:t>30.1 (21.1 to 39.1)</w:t>
            </w:r>
          </w:p>
        </w:tc>
        <w:tc>
          <w:tcPr>
            <w:tcW w:w="3031" w:type="dxa"/>
            <w:noWrap/>
            <w:vAlign w:val="bottom"/>
          </w:tcPr>
          <w:p w14:paraId="6B6578BC" w14:textId="1EB6E176" w:rsidR="00475793" w:rsidRPr="00475793" w:rsidRDefault="00475793" w:rsidP="00A66859">
            <w:pPr>
              <w:pStyle w:val="BodyText"/>
            </w:pPr>
            <w:r w:rsidRPr="00475793">
              <w:t>24.3 (18.7 to 30.8)</w:t>
            </w:r>
          </w:p>
        </w:tc>
        <w:tc>
          <w:tcPr>
            <w:tcW w:w="1590" w:type="dxa"/>
            <w:noWrap/>
          </w:tcPr>
          <w:p w14:paraId="2ED5C2B4" w14:textId="397F925B" w:rsidR="00475793" w:rsidRPr="00475793" w:rsidRDefault="00475793" w:rsidP="00A66859">
            <w:pPr>
              <w:pStyle w:val="BodyText"/>
            </w:pPr>
            <w:r w:rsidRPr="00475793">
              <w:t>21%</w:t>
            </w:r>
          </w:p>
        </w:tc>
        <w:tc>
          <w:tcPr>
            <w:tcW w:w="1229" w:type="dxa"/>
          </w:tcPr>
          <w:p w14:paraId="0A64AE31" w14:textId="79D9105D" w:rsidR="00475793" w:rsidRPr="00475793" w:rsidRDefault="001E4FF8" w:rsidP="00A66859">
            <w:pPr>
              <w:pStyle w:val="BodyText"/>
            </w:pPr>
            <w:r>
              <w:t>67</w:t>
            </w:r>
            <w:r w:rsidR="009326B9">
              <w:t>%</w:t>
            </w:r>
          </w:p>
        </w:tc>
      </w:tr>
      <w:tr w:rsidR="00475793" w:rsidRPr="00380032" w14:paraId="51B76244" w14:textId="77777777" w:rsidTr="00E50CEF">
        <w:trPr>
          <w:trHeight w:val="46"/>
        </w:trPr>
        <w:tc>
          <w:tcPr>
            <w:tcW w:w="1083" w:type="dxa"/>
            <w:noWrap/>
            <w:hideMark/>
          </w:tcPr>
          <w:p w14:paraId="019B7120" w14:textId="3EFB7CBB" w:rsidR="00475793" w:rsidRPr="00475793" w:rsidRDefault="00475793" w:rsidP="00A66859">
            <w:pPr>
              <w:pStyle w:val="BodyText"/>
            </w:pPr>
            <w:r w:rsidRPr="00475793">
              <w:t>NPIP</w:t>
            </w:r>
          </w:p>
        </w:tc>
        <w:tc>
          <w:tcPr>
            <w:tcW w:w="2787" w:type="dxa"/>
          </w:tcPr>
          <w:p w14:paraId="1B972B0D" w14:textId="5B70D72A" w:rsidR="00475793" w:rsidRPr="00475793" w:rsidRDefault="00475793" w:rsidP="00A66859">
            <w:pPr>
              <w:pStyle w:val="BodyText"/>
            </w:pPr>
            <w:r w:rsidRPr="00475793">
              <w:t>35.0 (24.5 to 45.5)</w:t>
            </w:r>
          </w:p>
        </w:tc>
        <w:tc>
          <w:tcPr>
            <w:tcW w:w="3031" w:type="dxa"/>
            <w:noWrap/>
            <w:vAlign w:val="bottom"/>
          </w:tcPr>
          <w:p w14:paraId="434F77F2" w14:textId="68F43871" w:rsidR="00475793" w:rsidRPr="00475793" w:rsidRDefault="00475793" w:rsidP="00A66859">
            <w:pPr>
              <w:pStyle w:val="BodyText"/>
            </w:pPr>
            <w:r w:rsidRPr="00475793">
              <w:t>32.8 (24.3 to 38.9)</w:t>
            </w:r>
          </w:p>
        </w:tc>
        <w:tc>
          <w:tcPr>
            <w:tcW w:w="1590" w:type="dxa"/>
            <w:noWrap/>
          </w:tcPr>
          <w:p w14:paraId="5AB955E8" w14:textId="6E1E79C8" w:rsidR="00475793" w:rsidRPr="00475793" w:rsidRDefault="00475793" w:rsidP="00A66859">
            <w:pPr>
              <w:pStyle w:val="BodyText"/>
            </w:pPr>
            <w:r w:rsidRPr="00475793">
              <w:t>18%</w:t>
            </w:r>
          </w:p>
        </w:tc>
        <w:tc>
          <w:tcPr>
            <w:tcW w:w="1229" w:type="dxa"/>
          </w:tcPr>
          <w:p w14:paraId="13B2054F" w14:textId="67CF656A" w:rsidR="00475793" w:rsidRPr="00475793" w:rsidRDefault="009326B9" w:rsidP="00A66859">
            <w:pPr>
              <w:pStyle w:val="BodyText"/>
            </w:pPr>
            <w:r>
              <w:t>83%</w:t>
            </w:r>
          </w:p>
        </w:tc>
      </w:tr>
      <w:tr w:rsidR="00475793" w:rsidRPr="00380032" w14:paraId="3B326B86" w14:textId="77777777" w:rsidTr="00E50CEF">
        <w:trPr>
          <w:trHeight w:val="46"/>
        </w:trPr>
        <w:tc>
          <w:tcPr>
            <w:tcW w:w="1083" w:type="dxa"/>
            <w:noWrap/>
            <w:hideMark/>
          </w:tcPr>
          <w:p w14:paraId="0341A4B2" w14:textId="3A284D36" w:rsidR="00475793" w:rsidRPr="00475793" w:rsidRDefault="00475793" w:rsidP="00A66859">
            <w:pPr>
              <w:pStyle w:val="BodyText"/>
            </w:pPr>
            <w:r w:rsidRPr="00475793">
              <w:t>NPYR</w:t>
            </w:r>
          </w:p>
        </w:tc>
        <w:tc>
          <w:tcPr>
            <w:tcW w:w="2787" w:type="dxa"/>
          </w:tcPr>
          <w:p w14:paraId="7308955B" w14:textId="4F4C28EC" w:rsidR="00475793" w:rsidRPr="00475793" w:rsidRDefault="00475793" w:rsidP="00A66859">
            <w:pPr>
              <w:pStyle w:val="BodyText"/>
            </w:pPr>
            <w:r w:rsidRPr="00475793">
              <w:t>45.2 (31.6 to 58.8)</w:t>
            </w:r>
          </w:p>
        </w:tc>
        <w:tc>
          <w:tcPr>
            <w:tcW w:w="3031" w:type="dxa"/>
            <w:noWrap/>
            <w:vAlign w:val="bottom"/>
          </w:tcPr>
          <w:p w14:paraId="0857F9EA" w14:textId="7C263950" w:rsidR="00475793" w:rsidRPr="00475793" w:rsidRDefault="00475793" w:rsidP="00A66859">
            <w:pPr>
              <w:pStyle w:val="BodyText"/>
            </w:pPr>
            <w:r w:rsidRPr="00475793">
              <w:t>44.8 (33.5 to 51.3)</w:t>
            </w:r>
          </w:p>
        </w:tc>
        <w:tc>
          <w:tcPr>
            <w:tcW w:w="1590" w:type="dxa"/>
            <w:noWrap/>
          </w:tcPr>
          <w:p w14:paraId="321B30CC" w14:textId="2232EDDC" w:rsidR="00475793" w:rsidRPr="00475793" w:rsidRDefault="00475793" w:rsidP="00A66859">
            <w:pPr>
              <w:pStyle w:val="BodyText"/>
            </w:pPr>
            <w:r w:rsidRPr="00475793">
              <w:t>19%</w:t>
            </w:r>
          </w:p>
        </w:tc>
        <w:tc>
          <w:tcPr>
            <w:tcW w:w="1229" w:type="dxa"/>
          </w:tcPr>
          <w:p w14:paraId="56728B13" w14:textId="0E343305" w:rsidR="00475793" w:rsidRPr="00475793" w:rsidRDefault="009326B9" w:rsidP="00A66859">
            <w:pPr>
              <w:pStyle w:val="BodyText"/>
            </w:pPr>
            <w:r>
              <w:t>100%</w:t>
            </w:r>
          </w:p>
        </w:tc>
      </w:tr>
      <w:bookmarkEnd w:id="27"/>
    </w:tbl>
    <w:p w14:paraId="6C8D3A5B" w14:textId="77777777" w:rsidR="00A66859" w:rsidRDefault="00A66859" w:rsidP="00B46F3B">
      <w:pPr>
        <w:ind w:firstLine="720"/>
      </w:pPr>
    </w:p>
    <w:p w14:paraId="22E1F730" w14:textId="59581CA8" w:rsidR="000A0030" w:rsidRDefault="00D96759" w:rsidP="00B46F3B">
      <w:pPr>
        <w:ind w:firstLine="720"/>
      </w:pPr>
      <w:r>
        <w:t>Four out of six laboratories met acceptance criteria for PT samples (</w:t>
      </w:r>
      <w:r w:rsidR="00B94833">
        <w:t xml:space="preserve">i.e., </w:t>
      </w:r>
      <w:r>
        <w:t>70% to 130% of the true value) on all analytes</w:t>
      </w:r>
      <w:r w:rsidR="00B94833">
        <w:t xml:space="preserve"> (Table 7)</w:t>
      </w:r>
      <w:r>
        <w:t>. For three analytes (NDEA, NDMA, and NPYR), a</w:t>
      </w:r>
      <w:r w:rsidR="004417CA">
        <w:t>ll six laboratories met acceptance criteria</w:t>
      </w:r>
      <w:r w:rsidR="00B94833">
        <w:t xml:space="preserve"> (Table 7)</w:t>
      </w:r>
      <w:r w:rsidR="00132FD5">
        <w:t xml:space="preserve">. </w:t>
      </w:r>
      <w:r w:rsidR="00E734DB">
        <w:t>L</w:t>
      </w:r>
      <w:r w:rsidR="00FA65B6">
        <w:t xml:space="preserve">aboratory ID </w:t>
      </w:r>
      <w:r w:rsidR="00C133AF">
        <w:t>#</w:t>
      </w:r>
      <w:r w:rsidR="0044506A">
        <w:t>4</w:t>
      </w:r>
      <w:r w:rsidR="00B94833">
        <w:t xml:space="preserve"> failed to meet acceptance criteria for f</w:t>
      </w:r>
      <w:r w:rsidR="00132FD5">
        <w:t>our analytes</w:t>
      </w:r>
      <w:r w:rsidR="000660D6">
        <w:t xml:space="preserve"> </w:t>
      </w:r>
      <w:r w:rsidR="00132FD5">
        <w:t>(</w:t>
      </w:r>
      <w:r w:rsidR="0001234B">
        <w:t xml:space="preserve">NMOR, </w:t>
      </w:r>
      <w:r w:rsidR="00132FD5">
        <w:t>NDBA, NMEA, and NPIP)</w:t>
      </w:r>
      <w:r w:rsidR="00B94833">
        <w:t xml:space="preserve">, and </w:t>
      </w:r>
      <w:r w:rsidR="007A7E39">
        <w:t xml:space="preserve">laboratory ID </w:t>
      </w:r>
      <w:r w:rsidR="00426776">
        <w:t>#</w:t>
      </w:r>
      <w:r w:rsidR="0044506A">
        <w:t>3</w:t>
      </w:r>
      <w:r w:rsidR="00965A85">
        <w:t xml:space="preserve"> failed </w:t>
      </w:r>
      <w:r w:rsidR="00B07B6A">
        <w:t xml:space="preserve">to meet </w:t>
      </w:r>
      <w:r w:rsidR="00F40AE2">
        <w:t xml:space="preserve">acceptance </w:t>
      </w:r>
      <w:r w:rsidR="00B07B6A">
        <w:t>criteria</w:t>
      </w:r>
      <w:r w:rsidR="00B94833">
        <w:t xml:space="preserve"> for </w:t>
      </w:r>
      <w:r w:rsidR="007A7E39">
        <w:t>two</w:t>
      </w:r>
      <w:r w:rsidR="00B94833">
        <w:t xml:space="preserve"> analyte</w:t>
      </w:r>
      <w:r w:rsidR="007A7E39">
        <w:t>s</w:t>
      </w:r>
      <w:r w:rsidR="00B94833">
        <w:t xml:space="preserve"> (NMOR</w:t>
      </w:r>
      <w:r w:rsidR="007A7E39">
        <w:t xml:space="preserve">, </w:t>
      </w:r>
      <w:r w:rsidR="00A95859">
        <w:t>NDPA</w:t>
      </w:r>
      <w:r w:rsidR="00B94833">
        <w:t>) (Table 7)</w:t>
      </w:r>
      <w:r w:rsidR="00B07B6A">
        <w:t>.</w:t>
      </w:r>
      <w:r w:rsidR="00BF79C5">
        <w:t xml:space="preserve"> </w:t>
      </w:r>
      <w:r w:rsidR="00B46F3B">
        <w:t>In</w:t>
      </w:r>
      <w:r w:rsidR="001F257F">
        <w:t xml:space="preserve"> all instances of laboratories failing to meet acceptance criteria,</w:t>
      </w:r>
      <w:r w:rsidR="00B46F3B">
        <w:t xml:space="preserve"> recovery was </w:t>
      </w:r>
      <w:r w:rsidR="00EB6CD5">
        <w:t>lower than expected</w:t>
      </w:r>
      <w:r w:rsidR="00B46F3B">
        <w:t xml:space="preserve"> </w:t>
      </w:r>
      <w:r w:rsidR="00EB6CD5">
        <w:t>(</w:t>
      </w:r>
      <w:r w:rsidR="00523B1A">
        <w:t>i.e.,</w:t>
      </w:r>
      <w:r w:rsidR="00EB6CD5">
        <w:t xml:space="preserve"> below the</w:t>
      </w:r>
      <w:r w:rsidR="00B46F3B">
        <w:t xml:space="preserve"> </w:t>
      </w:r>
      <w:r w:rsidR="002626E4">
        <w:t xml:space="preserve">minimum threshold </w:t>
      </w:r>
      <w:r w:rsidR="00EB6CD5">
        <w:t xml:space="preserve">of </w:t>
      </w:r>
      <w:r w:rsidR="002626E4">
        <w:t>70%</w:t>
      </w:r>
      <w:r w:rsidR="00EB6CD5">
        <w:t>),</w:t>
      </w:r>
      <w:r w:rsidR="008741E5">
        <w:t xml:space="preserve"> with the lowest recovery being 62% for NMOR</w:t>
      </w:r>
      <w:r w:rsidR="004E5671">
        <w:t>. In three cases, laboratories reported concentrations within a single</w:t>
      </w:r>
      <w:r w:rsidR="00256CBA">
        <w:t xml:space="preserve"> percentage point of the minimum acceptable criteria (</w:t>
      </w:r>
      <w:r w:rsidR="00523B1A">
        <w:t>i.e.,</w:t>
      </w:r>
      <w:r w:rsidR="00256CBA">
        <w:t xml:space="preserve"> 69%)</w:t>
      </w:r>
      <w:r w:rsidR="00D22988">
        <w:t xml:space="preserve"> (Table A-4)</w:t>
      </w:r>
      <w:r w:rsidR="00E150CD">
        <w:t>.</w:t>
      </w:r>
    </w:p>
    <w:p w14:paraId="4CB3D8B4" w14:textId="137557A0" w:rsidR="00954E17" w:rsidRPr="00B46F3B" w:rsidRDefault="00954E17" w:rsidP="00954E17">
      <w:pPr>
        <w:sectPr w:rsidR="00954E17" w:rsidRPr="00B46F3B" w:rsidSect="002E5B66">
          <w:headerReference w:type="even" r:id="rId16"/>
          <w:headerReference w:type="default" r:id="rId17"/>
          <w:footerReference w:type="default" r:id="rId18"/>
          <w:headerReference w:type="first" r:id="rId19"/>
          <w:footerReference w:type="first" r:id="rId20"/>
          <w:pgSz w:w="12240" w:h="15840"/>
          <w:pgMar w:top="1400" w:right="1340" w:bottom="1200" w:left="1320" w:header="0" w:footer="1012" w:gutter="0"/>
          <w:cols w:space="720"/>
        </w:sectPr>
      </w:pPr>
      <w:r>
        <w:tab/>
        <w:t>Suspected reasons for laboratories failing PT samples were reported by individual laboratories</w:t>
      </w:r>
      <w:r w:rsidR="00EA13B1">
        <w:t>. Laboratory 4 reported that their surrogate</w:t>
      </w:r>
      <w:r w:rsidR="0019303C">
        <w:t xml:space="preserve"> recovery for the PT extraction batch</w:t>
      </w:r>
      <w:r w:rsidR="00466FD0">
        <w:t xml:space="preserve"> (~70%)</w:t>
      </w:r>
      <w:r w:rsidR="0019303C">
        <w:t xml:space="preserve"> was lower than</w:t>
      </w:r>
      <w:r w:rsidR="00466FD0">
        <w:t xml:space="preserve"> </w:t>
      </w:r>
      <w:r w:rsidR="000304E8">
        <w:t xml:space="preserve">over the last ~18 months (~92%). </w:t>
      </w:r>
      <w:r w:rsidR="00515AA8">
        <w:t xml:space="preserve">Loss during sample </w:t>
      </w:r>
      <w:r w:rsidR="00515AA8">
        <w:lastRenderedPageBreak/>
        <w:t xml:space="preserve">concentration (nitrogen blowdown) </w:t>
      </w:r>
      <w:r w:rsidR="00635862">
        <w:t>was reasonably</w:t>
      </w:r>
      <w:r w:rsidR="00515AA8">
        <w:t xml:space="preserve"> ruled out, as</w:t>
      </w:r>
      <w:r w:rsidR="00635862">
        <w:t xml:space="preserve"> other batch QCs concentrated that day exhibited no issues. The laboratory could not rule out </w:t>
      </w:r>
      <w:r w:rsidR="00150E0A">
        <w:t>SPE sorbent</w:t>
      </w:r>
      <w:r w:rsidR="00CA27EC">
        <w:t xml:space="preserve"> issues, as the specific lot of SPE cartridges was only </w:t>
      </w:r>
      <w:r w:rsidR="00553056">
        <w:t xml:space="preserve">used in the PT batch, </w:t>
      </w:r>
      <w:r w:rsidR="007D50DA">
        <w:t>however variability</w:t>
      </w:r>
      <w:r w:rsidR="00553056">
        <w:t xml:space="preserve"> between SPE lots in nitrosamine extraction had been reported previously by the laboratory.</w:t>
      </w:r>
    </w:p>
    <w:p w14:paraId="0BCCCD93" w14:textId="756B627F" w:rsidR="00501381" w:rsidRDefault="00A833D4" w:rsidP="00501381">
      <w:pPr>
        <w:pStyle w:val="Heading1"/>
        <w:rPr>
          <w:spacing w:val="-2"/>
        </w:rPr>
      </w:pPr>
      <w:bookmarkStart w:id="28" w:name="_Toc152751916"/>
      <w:r>
        <w:rPr>
          <w:spacing w:val="-2"/>
        </w:rPr>
        <w:lastRenderedPageBreak/>
        <w:t>Section 4</w:t>
      </w:r>
      <w:r w:rsidR="00E066EB">
        <w:rPr>
          <w:spacing w:val="-2"/>
        </w:rPr>
        <w:t xml:space="preserve">: </w:t>
      </w:r>
      <w:r w:rsidR="000A0030" w:rsidRPr="008A33B6">
        <w:rPr>
          <w:spacing w:val="-2"/>
        </w:rPr>
        <w:t>Conclusions</w:t>
      </w:r>
      <w:bookmarkEnd w:id="28"/>
    </w:p>
    <w:p w14:paraId="63C61935" w14:textId="77777777" w:rsidR="002D52C0" w:rsidRDefault="00366540" w:rsidP="00951288">
      <w:pPr>
        <w:ind w:firstLine="720"/>
      </w:pPr>
      <w:r>
        <w:t xml:space="preserve">This inter-laboratory </w:t>
      </w:r>
      <w:r w:rsidR="00C35F90">
        <w:t xml:space="preserve">study </w:t>
      </w:r>
      <w:r>
        <w:t xml:space="preserve">of EEA-Agilent 521.1 </w:t>
      </w:r>
      <w:r w:rsidR="003E5533">
        <w:t xml:space="preserve">demonstrates </w:t>
      </w:r>
      <w:r w:rsidR="000C01A3">
        <w:t xml:space="preserve">relatively </w:t>
      </w:r>
      <w:r w:rsidR="00AF17CF">
        <w:t>consistent performance across laboratories</w:t>
      </w:r>
      <w:r w:rsidR="000C01A3">
        <w:t>,</w:t>
      </w:r>
      <w:r w:rsidR="00AF17CF">
        <w:t xml:space="preserve"> </w:t>
      </w:r>
      <w:r w:rsidR="000C01A3">
        <w:t>suggesting</w:t>
      </w:r>
      <w:r w:rsidR="006412EB">
        <w:t xml:space="preserve"> </w:t>
      </w:r>
      <w:r w:rsidR="000C01A3">
        <w:t>that the method may be</w:t>
      </w:r>
      <w:r w:rsidR="002C13FD">
        <w:t xml:space="preserve"> fit-for-purpose</w:t>
      </w:r>
      <w:r w:rsidR="006412EB">
        <w:t xml:space="preserve"> for monitoring nitrosamines in drinking water at </w:t>
      </w:r>
      <w:r w:rsidR="008A2490">
        <w:t xml:space="preserve">or near </w:t>
      </w:r>
      <w:r w:rsidR="006E029A">
        <w:t xml:space="preserve">California’s health-protective </w:t>
      </w:r>
      <w:r w:rsidR="006412EB">
        <w:t>concentrations</w:t>
      </w:r>
      <w:r w:rsidR="006E029A">
        <w:t xml:space="preserve"> of</w:t>
      </w:r>
      <w:r w:rsidR="008F5831">
        <w:t xml:space="preserve"> </w:t>
      </w:r>
      <w:r w:rsidR="006E029A">
        <w:t>10 ppt for all analytes</w:t>
      </w:r>
      <w:r w:rsidR="003E5533">
        <w:t>.</w:t>
      </w:r>
      <w:r w:rsidR="006E029A">
        <w:t xml:space="preserve"> </w:t>
      </w:r>
      <w:r w:rsidR="00951288">
        <w:t>Acceptance criteria (Table 3) for</w:t>
      </w:r>
      <w:r w:rsidR="008A2490">
        <w:t xml:space="preserve"> recovery, precision, MDLs, and </w:t>
      </w:r>
      <w:r w:rsidR="00DB435D">
        <w:t>PT samples</w:t>
      </w:r>
      <w:r w:rsidR="00951288">
        <w:t xml:space="preserve"> were met at a frequency of </w:t>
      </w:r>
      <w:r w:rsidR="00951288" w:rsidRPr="00F91B2C">
        <w:t>&gt;80% by all laboratorie</w:t>
      </w:r>
      <w:r w:rsidR="00951288">
        <w:t>s for all analytes</w:t>
      </w:r>
      <w:r w:rsidR="00CA7961">
        <w:t xml:space="preserve"> (Tables 4, 5,</w:t>
      </w:r>
      <w:r w:rsidR="00CA0228">
        <w:t xml:space="preserve"> and 7)</w:t>
      </w:r>
      <w:r w:rsidR="00DB435D">
        <w:t>. In the case of Minimum Reporting Limits (MRLs), five laboratories failed one or more acceptance criteria for MRLs for one or more analytes at the concentrations in which they tested (between 1 and 5 ppt, depending on each laboratory and analyte)</w:t>
      </w:r>
      <w:r w:rsidR="00CA0228">
        <w:t xml:space="preserve"> (Table 6)</w:t>
      </w:r>
      <w:r w:rsidR="00DB435D">
        <w:t xml:space="preserve">. </w:t>
      </w:r>
      <w:r w:rsidR="00B45674">
        <w:t xml:space="preserve">MRL verification was heterogenous across analytes, with </w:t>
      </w:r>
      <w:r w:rsidR="00DB435D">
        <w:t>NDBA</w:t>
      </w:r>
      <w:r w:rsidR="00F06712">
        <w:t>,</w:t>
      </w:r>
      <w:r w:rsidR="00DB435D">
        <w:t xml:space="preserve"> NDMA,</w:t>
      </w:r>
      <w:r w:rsidR="00F06712">
        <w:t xml:space="preserve"> and NPYR having the few laboratories reporting verified MRLs, and</w:t>
      </w:r>
      <w:r w:rsidR="00DB435D">
        <w:t xml:space="preserve"> NDPA, NMEA, </w:t>
      </w:r>
      <w:r w:rsidR="00F06712">
        <w:t>and</w:t>
      </w:r>
      <w:r w:rsidR="00DB435D">
        <w:t xml:space="preserve"> NPIP</w:t>
      </w:r>
      <w:r w:rsidR="00F06712">
        <w:t xml:space="preserve"> having high verification frequencies</w:t>
      </w:r>
      <w:r w:rsidR="00F34C8D">
        <w:t xml:space="preserve"> (Table 6)</w:t>
      </w:r>
      <w:r w:rsidR="00DB435D">
        <w:t>.</w:t>
      </w:r>
      <w:r w:rsidR="00F06712">
        <w:t xml:space="preserve"> </w:t>
      </w:r>
      <w:r w:rsidR="00AC30CC">
        <w:t>The most common cause of failure for</w:t>
      </w:r>
      <w:r w:rsidR="00F06712">
        <w:t xml:space="preserve"> </w:t>
      </w:r>
      <w:r w:rsidR="00AC30CC">
        <w:t>MRL verification was laboratories’ attempting to verify at concentrations lower than 3 times their MDL (Table A</w:t>
      </w:r>
      <w:r w:rsidR="002D52C0">
        <w:t>-3</w:t>
      </w:r>
      <w:r w:rsidR="00AC30CC">
        <w:t>).</w:t>
      </w:r>
      <w:r w:rsidR="00F06712">
        <w:t xml:space="preserve"> </w:t>
      </w:r>
      <w:r w:rsidR="00DB435D">
        <w:t xml:space="preserve">Of the laboratories that failed to meet MRL acceptance criteria for any analyte, three re-attempted verification using higher spike LFB concentrations and were generally successful in their attempts </w:t>
      </w:r>
      <w:r w:rsidR="00951288">
        <w:t>(Table</w:t>
      </w:r>
      <w:r w:rsidR="00F34C8D">
        <w:t xml:space="preserve"> A-3</w:t>
      </w:r>
      <w:r w:rsidR="00951288">
        <w:t>).</w:t>
      </w:r>
    </w:p>
    <w:p w14:paraId="77C38943" w14:textId="506ED0E7" w:rsidR="00951288" w:rsidRPr="00ED1758" w:rsidRDefault="00951288" w:rsidP="00951288">
      <w:pPr>
        <w:ind w:firstLine="720"/>
        <w:rPr>
          <w:vertAlign w:val="subscript"/>
        </w:rPr>
      </w:pPr>
      <w:r>
        <w:t xml:space="preserve">Despite these imperfections, this inter-laboratory study as well as previous studies (i.e., Eaton </w:t>
      </w:r>
      <w:r>
        <w:rPr>
          <w:i/>
          <w:iCs/>
        </w:rPr>
        <w:t xml:space="preserve">et al. </w:t>
      </w:r>
      <w:r>
        <w:t xml:space="preserve">2018; Kazez </w:t>
      </w:r>
      <w:r>
        <w:rPr>
          <w:i/>
          <w:iCs/>
        </w:rPr>
        <w:t xml:space="preserve">et al. </w:t>
      </w:r>
      <w:r>
        <w:t>202</w:t>
      </w:r>
      <w:r w:rsidR="00C96969">
        <w:t>3</w:t>
      </w:r>
      <w:r>
        <w:t xml:space="preserve">) demonstrate that EEA-Agilent 521.1 </w:t>
      </w:r>
      <w:r w:rsidR="00AF05E8">
        <w:t>is sufficiently reliable</w:t>
      </w:r>
      <w:r>
        <w:t xml:space="preserve"> for the target analytes</w:t>
      </w:r>
      <w:r w:rsidR="00AF05E8">
        <w:t xml:space="preserve"> across multiple laboratories and instrument m</w:t>
      </w:r>
      <w:r w:rsidR="00F540A3">
        <w:t>anufacturers/models and provides equivalent</w:t>
      </w:r>
      <w:r w:rsidR="007813EB">
        <w:t xml:space="preserve"> performance to the method it is based upon (i.e., EPA Method 521; Munch and Bassett 2004)</w:t>
      </w:r>
      <w:r>
        <w:t>. Furthermore, this study</w:t>
      </w:r>
      <w:r w:rsidR="007813EB">
        <w:t xml:space="preserve"> and </w:t>
      </w:r>
      <w:r w:rsidR="007813EB">
        <w:lastRenderedPageBreak/>
        <w:t xml:space="preserve">Kazez </w:t>
      </w:r>
      <w:r w:rsidR="007813EB">
        <w:rPr>
          <w:i/>
          <w:iCs/>
        </w:rPr>
        <w:t xml:space="preserve">et al. </w:t>
      </w:r>
      <w:r w:rsidR="007813EB">
        <w:t>(202</w:t>
      </w:r>
      <w:r w:rsidR="00C96969">
        <w:t>3</w:t>
      </w:r>
      <w:r w:rsidR="007813EB">
        <w:t>)</w:t>
      </w:r>
      <w:r>
        <w:t xml:space="preserve"> provide</w:t>
      </w:r>
      <w:r w:rsidR="007813EB">
        <w:t xml:space="preserve"> several</w:t>
      </w:r>
      <w:r>
        <w:t xml:space="preserve"> recommendations</w:t>
      </w:r>
      <w:r w:rsidR="007813EB">
        <w:t xml:space="preserve"> for laboratories</w:t>
      </w:r>
      <w:r>
        <w:t xml:space="preserve"> to </w:t>
      </w:r>
      <w:r w:rsidR="009F2790">
        <w:t>improve</w:t>
      </w:r>
      <w:r>
        <w:t xml:space="preserve"> the</w:t>
      </w:r>
      <w:r w:rsidR="009F2790">
        <w:t>ir</w:t>
      </w:r>
      <w:r>
        <w:t xml:space="preserve"> performance of EEA-Agilent 521.1</w:t>
      </w:r>
      <w:r w:rsidR="00CC1775">
        <w:t xml:space="preserve"> (e.g., </w:t>
      </w:r>
      <w:r w:rsidR="00D916D4">
        <w:t>slower sample extraction flow rate)</w:t>
      </w:r>
      <w:r w:rsidR="009F2790">
        <w:t>.</w:t>
      </w:r>
      <w:r w:rsidR="00D916D4">
        <w:t xml:space="preserve"> Analysis of laboratory</w:t>
      </w:r>
      <w:r w:rsidR="00BF42E3">
        <w:t xml:space="preserve"> performance</w:t>
      </w:r>
      <w:r w:rsidR="00D916D4">
        <w:t xml:space="preserve"> data </w:t>
      </w:r>
      <w:r w:rsidR="00BF42E3">
        <w:t>from this study supports these recommendations.</w:t>
      </w:r>
    </w:p>
    <w:p w14:paraId="4CFCD2F5" w14:textId="313B45C4" w:rsidR="000D44A9" w:rsidRDefault="00BE0CAB" w:rsidP="00DB50A4">
      <w:pPr>
        <w:ind w:firstLine="720"/>
      </w:pPr>
      <w:r>
        <w:t>The</w:t>
      </w:r>
      <w:r w:rsidR="00DB50A4">
        <w:t xml:space="preserve"> data reported here</w:t>
      </w:r>
      <w:r>
        <w:t xml:space="preserve"> and previously (Eaton </w:t>
      </w:r>
      <w:r>
        <w:rPr>
          <w:i/>
          <w:iCs/>
        </w:rPr>
        <w:t xml:space="preserve">et al. </w:t>
      </w:r>
      <w:r>
        <w:t xml:space="preserve">2018; Kazez </w:t>
      </w:r>
      <w:r>
        <w:rPr>
          <w:i/>
          <w:iCs/>
        </w:rPr>
        <w:t xml:space="preserve">et al. </w:t>
      </w:r>
      <w:r>
        <w:t>202</w:t>
      </w:r>
      <w:r w:rsidR="00C96969">
        <w:t>3</w:t>
      </w:r>
      <w:r>
        <w:t>) demonstrates that t</w:t>
      </w:r>
      <w:r w:rsidR="0040244A">
        <w:t xml:space="preserve">he </w:t>
      </w:r>
      <w:r w:rsidR="00234485">
        <w:t>alternative</w:t>
      </w:r>
      <w:r w:rsidR="0040244A">
        <w:t xml:space="preserve"> </w:t>
      </w:r>
      <w:r w:rsidR="00234485">
        <w:t xml:space="preserve">analysis </w:t>
      </w:r>
      <w:r w:rsidR="0040244A">
        <w:t>method (</w:t>
      </w:r>
      <w:r w:rsidR="00DB50A4">
        <w:t xml:space="preserve">i.e., </w:t>
      </w:r>
      <w:r w:rsidR="0040244A">
        <w:t>GC</w:t>
      </w:r>
      <w:r w:rsidR="00234485">
        <w:t>-</w:t>
      </w:r>
      <w:r w:rsidR="0040244A">
        <w:t>MS/MS)</w:t>
      </w:r>
      <w:r>
        <w:t xml:space="preserve"> in EEA-Agilent 521.1</w:t>
      </w:r>
      <w:r w:rsidR="0040244A">
        <w:t xml:space="preserve"> </w:t>
      </w:r>
      <w:r w:rsidR="00234485">
        <w:t xml:space="preserve">provides </w:t>
      </w:r>
      <w:r w:rsidR="002B26F2">
        <w:t>adequate sensitivity for the targeted analytes to meet the Division of Drinking Water’s needs (i.e., MRLs &lt;10 ppt based on current notification levels</w:t>
      </w:r>
      <w:r w:rsidR="00EA74FE">
        <w:t>) and</w:t>
      </w:r>
      <w:r w:rsidR="002B26F2">
        <w:t xml:space="preserve"> </w:t>
      </w:r>
      <w:r w:rsidR="00CC36AF">
        <w:t xml:space="preserve">is equivalent in sensitivity to </w:t>
      </w:r>
      <w:r>
        <w:t>EPA Method 521.1</w:t>
      </w:r>
      <w:r w:rsidR="00C51A94">
        <w:t>.</w:t>
      </w:r>
      <w:r w:rsidR="0040244A">
        <w:t xml:space="preserve"> </w:t>
      </w:r>
      <w:r w:rsidR="00484EFF">
        <w:t xml:space="preserve">Although the method </w:t>
      </w:r>
      <w:r w:rsidR="006F3BBB">
        <w:t>may</w:t>
      </w:r>
      <w:r w:rsidR="00484EFF">
        <w:t xml:space="preserve"> </w:t>
      </w:r>
      <w:r w:rsidR="006F3BBB">
        <w:t>be</w:t>
      </w:r>
      <w:r w:rsidR="00484EFF">
        <w:t xml:space="preserve"> fit-for-purpose for monitoring nitrosamines at desired concentrations, </w:t>
      </w:r>
      <w:r w:rsidR="006F3BBB">
        <w:t>laboratories are cautioned to exercise great care to ensure accurate and reliable results are achieved.</w:t>
      </w:r>
    </w:p>
    <w:p w14:paraId="1FE29917" w14:textId="0A8357C6" w:rsidR="000D44A9" w:rsidRDefault="000D44A9" w:rsidP="009F3759">
      <w:pPr>
        <w:pStyle w:val="Heading2"/>
      </w:pPr>
      <w:bookmarkStart w:id="29" w:name="_Toc152751917"/>
      <w:r>
        <w:t>Section 4.1</w:t>
      </w:r>
      <w:r w:rsidR="0074666D">
        <w:t xml:space="preserve"> </w:t>
      </w:r>
      <w:r w:rsidR="00E50F9E">
        <w:t>–</w:t>
      </w:r>
      <w:r w:rsidR="0074666D">
        <w:t xml:space="preserve"> </w:t>
      </w:r>
      <w:r w:rsidR="00E50F9E">
        <w:t>Summary of Method Challenges</w:t>
      </w:r>
      <w:bookmarkEnd w:id="29"/>
      <w:r w:rsidR="00144B0A">
        <w:br/>
      </w:r>
    </w:p>
    <w:p w14:paraId="77D780E3" w14:textId="201C3347" w:rsidR="003F5BCF" w:rsidRDefault="00E50F9E" w:rsidP="00DB50A4">
      <w:pPr>
        <w:ind w:firstLine="720"/>
      </w:pPr>
      <w:r>
        <w:t>Based on the data reported in this study</w:t>
      </w:r>
      <w:r w:rsidR="00144B0A">
        <w:t xml:space="preserve"> and previously (i.e., Munch and Bassett 2004; Eaton </w:t>
      </w:r>
      <w:r w:rsidR="00144B0A">
        <w:rPr>
          <w:i/>
          <w:iCs/>
        </w:rPr>
        <w:t xml:space="preserve">et al. </w:t>
      </w:r>
      <w:r w:rsidR="00144B0A">
        <w:t xml:space="preserve">2018; Kazez </w:t>
      </w:r>
      <w:r w:rsidR="00144B0A">
        <w:rPr>
          <w:i/>
          <w:iCs/>
        </w:rPr>
        <w:t xml:space="preserve">et al. </w:t>
      </w:r>
      <w:r w:rsidR="00144B0A">
        <w:t>202</w:t>
      </w:r>
      <w:r w:rsidR="00C96969">
        <w:t>3</w:t>
      </w:r>
      <w:r w:rsidR="00144B0A">
        <w:t>), EEA-Agilent 521.1</w:t>
      </w:r>
      <w:r w:rsidR="00981658">
        <w:t xml:space="preserve"> demonstrates several challenges across laboratories, which are</w:t>
      </w:r>
      <w:r w:rsidR="00B90687">
        <w:t xml:space="preserve"> - </w:t>
      </w:r>
      <w:r w:rsidR="004A61EB">
        <w:t>background contamination</w:t>
      </w:r>
      <w:r w:rsidR="00B90687">
        <w:t>,</w:t>
      </w:r>
      <w:r w:rsidR="004A61EB">
        <w:t xml:space="preserve"> extraction efficiency</w:t>
      </w:r>
      <w:r w:rsidR="00B90687">
        <w:t>,</w:t>
      </w:r>
      <w:r w:rsidR="004A61EB">
        <w:t xml:space="preserve"> and instrument sensitivity</w:t>
      </w:r>
      <w:r w:rsidR="00981658">
        <w:t xml:space="preserve">. </w:t>
      </w:r>
      <w:r w:rsidR="00E27A4E">
        <w:t>While such challenges should be taken into consideration by laboratories, none of these difficulties are significant enough to prevent the</w:t>
      </w:r>
      <w:r w:rsidR="003E5262">
        <w:t xml:space="preserve"> regular regulatory</w:t>
      </w:r>
      <w:r w:rsidR="00E27A4E">
        <w:t xml:space="preserve"> use of the analytical method for </w:t>
      </w:r>
      <w:r w:rsidR="003E5262">
        <w:t>the purposes of monitoring nitrosamines in drinking water at concentrations relevant to protecting public health (i.e., ≥10 ppt).</w:t>
      </w:r>
      <w:r w:rsidR="00BB282F">
        <w:t xml:space="preserve"> </w:t>
      </w:r>
    </w:p>
    <w:p w14:paraId="59AED445" w14:textId="7FC23DAA" w:rsidR="00E44720" w:rsidRDefault="00FC69C2" w:rsidP="00A66859">
      <w:r>
        <w:tab/>
      </w:r>
      <w:r w:rsidR="0026008B">
        <w:t>A significant</w:t>
      </w:r>
      <w:r w:rsidR="004A2CA9">
        <w:t xml:space="preserve"> challenge with the use of EEA-Agilent 521.1 is </w:t>
      </w:r>
      <w:r w:rsidR="00262057">
        <w:t>controlling contamination.</w:t>
      </w:r>
      <w:r w:rsidR="004A2CA9">
        <w:t xml:space="preserve"> </w:t>
      </w:r>
      <w:r w:rsidR="00CA0050">
        <w:t>Blank</w:t>
      </w:r>
      <w:r>
        <w:t xml:space="preserve"> contamination was </w:t>
      </w:r>
      <w:r w:rsidR="00A21DE9">
        <w:t>observed</w:t>
      </w:r>
      <w:r>
        <w:t xml:space="preserve"> </w:t>
      </w:r>
      <w:r w:rsidR="00573B01">
        <w:t xml:space="preserve">for all analytes by </w:t>
      </w:r>
      <w:r w:rsidR="00F0464E">
        <w:t xml:space="preserve">at least one laboratory, and nearly </w:t>
      </w:r>
      <w:r w:rsidR="00573B01">
        <w:t>all laboratories</w:t>
      </w:r>
      <w:r w:rsidR="00F0464E">
        <w:t xml:space="preserve"> reported contamination for all analytes</w:t>
      </w:r>
      <w:r w:rsidR="00573B01">
        <w:t xml:space="preserve"> (Table 5</w:t>
      </w:r>
      <w:r w:rsidR="00F0464E">
        <w:t xml:space="preserve">; </w:t>
      </w:r>
      <w:r w:rsidR="00F0464E">
        <w:lastRenderedPageBreak/>
        <w:t>Table A-2</w:t>
      </w:r>
      <w:r w:rsidR="00573B01">
        <w:t>)</w:t>
      </w:r>
      <w:r w:rsidR="00F0464E">
        <w:t>.</w:t>
      </w:r>
      <w:r w:rsidR="00A65609">
        <w:t xml:space="preserve"> </w:t>
      </w:r>
      <w:r w:rsidR="00BB4A87">
        <w:t xml:space="preserve">Likely sources of contamination were SPE </w:t>
      </w:r>
      <w:r w:rsidR="007B18F5">
        <w:t xml:space="preserve">cartridges (both the sorbent and polypropylene cartridges they are packed in), </w:t>
      </w:r>
      <w:r w:rsidR="000711C3">
        <w:t>reagent water that ha</w:t>
      </w:r>
      <w:r w:rsidR="00125450">
        <w:t>d</w:t>
      </w:r>
      <w:r w:rsidR="000711C3">
        <w:t xml:space="preserve"> not been treated with ultra-violet radiation (especially in the case of NDMA), and</w:t>
      </w:r>
      <w:r w:rsidR="00935FDF">
        <w:t xml:space="preserve"> rubber products used during </w:t>
      </w:r>
      <w:r w:rsidR="009808F2">
        <w:t xml:space="preserve">extraction and/or </w:t>
      </w:r>
      <w:r w:rsidR="00935FDF">
        <w:t>analysis such as autosamplers</w:t>
      </w:r>
      <w:r w:rsidR="005833DE">
        <w:t xml:space="preserve"> (</w:t>
      </w:r>
      <w:r w:rsidR="009808F2">
        <w:t xml:space="preserve">Wilczak </w:t>
      </w:r>
      <w:r w:rsidR="009808F2">
        <w:rPr>
          <w:i/>
          <w:iCs/>
        </w:rPr>
        <w:t xml:space="preserve">et al. </w:t>
      </w:r>
      <w:r w:rsidR="009808F2">
        <w:t xml:space="preserve">2003; </w:t>
      </w:r>
      <w:r w:rsidR="005833DE">
        <w:t>Munch and Bassett</w:t>
      </w:r>
      <w:r w:rsidR="00BB4A87">
        <w:t xml:space="preserve"> 2004;</w:t>
      </w:r>
      <w:r w:rsidR="00935FDF">
        <w:t xml:space="preserve"> </w:t>
      </w:r>
      <w:r w:rsidR="00BB4A87">
        <w:t xml:space="preserve">Kazez </w:t>
      </w:r>
      <w:r w:rsidR="00BB4A87">
        <w:rPr>
          <w:i/>
          <w:iCs/>
        </w:rPr>
        <w:t xml:space="preserve">et al. </w:t>
      </w:r>
      <w:r w:rsidR="00BB4A87">
        <w:t>202</w:t>
      </w:r>
      <w:r w:rsidR="00C96969">
        <w:t>3</w:t>
      </w:r>
      <w:r w:rsidR="00BB4A87">
        <w:t>)</w:t>
      </w:r>
      <w:r w:rsidR="009808F2">
        <w:t>.</w:t>
      </w:r>
      <w:r w:rsidR="00E149BC">
        <w:t xml:space="preserve"> </w:t>
      </w:r>
      <w:r w:rsidR="00A65609">
        <w:t>I</w:t>
      </w:r>
      <w:r w:rsidR="00EF4814">
        <w:t xml:space="preserve">n the </w:t>
      </w:r>
      <w:r w:rsidR="00341FA5">
        <w:t>LRB</w:t>
      </w:r>
      <w:r w:rsidR="00665A3F">
        <w:t xml:space="preserve"> data</w:t>
      </w:r>
      <w:r w:rsidR="00EF4814">
        <w:t xml:space="preserve"> </w:t>
      </w:r>
      <w:r w:rsidR="00665A3F">
        <w:t>reported by laboratories</w:t>
      </w:r>
      <w:r w:rsidR="001B0654">
        <w:t xml:space="preserve"> (Appendix </w:t>
      </w:r>
      <w:r w:rsidR="00F55C9D">
        <w:t>B</w:t>
      </w:r>
      <w:r w:rsidR="001B0654">
        <w:t>)</w:t>
      </w:r>
      <w:r w:rsidR="00EF4814">
        <w:t xml:space="preserve">, the maximum documented contamination </w:t>
      </w:r>
      <w:r w:rsidR="005D10EF">
        <w:t xml:space="preserve">for each analyte </w:t>
      </w:r>
      <w:r w:rsidR="00EF4814">
        <w:t xml:space="preserve">was </w:t>
      </w:r>
      <w:r w:rsidR="005D10EF">
        <w:t>&lt;</w:t>
      </w:r>
      <w:r w:rsidR="00AA1CAC">
        <w:t xml:space="preserve"> one-third of </w:t>
      </w:r>
      <w:r w:rsidR="0082427F">
        <w:t>each laboratory’s</w:t>
      </w:r>
      <w:r w:rsidR="00AA1CAC">
        <w:t xml:space="preserve"> </w:t>
      </w:r>
      <w:r w:rsidR="0082427F">
        <w:t>reported</w:t>
      </w:r>
      <w:r w:rsidR="00AA1CAC">
        <w:t xml:space="preserve"> MRL</w:t>
      </w:r>
      <w:r w:rsidR="007A4778">
        <w:rPr>
          <w:rFonts w:ascii="ZWAdobeF" w:hAnsi="ZWAdobeF" w:cs="ZWAdobeF"/>
          <w:sz w:val="2"/>
          <w:szCs w:val="2"/>
        </w:rPr>
        <w:t>9F</w:t>
      </w:r>
      <w:r w:rsidR="00A21DE9">
        <w:rPr>
          <w:rStyle w:val="FootnoteReference"/>
        </w:rPr>
        <w:footnoteReference w:id="12"/>
      </w:r>
      <w:r w:rsidR="00AA1CAC">
        <w:t xml:space="preserve"> (2 ppt for all analytes; Table 6) with the exception of NDBA</w:t>
      </w:r>
      <w:r w:rsidR="007506E6">
        <w:t xml:space="preserve">, NDEA, NDMA, </w:t>
      </w:r>
      <w:r w:rsidR="001A6810">
        <w:t>and NPYR</w:t>
      </w:r>
      <w:r w:rsidR="00665A3F">
        <w:t xml:space="preserve"> (Table A</w:t>
      </w:r>
      <w:r w:rsidR="00006586">
        <w:t>-5</w:t>
      </w:r>
      <w:r w:rsidR="00665A3F">
        <w:t>)</w:t>
      </w:r>
      <w:r w:rsidR="001A6810">
        <w:t>.</w:t>
      </w:r>
      <w:r w:rsidR="00CB4324">
        <w:t xml:space="preserve"> </w:t>
      </w:r>
      <w:r w:rsidR="00E149BC">
        <w:t xml:space="preserve">Due to the </w:t>
      </w:r>
      <w:r w:rsidR="00207D56">
        <w:t>high</w:t>
      </w:r>
      <w:r w:rsidR="00E149BC">
        <w:t xml:space="preserve"> likelihood of contamination of most analytes</w:t>
      </w:r>
      <w:r w:rsidR="008C5CF6">
        <w:t xml:space="preserve"> in laboratory equipment and reagents, laboratories are </w:t>
      </w:r>
      <w:r w:rsidR="00207D56">
        <w:t xml:space="preserve">strongly encouraged to test every new lot of materials before use, and strictly follow </w:t>
      </w:r>
      <w:r w:rsidR="00D26AC0">
        <w:t>the QC requirements detailed in</w:t>
      </w:r>
      <w:r w:rsidR="00E429D5">
        <w:t xml:space="preserve"> the method.</w:t>
      </w:r>
      <w:r w:rsidR="00D26AC0">
        <w:t xml:space="preserve"> </w:t>
      </w:r>
    </w:p>
    <w:p w14:paraId="401B5BCD" w14:textId="66989587" w:rsidR="00B8201B" w:rsidRDefault="00117680" w:rsidP="00B8201B">
      <w:pPr>
        <w:ind w:firstLine="720"/>
      </w:pPr>
      <w:r>
        <w:t>Lower than expected extraction efficiency was observed across multiple laboratories during this study</w:t>
      </w:r>
      <w:r w:rsidR="000232FB">
        <w:t>. Specifically,</w:t>
      </w:r>
      <w:r w:rsidR="00851068">
        <w:t xml:space="preserve"> </w:t>
      </w:r>
      <w:r w:rsidR="000232FB">
        <w:t xml:space="preserve">in </w:t>
      </w:r>
      <w:r w:rsidR="00851068">
        <w:t>all cases of</w:t>
      </w:r>
      <w:r w:rsidR="000232FB">
        <w:t xml:space="preserve"> laboratories failing acceptance criteria for</w:t>
      </w:r>
      <w:r w:rsidR="00851068">
        <w:t xml:space="preserve"> PT samples</w:t>
      </w:r>
      <w:r w:rsidR="000232FB">
        <w:t xml:space="preserve">, it was </w:t>
      </w:r>
      <w:r w:rsidR="008362B0">
        <w:t xml:space="preserve">always </w:t>
      </w:r>
      <w:r w:rsidR="000232FB">
        <w:t>due to low</w:t>
      </w:r>
      <w:r w:rsidR="001A0A3F">
        <w:t xml:space="preserve"> recovery</w:t>
      </w:r>
      <w:r w:rsidR="008362B0">
        <w:t xml:space="preserve"> and never due to </w:t>
      </w:r>
      <w:r w:rsidR="00AB0AB1">
        <w:t>higher-than-expected</w:t>
      </w:r>
      <w:r w:rsidR="008362B0">
        <w:t xml:space="preserve"> recovery</w:t>
      </w:r>
      <w:r w:rsidR="001A0A3F">
        <w:t xml:space="preserve"> (Table 7). </w:t>
      </w:r>
      <w:r w:rsidR="00D476E0">
        <w:t xml:space="preserve"> </w:t>
      </w:r>
      <w:r w:rsidR="004B57EB">
        <w:t>M</w:t>
      </w:r>
      <w:r w:rsidR="00B8201B">
        <w:t xml:space="preserve">ultiple laboratories </w:t>
      </w:r>
      <w:r w:rsidR="004B57EB">
        <w:t xml:space="preserve">participating in this study </w:t>
      </w:r>
      <w:r w:rsidR="00B8201B">
        <w:t>reported improved</w:t>
      </w:r>
      <w:r w:rsidR="004B57EB">
        <w:t xml:space="preserve"> (higher)</w:t>
      </w:r>
      <w:r w:rsidR="00B8201B">
        <w:t xml:space="preserve"> extraction efficiency with the use of manual SPE manifold extraction compared to using automated extraction manifolds (e.g., “Autotrace”)</w:t>
      </w:r>
      <w:r w:rsidR="00D25A34">
        <w:t xml:space="preserve">, which </w:t>
      </w:r>
      <w:r w:rsidR="003C4384">
        <w:t>may be</w:t>
      </w:r>
      <w:r w:rsidR="00D25A34">
        <w:t xml:space="preserve"> due to</w:t>
      </w:r>
      <w:r w:rsidR="00EA64A4">
        <w:t xml:space="preserve"> </w:t>
      </w:r>
      <w:r w:rsidR="006411A7">
        <w:t xml:space="preserve">the automated </w:t>
      </w:r>
      <w:r w:rsidR="003564E4">
        <w:t>methods utilizing</w:t>
      </w:r>
      <w:r w:rsidR="00EA64A4">
        <w:t xml:space="preserve"> faster than ideal elution flow rate</w:t>
      </w:r>
      <w:r w:rsidR="003564E4">
        <w:t xml:space="preserve">s </w:t>
      </w:r>
      <w:r w:rsidR="003564E4">
        <w:lastRenderedPageBreak/>
        <w:t>(recommended 10 mL/min in Munch and Bassett 2004)</w:t>
      </w:r>
      <w:r w:rsidR="00F52661">
        <w:t xml:space="preserve">, </w:t>
      </w:r>
      <w:r w:rsidR="00AB0AB1">
        <w:t>or additional undetermined factors</w:t>
      </w:r>
      <w:r w:rsidR="003C4384">
        <w:t>.</w:t>
      </w:r>
      <w:r w:rsidR="003564E4">
        <w:t xml:space="preserve"> </w:t>
      </w:r>
      <w:r w:rsidR="00044393">
        <w:t xml:space="preserve">During </w:t>
      </w:r>
      <w:r w:rsidR="00DB4F4E">
        <w:t>DWRL’s</w:t>
      </w:r>
      <w:r w:rsidR="00044393">
        <w:t xml:space="preserve"> evaluation of the ruggedness of EEA-Agilent 521.1, they determined that multiple</w:t>
      </w:r>
      <w:r w:rsidR="004C4927">
        <w:t xml:space="preserve"> additional</w:t>
      </w:r>
      <w:r w:rsidR="00044393">
        <w:t xml:space="preserve"> factors </w:t>
      </w:r>
      <w:r w:rsidR="007406B0">
        <w:t>could</w:t>
      </w:r>
      <w:r w:rsidR="004C4927">
        <w:t xml:space="preserve"> reduce recovery rates, including </w:t>
      </w:r>
      <w:r w:rsidR="007D580B">
        <w:t xml:space="preserve">the </w:t>
      </w:r>
      <w:r w:rsidR="004C4927">
        <w:t xml:space="preserve">loss of volatile compounds during nitrogen evaporation of SPE </w:t>
      </w:r>
      <w:r w:rsidR="007D580B">
        <w:t xml:space="preserve">eluates, and </w:t>
      </w:r>
      <w:r w:rsidR="004C657B">
        <w:t>inadequate warming of primary dilution standards</w:t>
      </w:r>
      <w:r w:rsidR="00254942">
        <w:t xml:space="preserve"> </w:t>
      </w:r>
      <w:r w:rsidR="004C657B">
        <w:t xml:space="preserve">prior to analysis (Kazez </w:t>
      </w:r>
      <w:r w:rsidR="004C657B">
        <w:rPr>
          <w:i/>
          <w:iCs/>
        </w:rPr>
        <w:t xml:space="preserve">et al. </w:t>
      </w:r>
      <w:r w:rsidR="004C657B">
        <w:t>202</w:t>
      </w:r>
      <w:r w:rsidR="00C96969">
        <w:t>3</w:t>
      </w:r>
      <w:r w:rsidR="004C657B">
        <w:t>).</w:t>
      </w:r>
    </w:p>
    <w:p w14:paraId="57665C17" w14:textId="798F3B18" w:rsidR="004B57EB" w:rsidRDefault="007406B0" w:rsidP="00B8201B">
      <w:pPr>
        <w:ind w:firstLine="720"/>
      </w:pPr>
      <w:r>
        <w:t>Differences in i</w:t>
      </w:r>
      <w:r w:rsidR="004B57EB">
        <w:t>nstrument sensitivity</w:t>
      </w:r>
      <w:r>
        <w:t xml:space="preserve"> may </w:t>
      </w:r>
      <w:r w:rsidR="004A2CA9">
        <w:t xml:space="preserve">influence method performance, albeit to a </w:t>
      </w:r>
      <w:r w:rsidR="000A302B">
        <w:t xml:space="preserve">relatively </w:t>
      </w:r>
      <w:r w:rsidR="004A2CA9">
        <w:t xml:space="preserve">minor extent. </w:t>
      </w:r>
      <w:r w:rsidR="000A302B">
        <w:t xml:space="preserve">Recent advances in MS/MS </w:t>
      </w:r>
      <w:r w:rsidR="009B785E">
        <w:t xml:space="preserve">sensitivity </w:t>
      </w:r>
      <w:r w:rsidR="00AB373E">
        <w:t>offered</w:t>
      </w:r>
      <w:r w:rsidR="003C78DB">
        <w:t xml:space="preserve"> by several</w:t>
      </w:r>
      <w:r w:rsidR="00F174C7">
        <w:t xml:space="preserve"> major </w:t>
      </w:r>
      <w:r w:rsidR="003C78DB">
        <w:t>instrument manufacturers (i.e., Agilent</w:t>
      </w:r>
      <w:r w:rsidR="007F19E3">
        <w:t>’s 7010 and</w:t>
      </w:r>
      <w:r w:rsidR="003C78DB">
        <w:t xml:space="preserve"> </w:t>
      </w:r>
      <w:r w:rsidR="00723679">
        <w:t>Thermo Scientific</w:t>
      </w:r>
      <w:r w:rsidR="007F19E3">
        <w:t>’s TSQ</w:t>
      </w:r>
      <w:r w:rsidR="005F4AE6">
        <w:t>9000</w:t>
      </w:r>
      <w:r w:rsidR="003C78DB">
        <w:t>)</w:t>
      </w:r>
      <w:r w:rsidR="009B785E">
        <w:t xml:space="preserve"> </w:t>
      </w:r>
      <w:r w:rsidR="00F174C7">
        <w:t>have been evaluated with</w:t>
      </w:r>
      <w:r w:rsidR="00AB373E">
        <w:t xml:space="preserve"> the</w:t>
      </w:r>
      <w:r w:rsidR="00F174C7">
        <w:t xml:space="preserve"> EEA-Agilent 521.1</w:t>
      </w:r>
      <w:r w:rsidR="00AB373E">
        <w:t xml:space="preserve"> method</w:t>
      </w:r>
      <w:r w:rsidR="00F174C7">
        <w:t xml:space="preserve"> through two comparison studies (Eaton </w:t>
      </w:r>
      <w:r w:rsidR="00F174C7">
        <w:rPr>
          <w:i/>
          <w:iCs/>
        </w:rPr>
        <w:t xml:space="preserve">et al. </w:t>
      </w:r>
      <w:r w:rsidR="00F174C7">
        <w:t xml:space="preserve">2018; Kazez </w:t>
      </w:r>
      <w:r w:rsidR="00F174C7">
        <w:rPr>
          <w:i/>
          <w:iCs/>
        </w:rPr>
        <w:t xml:space="preserve">et al. </w:t>
      </w:r>
      <w:r w:rsidR="00F174C7">
        <w:t>202</w:t>
      </w:r>
      <w:r w:rsidR="00C96969">
        <w:t>3</w:t>
      </w:r>
      <w:r w:rsidR="00F174C7">
        <w:t>)</w:t>
      </w:r>
      <w:r w:rsidR="00AB373E">
        <w:t xml:space="preserve">. </w:t>
      </w:r>
      <w:r w:rsidR="006132D1">
        <w:t>Improved signal strength of ions (</w:t>
      </w:r>
      <w:r w:rsidR="00CB6825">
        <w:t xml:space="preserve">e.g., </w:t>
      </w:r>
      <w:r w:rsidR="006132D1">
        <w:t>~2</w:t>
      </w:r>
      <w:r w:rsidR="00FA0706">
        <w:t>0 to 25</w:t>
      </w:r>
      <w:r w:rsidR="006132D1">
        <w:t>x</w:t>
      </w:r>
      <w:r w:rsidR="00CB6825">
        <w:t xml:space="preserve"> between Agilent’s 7010 and 7000</w:t>
      </w:r>
      <w:r w:rsidR="006132D1">
        <w:t>)</w:t>
      </w:r>
      <w:r w:rsidR="008715D7">
        <w:t>,</w:t>
      </w:r>
      <w:r w:rsidR="005F4AE6">
        <w:t xml:space="preserve"> and</w:t>
      </w:r>
      <w:r w:rsidR="00A1142E">
        <w:t xml:space="preserve"> up to ~50%</w:t>
      </w:r>
      <w:r w:rsidR="008715D7">
        <w:t xml:space="preserve"> lower MRLs (</w:t>
      </w:r>
      <w:r w:rsidR="00B450A3">
        <w:t xml:space="preserve">e.g., </w:t>
      </w:r>
      <w:r w:rsidR="00692DF9">
        <w:t>&lt;0.67</w:t>
      </w:r>
      <w:r w:rsidR="007E4F5E">
        <w:t xml:space="preserve"> ppt</w:t>
      </w:r>
      <w:r w:rsidR="00692DF9">
        <w:t xml:space="preserve"> for all analytes</w:t>
      </w:r>
      <w:r w:rsidR="00B450A3">
        <w:t xml:space="preserve"> using Agilent’s 7010</w:t>
      </w:r>
      <w:r w:rsidR="008715D7">
        <w:t>)</w:t>
      </w:r>
      <w:r w:rsidR="00911589">
        <w:t xml:space="preserve"> </w:t>
      </w:r>
      <w:r w:rsidR="00911589" w:rsidRPr="00016670">
        <w:t xml:space="preserve">were documented </w:t>
      </w:r>
      <w:r w:rsidR="005F4AE6" w:rsidRPr="00016670">
        <w:t>with both instruments</w:t>
      </w:r>
      <w:r w:rsidR="005F4AE6">
        <w:t xml:space="preserve"> relative to</w:t>
      </w:r>
      <w:r w:rsidR="006F56DD">
        <w:t xml:space="preserve"> their less sensitive counterparts (i.e., Agilent’s 7000</w:t>
      </w:r>
      <w:r w:rsidR="0094315B">
        <w:t>,</w:t>
      </w:r>
      <w:r w:rsidR="006F56DD">
        <w:t xml:space="preserve"> </w:t>
      </w:r>
      <w:r w:rsidR="0094315B">
        <w:t xml:space="preserve">and Thermo Scientific’s </w:t>
      </w:r>
      <w:r w:rsidR="006F56DD">
        <w:t>TSQ8000 EVO</w:t>
      </w:r>
      <w:r w:rsidR="0094315B">
        <w:t>)</w:t>
      </w:r>
      <w:r w:rsidR="0096139E">
        <w:t xml:space="preserve">, however the improvement in sensitivity may </w:t>
      </w:r>
      <w:r w:rsidR="00BD49D6">
        <w:t>trigger QC issues with respect to blank contamination that would otherwise be undetectable</w:t>
      </w:r>
      <w:r w:rsidR="006F1535">
        <w:t xml:space="preserve">, reducing the efficacy of this low-level </w:t>
      </w:r>
      <w:r w:rsidR="00995DF8">
        <w:t>enhancement</w:t>
      </w:r>
      <w:r w:rsidR="006F56DD">
        <w:t xml:space="preserve"> </w:t>
      </w:r>
      <w:r w:rsidR="0094315B">
        <w:t xml:space="preserve">(Eaton </w:t>
      </w:r>
      <w:r w:rsidR="0094315B">
        <w:rPr>
          <w:i/>
          <w:iCs/>
        </w:rPr>
        <w:t xml:space="preserve">et al. </w:t>
      </w:r>
      <w:r w:rsidR="0094315B">
        <w:t xml:space="preserve">2018; Kazez </w:t>
      </w:r>
      <w:r w:rsidR="0094315B">
        <w:rPr>
          <w:i/>
          <w:iCs/>
        </w:rPr>
        <w:t xml:space="preserve">et al. </w:t>
      </w:r>
      <w:r w:rsidR="0094315B">
        <w:t>202</w:t>
      </w:r>
      <w:r w:rsidR="00C96969">
        <w:t>3</w:t>
      </w:r>
      <w:r w:rsidR="0094315B">
        <w:t xml:space="preserve">). </w:t>
      </w:r>
      <w:r w:rsidR="0025008D">
        <w:t xml:space="preserve">In summary, while more sensitive instruments can provide lower MRLs using EEA-Agilent 521.1, they are not necessary to achieve </w:t>
      </w:r>
      <w:r w:rsidR="0048395F">
        <w:t xml:space="preserve">comparable performance </w:t>
      </w:r>
      <w:r w:rsidR="003F6800">
        <w:t xml:space="preserve">with the original method (i.e., </w:t>
      </w:r>
      <w:r w:rsidR="0048395F">
        <w:t xml:space="preserve">EPA </w:t>
      </w:r>
      <w:r w:rsidR="003F6800">
        <w:t>Method 521</w:t>
      </w:r>
      <w:r w:rsidR="00C40F60">
        <w:t xml:space="preserve"> </w:t>
      </w:r>
      <w:r w:rsidR="001A15F6">
        <w:t xml:space="preserve">nor are they necessary to </w:t>
      </w:r>
      <w:r w:rsidR="0048395F">
        <w:t xml:space="preserve">achieve MRLs of concentrations below </w:t>
      </w:r>
      <w:r w:rsidR="00D35802">
        <w:t>California’s health-protective concentrations in drinking water (</w:t>
      </w:r>
      <w:r w:rsidR="00280052">
        <w:t>State Water Resources Control Board 2022</w:t>
      </w:r>
      <w:r w:rsidR="00D35802">
        <w:t>).</w:t>
      </w:r>
    </w:p>
    <w:p w14:paraId="7521B87F" w14:textId="4D6E3C4B" w:rsidR="000B427F" w:rsidRDefault="00C578CA" w:rsidP="009F3759">
      <w:pPr>
        <w:pStyle w:val="Heading2"/>
      </w:pPr>
      <w:bookmarkStart w:id="30" w:name="_Toc152751918"/>
      <w:r>
        <w:t>Section 4.</w:t>
      </w:r>
      <w:r w:rsidR="000D44A9">
        <w:t>2</w:t>
      </w:r>
      <w:r>
        <w:t xml:space="preserve"> – </w:t>
      </w:r>
      <w:r w:rsidR="003856EE">
        <w:t xml:space="preserve">Summary of </w:t>
      </w:r>
      <w:r>
        <w:t>Recommendations for Laboratories</w:t>
      </w:r>
      <w:bookmarkEnd w:id="30"/>
      <w:r w:rsidR="00016670">
        <w:br/>
      </w:r>
    </w:p>
    <w:p w14:paraId="37570DEC" w14:textId="26FEA05E" w:rsidR="00C578CA" w:rsidRDefault="000F5672" w:rsidP="000F5672">
      <w:pPr>
        <w:pStyle w:val="ListParagraph"/>
        <w:numPr>
          <w:ilvl w:val="0"/>
          <w:numId w:val="1"/>
        </w:numPr>
      </w:pPr>
      <w:r>
        <w:lastRenderedPageBreak/>
        <w:t xml:space="preserve">Verify </w:t>
      </w:r>
      <w:r w:rsidR="00851F87">
        <w:t xml:space="preserve">every lot of SPE cartridges used to ensure minimal blank </w:t>
      </w:r>
      <w:r w:rsidR="00AF07BA">
        <w:t>contamination.</w:t>
      </w:r>
    </w:p>
    <w:p w14:paraId="59984A6F" w14:textId="12501275" w:rsidR="007A473D" w:rsidRDefault="007A473D" w:rsidP="007A473D">
      <w:pPr>
        <w:pStyle w:val="ListParagraph"/>
        <w:numPr>
          <w:ilvl w:val="0"/>
          <w:numId w:val="1"/>
        </w:numPr>
      </w:pPr>
      <w:r>
        <w:t>Use ultra-pure reagent water that has been treated</w:t>
      </w:r>
      <w:r w:rsidR="00137232">
        <w:t xml:space="preserve"> with ultra-violet radiation</w:t>
      </w:r>
      <w:r>
        <w:t xml:space="preserve"> or purchase ultra-pure reagent water for use.</w:t>
      </w:r>
    </w:p>
    <w:p w14:paraId="52A74D05" w14:textId="180C995F" w:rsidR="004F24AA" w:rsidRDefault="00E876BB" w:rsidP="000F5672">
      <w:pPr>
        <w:pStyle w:val="ListParagraph"/>
        <w:numPr>
          <w:ilvl w:val="0"/>
          <w:numId w:val="1"/>
        </w:numPr>
      </w:pPr>
      <w:r>
        <w:t xml:space="preserve">A maximum of </w:t>
      </w:r>
      <w:r w:rsidR="00AD174A">
        <w:t xml:space="preserve">10 mL/minute </w:t>
      </w:r>
      <w:r w:rsidR="00D559F2">
        <w:t xml:space="preserve">of sample </w:t>
      </w:r>
      <w:r w:rsidR="004A4097">
        <w:t>rate</w:t>
      </w:r>
      <w:r w:rsidR="009F1FA1">
        <w:t xml:space="preserve"> during solid phase extraction</w:t>
      </w:r>
      <w:r w:rsidR="00754C01">
        <w:t xml:space="preserve"> is required. Slower flow rates did not negatively impact analyte recovery.</w:t>
      </w:r>
    </w:p>
    <w:p w14:paraId="741D7DF2" w14:textId="0E255D53" w:rsidR="00C50026" w:rsidRDefault="00C50026" w:rsidP="000F5672">
      <w:pPr>
        <w:pStyle w:val="ListParagraph"/>
        <w:numPr>
          <w:ilvl w:val="0"/>
          <w:numId w:val="1"/>
        </w:numPr>
      </w:pPr>
      <w:r>
        <w:t xml:space="preserve">Do not </w:t>
      </w:r>
      <w:r w:rsidR="006A187F">
        <w:t>concentrate the extract below 0.5 mL</w:t>
      </w:r>
      <w:r w:rsidR="00D17067">
        <w:t xml:space="preserve"> to minimize loss of analytes.</w:t>
      </w:r>
    </w:p>
    <w:p w14:paraId="399CCA7F" w14:textId="7C349E89" w:rsidR="0031566D" w:rsidRDefault="004F24AA" w:rsidP="00D17067">
      <w:pPr>
        <w:pStyle w:val="ListParagraph"/>
        <w:numPr>
          <w:ilvl w:val="0"/>
          <w:numId w:val="1"/>
        </w:numPr>
      </w:pPr>
      <w:r>
        <w:t>Ensure all standards and samples are at room temperature prior to</w:t>
      </w:r>
      <w:r w:rsidR="00F63D08">
        <w:t xml:space="preserve"> spiking samples as well as</w:t>
      </w:r>
      <w:r>
        <w:t xml:space="preserve"> introduction into the GC-MS/MS</w:t>
      </w:r>
      <w:r w:rsidR="00D17067">
        <w:t>.</w:t>
      </w:r>
    </w:p>
    <w:p w14:paraId="5BF24FF5" w14:textId="5D97C326" w:rsidR="00841596" w:rsidRDefault="0031566D" w:rsidP="0099788C">
      <w:pPr>
        <w:pStyle w:val="ListParagraph"/>
        <w:numPr>
          <w:ilvl w:val="0"/>
          <w:numId w:val="1"/>
        </w:numPr>
      </w:pPr>
      <w:r>
        <w:t xml:space="preserve">Review suggested </w:t>
      </w:r>
      <w:r w:rsidR="00DA586B">
        <w:t>transitions</w:t>
      </w:r>
      <w:r w:rsidR="00F47EC3">
        <w:t xml:space="preserve"> </w:t>
      </w:r>
      <w:r w:rsidR="00023BDE">
        <w:t>as alternatives may be more sensitive depending on instrumentation used</w:t>
      </w:r>
      <w:r w:rsidR="004011E7">
        <w:t>.</w:t>
      </w:r>
    </w:p>
    <w:p w14:paraId="2DD27272" w14:textId="5D3B5514" w:rsidR="009F1FA1" w:rsidRDefault="009B13C7" w:rsidP="0099788C">
      <w:pPr>
        <w:pStyle w:val="ListParagraph"/>
        <w:numPr>
          <w:ilvl w:val="0"/>
          <w:numId w:val="1"/>
        </w:numPr>
      </w:pPr>
      <w:r>
        <w:t xml:space="preserve">Use the 2016 MDL procedure </w:t>
      </w:r>
      <w:r w:rsidR="00483136">
        <w:t>to account for potential blank background and establish a M</w:t>
      </w:r>
      <w:r w:rsidR="00E727BE">
        <w:t>R</w:t>
      </w:r>
      <w:r w:rsidR="00483136">
        <w:t xml:space="preserve">L greater than </w:t>
      </w:r>
      <w:r w:rsidR="00E0110D">
        <w:t>potential background contamination.</w:t>
      </w:r>
    </w:p>
    <w:p w14:paraId="6005E552" w14:textId="3A280A24" w:rsidR="00716B1C" w:rsidRPr="00C578CA" w:rsidRDefault="009F1FA1" w:rsidP="009F1FA1">
      <w:pPr>
        <w:spacing w:line="259" w:lineRule="auto"/>
      </w:pPr>
      <w:r>
        <w:br w:type="page"/>
      </w:r>
    </w:p>
    <w:p w14:paraId="5C1EF167" w14:textId="6058C532" w:rsidR="000A0030" w:rsidRDefault="00E066EB" w:rsidP="00BC0567">
      <w:pPr>
        <w:pStyle w:val="Heading1"/>
      </w:pPr>
      <w:bookmarkStart w:id="31" w:name="_Toc152751919"/>
      <w:r>
        <w:lastRenderedPageBreak/>
        <w:t xml:space="preserve">Section 5: </w:t>
      </w:r>
      <w:r w:rsidR="00084FED" w:rsidRPr="00084FED">
        <w:t>References</w:t>
      </w:r>
      <w:r w:rsidR="00B33741">
        <w:t>, Acronyms, and Definitions</w:t>
      </w:r>
      <w:bookmarkEnd w:id="31"/>
    </w:p>
    <w:p w14:paraId="4891EA20" w14:textId="36E5C283" w:rsidR="00B33741" w:rsidRDefault="00B33741" w:rsidP="009F3759">
      <w:pPr>
        <w:pStyle w:val="Heading2"/>
      </w:pPr>
      <w:bookmarkStart w:id="32" w:name="_Toc152751920"/>
      <w:r>
        <w:t>Section 5.1: References</w:t>
      </w:r>
      <w:bookmarkEnd w:id="32"/>
      <w:r w:rsidR="00C903FC">
        <w:br/>
      </w:r>
    </w:p>
    <w:p w14:paraId="104B4DAA" w14:textId="77777777" w:rsidR="00C903FC" w:rsidRDefault="00C903FC" w:rsidP="00C903FC">
      <w:pPr>
        <w:spacing w:line="240" w:lineRule="auto"/>
        <w:ind w:hanging="480"/>
        <w:rPr>
          <w:rFonts w:ascii="Times New Roman" w:hAnsi="Times New Roman" w:cs="Times New Roman"/>
        </w:rPr>
      </w:pPr>
      <w:r>
        <w:t xml:space="preserve">California Code of Regulations. 1986. </w:t>
      </w:r>
      <w:r>
        <w:rPr>
          <w:i/>
          <w:iCs/>
        </w:rPr>
        <w:t>Title 27, § 27001 - Chemicals Known to the State to Cause Cancer or Reproductive Toxicity.</w:t>
      </w:r>
    </w:p>
    <w:p w14:paraId="33EF294F" w14:textId="77777777" w:rsidR="00C903FC" w:rsidRDefault="00C903FC" w:rsidP="00C903FC">
      <w:pPr>
        <w:ind w:hanging="480"/>
      </w:pPr>
      <w:r>
        <w:t xml:space="preserve">Charrois, Jeffrey WA, Markus W Arend, Kenneth L Froese, and Steve E Hrudey. 2004. “Detecting N-Nitrosamines in Drinking Water at Nanogram per Liter Levels Using Ammonia Positive Chemical Ionization.” </w:t>
      </w:r>
      <w:r>
        <w:rPr>
          <w:i/>
          <w:iCs/>
        </w:rPr>
        <w:t>Environmental Science &amp; Technology</w:t>
      </w:r>
      <w:r>
        <w:t xml:space="preserve"> 38 (18): 4835–41. </w:t>
      </w:r>
      <w:hyperlink r:id="rId21" w:history="1">
        <w:r>
          <w:rPr>
            <w:rStyle w:val="Hyperlink"/>
          </w:rPr>
          <w:t>https://doi.org/10.1021/es049846j</w:t>
        </w:r>
      </w:hyperlink>
      <w:r>
        <w:t>.</w:t>
      </w:r>
    </w:p>
    <w:p w14:paraId="7910782A" w14:textId="77777777" w:rsidR="00C903FC" w:rsidRDefault="00C903FC" w:rsidP="00C903FC">
      <w:pPr>
        <w:ind w:hanging="480"/>
      </w:pPr>
      <w:r>
        <w:t xml:space="preserve">Cheng, RC, C Andrews-Tate, CJ Hwang, Y Guo, JE Gredel, and IH Suffet. 2004. “Water Quality Technology Conference Proceedings.” </w:t>
      </w:r>
      <w:r>
        <w:rPr>
          <w:i/>
          <w:iCs/>
        </w:rPr>
        <w:t>American Water Works Association, Denver, CO</w:t>
      </w:r>
      <w:r>
        <w:t>.</w:t>
      </w:r>
    </w:p>
    <w:p w14:paraId="07DED381" w14:textId="77777777" w:rsidR="00C903FC" w:rsidRDefault="00C903FC" w:rsidP="00C903FC">
      <w:pPr>
        <w:ind w:hanging="480"/>
      </w:pPr>
      <w:r>
        <w:t xml:space="preserve">Drewes, Jörg E, Paul Anderson, Nancy Denslow, Walter Jakubowski, Adam Olivieri, Daniel Schlenk, and Shane Snyder. 2018. “Monitoring Strategies for Constituents of Emerging Concern (CECs) in Recycled Water.” SCCWRP Technical Report 1032. </w:t>
      </w:r>
      <w:hyperlink r:id="rId22" w:history="1">
        <w:r>
          <w:rPr>
            <w:rStyle w:val="Hyperlink"/>
          </w:rPr>
          <w:t>https://ftp.sccwrp.org/pub/download/DOCUMENTS/TechnicalReports/1032_CECMonitoringInRecycledWater.pdf</w:t>
        </w:r>
      </w:hyperlink>
      <w:r>
        <w:t>.</w:t>
      </w:r>
    </w:p>
    <w:p w14:paraId="0A64B33D" w14:textId="77777777" w:rsidR="00C903FC" w:rsidRDefault="00C903FC" w:rsidP="00C903FC">
      <w:pPr>
        <w:ind w:hanging="480"/>
      </w:pPr>
      <w:r>
        <w:t xml:space="preserve">Eaton, Andy, Charles Grady, Ron Honnold, Craig Marvin, Konjit Tadigo, and Diana Wong. 2018. “EEA-Agilent Method 521.1 for the Analysis of Nitrosamines in Drinking Water by GC/MS/MS.” </w:t>
      </w:r>
      <w:hyperlink r:id="rId23" w:history="1">
        <w:r>
          <w:rPr>
            <w:rStyle w:val="Hyperlink"/>
          </w:rPr>
          <w:t>https://cdnmedia.eurofins.com/eurofins-us/media/12161858/eea-521-cert.pdf</w:t>
        </w:r>
      </w:hyperlink>
      <w:r>
        <w:t>.</w:t>
      </w:r>
    </w:p>
    <w:p w14:paraId="5F8ADA70" w14:textId="1B71AD33" w:rsidR="0061154D" w:rsidRDefault="0061154D" w:rsidP="00C903FC">
      <w:pPr>
        <w:ind w:hanging="480"/>
      </w:pPr>
      <w:r w:rsidRPr="0061154D">
        <w:t xml:space="preserve">Hothorn, Torsten, Frank Bretz, and Peter Westfall. 2023. Multcomp: Simultaneous Inference in General Parametric Models. </w:t>
      </w:r>
      <w:hyperlink r:id="rId24" w:history="1">
        <w:r w:rsidRPr="00D81D5E">
          <w:rPr>
            <w:rStyle w:val="Hyperlink"/>
          </w:rPr>
          <w:t>http://multcomp.R-forge.R-project.org</w:t>
        </w:r>
      </w:hyperlink>
      <w:r w:rsidRPr="0061154D">
        <w:t>.</w:t>
      </w:r>
    </w:p>
    <w:p w14:paraId="543CE78D" w14:textId="77777777" w:rsidR="00C903FC" w:rsidRDefault="00C903FC" w:rsidP="00C903FC">
      <w:pPr>
        <w:ind w:hanging="480"/>
      </w:pPr>
      <w:r>
        <w:lastRenderedPageBreak/>
        <w:t xml:space="preserve">Jenkins, Stephen WD, Carolyn J Koester, Vincent Y Taguchi, David T Wang, Jean-Paul FP Palmentier, and Kim P Hong. 1995. “N-Nitrosodimethylamine in Drinking Water Using a Rapid, Solid-Phase Extraction Method.” </w:t>
      </w:r>
      <w:r>
        <w:rPr>
          <w:i/>
          <w:iCs/>
        </w:rPr>
        <w:t>Environmental Science and Pollution Research</w:t>
      </w:r>
      <w:r>
        <w:t xml:space="preserve"> 2 (4): 207–10. </w:t>
      </w:r>
      <w:hyperlink r:id="rId25" w:history="1">
        <w:r>
          <w:rPr>
            <w:rStyle w:val="Hyperlink"/>
          </w:rPr>
          <w:t>https://doi.org/10.1007/BF02986767</w:t>
        </w:r>
      </w:hyperlink>
      <w:r>
        <w:t>.</w:t>
      </w:r>
    </w:p>
    <w:p w14:paraId="3F8BF57F" w14:textId="37996067" w:rsidR="00C903FC" w:rsidRDefault="00C903FC" w:rsidP="00C903FC">
      <w:pPr>
        <w:ind w:hanging="480"/>
      </w:pPr>
      <w:r>
        <w:t>Kazez, Arianna, Lijun Zhang, Syrago-Styliani Petropoulou, Shiyamalie Ruberu, William Draper, and Esala Chandrasena. 202</w:t>
      </w:r>
      <w:r w:rsidR="00C96969">
        <w:t>3</w:t>
      </w:r>
      <w:r>
        <w:t>. “Validation of GC-MS/MS Method EEA 521.1 for Determination of N-Nitrosamines in Drinking Water.” Drinking Water and Radiation Laboratory Branch of the California Department of Public Health.</w:t>
      </w:r>
    </w:p>
    <w:p w14:paraId="7755EAD7" w14:textId="77777777" w:rsidR="00C903FC" w:rsidRDefault="00C903FC" w:rsidP="00C903FC">
      <w:pPr>
        <w:ind w:hanging="480"/>
      </w:pPr>
      <w:r>
        <w:t>Mitch, William A., Jonathan O. Sharp, R. Rhodes Trussell, Richard L. Valentine, Lisa Alvarez-Cohen, and David L. Sedlak. 2003. “</w:t>
      </w:r>
      <w:r>
        <w:rPr>
          <w:i/>
          <w:iCs/>
        </w:rPr>
        <w:t>N</w:t>
      </w:r>
      <w:r>
        <w:t xml:space="preserve"> -Nitrosodimethylamine (NDMA) as a Drinking Water Contaminant: A Review.” </w:t>
      </w:r>
      <w:r>
        <w:rPr>
          <w:i/>
          <w:iCs/>
        </w:rPr>
        <w:t>Environmental Engineering Science</w:t>
      </w:r>
      <w:r>
        <w:t xml:space="preserve"> 20 (5): 389–404. </w:t>
      </w:r>
      <w:hyperlink r:id="rId26" w:history="1">
        <w:r>
          <w:rPr>
            <w:rStyle w:val="Hyperlink"/>
          </w:rPr>
          <w:t>https://doi.org/10.1089/109287503768335896</w:t>
        </w:r>
      </w:hyperlink>
      <w:r>
        <w:t>.</w:t>
      </w:r>
    </w:p>
    <w:p w14:paraId="361F34EA" w14:textId="77777777" w:rsidR="00C903FC" w:rsidRDefault="00C903FC" w:rsidP="00C903FC">
      <w:pPr>
        <w:ind w:hanging="480"/>
      </w:pPr>
      <w:r>
        <w:t>Munch, J W, and M V Bassett. 2004. “Method 521: Determination of Nitrosamines in Drinking Water by Solid Phase Extraction and Capillary Column Gas Chromatography with Large Volume Injection and Chemical Ionization Tandem Mass Spectrometry (MS/MS). Version 1.0.”</w:t>
      </w:r>
    </w:p>
    <w:p w14:paraId="663DC3C1" w14:textId="77777777" w:rsidR="00C903FC" w:rsidRDefault="00C903FC" w:rsidP="00C903FC">
      <w:pPr>
        <w:ind w:hanging="480"/>
      </w:pPr>
      <w:r>
        <w:t>Munch, Mr David. 2004. “Statistical Protocol for the Determination of the Single-Laboratory Lowest Concentration Minimum Reporting Level (LCMRL) and Validation of Laboratory Performance at or Below the Minimum Reporting Level (MRL).”</w:t>
      </w:r>
    </w:p>
    <w:p w14:paraId="6A8BBFA4" w14:textId="77777777" w:rsidR="00C903FC" w:rsidRDefault="00C903FC" w:rsidP="00C903FC">
      <w:pPr>
        <w:ind w:hanging="480"/>
      </w:pPr>
      <w:r>
        <w:t xml:space="preserve">National Toxicology Program. 2016. “N-Nitrosamines: 15 Listings. In: Report on Carcinogens (14th Edition).” </w:t>
      </w:r>
      <w:hyperlink r:id="rId27" w:history="1">
        <w:r>
          <w:rPr>
            <w:rStyle w:val="Hyperlink"/>
          </w:rPr>
          <w:t>https://ntp.niehs.nih.gov/ntp/roc/content/profiles/nitrosamines.pdf</w:t>
        </w:r>
      </w:hyperlink>
      <w:r>
        <w:t>.</w:t>
      </w:r>
    </w:p>
    <w:p w14:paraId="404CC7C7" w14:textId="5E4330A7" w:rsidR="002225C0" w:rsidRDefault="002225C0" w:rsidP="00C903FC">
      <w:pPr>
        <w:ind w:hanging="480"/>
      </w:pPr>
      <w:r w:rsidRPr="002225C0">
        <w:lastRenderedPageBreak/>
        <w:t xml:space="preserve">R Core Team. 2023. R: A Language and Environment for Statistical Computing. Vienna, Austria: R Foundation for Statistical Computing. </w:t>
      </w:r>
      <w:hyperlink r:id="rId28" w:history="1">
        <w:r w:rsidRPr="00D81D5E">
          <w:rPr>
            <w:rStyle w:val="Hyperlink"/>
          </w:rPr>
          <w:t>https://www.R-project.org/</w:t>
        </w:r>
      </w:hyperlink>
      <w:r w:rsidRPr="002225C0">
        <w:t>.</w:t>
      </w:r>
    </w:p>
    <w:p w14:paraId="0E43F270" w14:textId="669D6C33" w:rsidR="00C903FC" w:rsidRDefault="00C903FC" w:rsidP="00C903FC">
      <w:pPr>
        <w:ind w:hanging="480"/>
      </w:pPr>
      <w:r>
        <w:t xml:space="preserve">State Water Resources Control Board. 2020. “The MCL Review Process.” State Water Resources Control Board. </w:t>
      </w:r>
      <w:hyperlink r:id="rId29" w:history="1">
        <w:r>
          <w:rPr>
            <w:rStyle w:val="Hyperlink"/>
          </w:rPr>
          <w:t>https://www.waterboards.ca.gov/drinking_water/certlic/drinkingwater/MCLReview.html</w:t>
        </w:r>
      </w:hyperlink>
      <w:r>
        <w:t>.</w:t>
      </w:r>
    </w:p>
    <w:p w14:paraId="5FB86FD4" w14:textId="22D56D1E" w:rsidR="00C903FC" w:rsidRDefault="00C903FC" w:rsidP="00C903FC">
      <w:pPr>
        <w:ind w:hanging="480"/>
      </w:pPr>
      <w:r>
        <w:t xml:space="preserve">State Water Resources Control Board. 2022. “Webpage. NDMA and Other Nitrosamines - Drinking Water Issues.” </w:t>
      </w:r>
      <w:hyperlink r:id="rId30" w:history="1">
        <w:r>
          <w:rPr>
            <w:rStyle w:val="Hyperlink"/>
          </w:rPr>
          <w:t>https://www.waterboards.ca.gov/drinking_water/certlic/drinkingwater/NDMA.html</w:t>
        </w:r>
      </w:hyperlink>
      <w:r>
        <w:t>.</w:t>
      </w:r>
    </w:p>
    <w:p w14:paraId="41A6FA3F" w14:textId="77777777" w:rsidR="00C903FC" w:rsidRDefault="00C903FC" w:rsidP="00C903FC">
      <w:pPr>
        <w:ind w:hanging="480"/>
      </w:pPr>
      <w:r>
        <w:t>Steve Wendelken. 2018. “Letter from Steve Wendelken (USEPA) to Dr. Andrew Eaton (Eurofins Eaton Analytical) Regarding Method Equivalency of EEA-Agilent Method 521.1 (Revision 1.0) to EPA Method 521,” March 13, 2018.</w:t>
      </w:r>
    </w:p>
    <w:p w14:paraId="3DDB21BF" w14:textId="77777777" w:rsidR="00C903FC" w:rsidRDefault="00C903FC" w:rsidP="00C903FC">
      <w:pPr>
        <w:ind w:hanging="480"/>
      </w:pPr>
      <w:r>
        <w:t xml:space="preserve">Taguchi, Vince Y, SW D Jenkins, David T Wang, J-PF P Palmentier, and Eric J Reiner. 1994. “Determination of N-Nitrosodimethylamine by Isotope Dilution, High-Resolution Mass Spectrometry.” </w:t>
      </w:r>
      <w:r>
        <w:rPr>
          <w:i/>
          <w:iCs/>
        </w:rPr>
        <w:t>Canadian Journal of Applied Spectroscopy</w:t>
      </w:r>
      <w:r>
        <w:t xml:space="preserve"> 39 (3): 87–93.</w:t>
      </w:r>
    </w:p>
    <w:p w14:paraId="1AAA7494" w14:textId="77777777" w:rsidR="00C903FC" w:rsidRDefault="00C903FC" w:rsidP="00C903FC">
      <w:pPr>
        <w:ind w:hanging="480"/>
      </w:pPr>
      <w:r>
        <w:t xml:space="preserve">US EPA. 2012. </w:t>
      </w:r>
      <w:r>
        <w:rPr>
          <w:i/>
          <w:iCs/>
        </w:rPr>
        <w:t>Guidelines Establishing Test Procedures for the Analysis of Pollutants Under the Clean Water Act; Analysis and Sampling Procedures. 40 CFR Parts 136, 260, 423, 430, and 435.</w:t>
      </w:r>
      <w:r>
        <w:t xml:space="preserve"> </w:t>
      </w:r>
      <w:hyperlink r:id="rId31" w:history="1">
        <w:r>
          <w:rPr>
            <w:rStyle w:val="Hyperlink"/>
          </w:rPr>
          <w:t>https://www.govinfo.gov/content/pkg/FR-2012-05-18/pdf/2012-10210.pdf</w:t>
        </w:r>
      </w:hyperlink>
      <w:r>
        <w:t>.</w:t>
      </w:r>
    </w:p>
    <w:p w14:paraId="18472397" w14:textId="2BD5E369" w:rsidR="00C903FC" w:rsidRDefault="00C903FC" w:rsidP="00C903FC">
      <w:pPr>
        <w:ind w:hanging="480"/>
      </w:pPr>
      <w:r>
        <w:t xml:space="preserve">US EPA. </w:t>
      </w:r>
      <w:r w:rsidR="00173C34">
        <w:t>2007</w:t>
      </w:r>
      <w:r>
        <w:t xml:space="preserve">. “The </w:t>
      </w:r>
      <w:r w:rsidR="00173C34">
        <w:t>Second</w:t>
      </w:r>
      <w:r>
        <w:t xml:space="preserve"> Unregulated Contaminant Monitoring Rule (UCMR </w:t>
      </w:r>
      <w:r w:rsidR="003D349B">
        <w:t>2</w:t>
      </w:r>
      <w:r>
        <w:t xml:space="preserve">).” </w:t>
      </w:r>
      <w:r>
        <w:rPr>
          <w:i/>
          <w:iCs/>
        </w:rPr>
        <w:t>US EPA</w:t>
      </w:r>
      <w:r>
        <w:t>.</w:t>
      </w:r>
    </w:p>
    <w:p w14:paraId="7C2D18D1" w14:textId="2FCE4E18" w:rsidR="00C903FC" w:rsidRDefault="00C903FC" w:rsidP="00C903FC">
      <w:pPr>
        <w:ind w:hanging="480"/>
      </w:pPr>
      <w:r>
        <w:t xml:space="preserve">US EPA. 2016. “Definition and Procedure for the Determination of the Method Detection Limit, Revision 2.” </w:t>
      </w:r>
      <w:r>
        <w:rPr>
          <w:i/>
          <w:iCs/>
        </w:rPr>
        <w:t>Environmental Protection Agency EPA</w:t>
      </w:r>
      <w:r>
        <w:t>.</w:t>
      </w:r>
    </w:p>
    <w:p w14:paraId="6EC04998" w14:textId="2ABCB58A" w:rsidR="00404830" w:rsidRDefault="00404830" w:rsidP="00C903FC">
      <w:pPr>
        <w:ind w:hanging="480"/>
      </w:pPr>
      <w:r w:rsidRPr="00404830">
        <w:lastRenderedPageBreak/>
        <w:t xml:space="preserve">Wickham, Hadley, Mara Averick, Jennifer Bryan, Winston Chang, Lucy D’Agostino McGowan, Romain François, Garrett Grolemund, et al. 2019. “Welcome to the Tidyverse.” Journal of Open Source Software 4 (43): 1686. </w:t>
      </w:r>
      <w:hyperlink r:id="rId32" w:history="1">
        <w:r w:rsidRPr="00D81D5E">
          <w:rPr>
            <w:rStyle w:val="Hyperlink"/>
          </w:rPr>
          <w:t>https://doi.org/10.21105/joss.01686</w:t>
        </w:r>
      </w:hyperlink>
      <w:r w:rsidRPr="00404830">
        <w:t>.</w:t>
      </w:r>
    </w:p>
    <w:p w14:paraId="691DF645" w14:textId="2BD6E948" w:rsidR="00C903FC" w:rsidRDefault="00C903FC" w:rsidP="00C903FC">
      <w:pPr>
        <w:ind w:hanging="480"/>
      </w:pPr>
      <w:r>
        <w:t>Wilczak, Andrzej, Ardeshir Assadi</w:t>
      </w:r>
      <w:r>
        <w:rPr>
          <w:rFonts w:ascii="Cambria Math" w:hAnsi="Cambria Math" w:cs="Cambria Math"/>
        </w:rPr>
        <w:t>‐</w:t>
      </w:r>
      <w:r>
        <w:t xml:space="preserve">Rad, H Hubert Lai, Linnea L Hoover, James F Smith, Robert Berger, François Rodigari, John W Beland, Laura J Lazzelle, and Eric G Kincannon. 2003. “Formation of NDMA in Chloraminated Water Coagulated with DADMAC Cationic Polymer.” </w:t>
      </w:r>
      <w:r>
        <w:rPr>
          <w:i/>
          <w:iCs/>
        </w:rPr>
        <w:t>Journal</w:t>
      </w:r>
      <w:r>
        <w:rPr>
          <w:rFonts w:ascii="Cambria Math" w:hAnsi="Cambria Math" w:cs="Cambria Math"/>
          <w:i/>
          <w:iCs/>
        </w:rPr>
        <w:t>‐</w:t>
      </w:r>
      <w:r>
        <w:rPr>
          <w:i/>
          <w:iCs/>
        </w:rPr>
        <w:t>American Water Works Association</w:t>
      </w:r>
      <w:r>
        <w:t xml:space="preserve"> 95 (9): 94–106.</w:t>
      </w:r>
    </w:p>
    <w:p w14:paraId="48C45A91" w14:textId="77777777" w:rsidR="00035A20" w:rsidRPr="00035A20" w:rsidRDefault="00035A20" w:rsidP="00035A20">
      <w:pPr>
        <w:ind w:hanging="480"/>
      </w:pPr>
      <w:r w:rsidRPr="00035A20">
        <w:t xml:space="preserve">Winslow, Stephen D., Barry V. Pepich, John J. Martin, George R. Hallberg, David J. Munch, Christopher P. Frebis, Elizabeth J. Hedrick, and Richard A. Krop. 2006. “Statistical Procedures for Determination and Verification of Minimum Reporting Levels for Drinking Water Methods.” </w:t>
      </w:r>
      <w:r w:rsidRPr="00035A20">
        <w:rPr>
          <w:i/>
          <w:iCs/>
        </w:rPr>
        <w:t>Environmental Science &amp; Technology</w:t>
      </w:r>
      <w:r w:rsidRPr="00035A20">
        <w:t xml:space="preserve"> 40 (1): 281–88. </w:t>
      </w:r>
      <w:hyperlink r:id="rId33" w:history="1">
        <w:r w:rsidRPr="00035A20">
          <w:rPr>
            <w:rStyle w:val="Hyperlink"/>
          </w:rPr>
          <w:t>https://doi.org/10.1021/es051069f</w:t>
        </w:r>
      </w:hyperlink>
      <w:r w:rsidRPr="00035A20">
        <w:t>.</w:t>
      </w:r>
    </w:p>
    <w:p w14:paraId="382728B0" w14:textId="77777777" w:rsidR="00035A20" w:rsidRDefault="00035A20" w:rsidP="00C903FC">
      <w:pPr>
        <w:ind w:hanging="480"/>
      </w:pPr>
    </w:p>
    <w:p w14:paraId="647080A3" w14:textId="77777777" w:rsidR="00035A20" w:rsidRDefault="00035A20" w:rsidP="00C903FC">
      <w:pPr>
        <w:ind w:hanging="480"/>
      </w:pPr>
    </w:p>
    <w:p w14:paraId="6B1D0FF6" w14:textId="7176A30A" w:rsidR="00016670" w:rsidRDefault="00016670">
      <w:pPr>
        <w:spacing w:line="259" w:lineRule="auto"/>
      </w:pPr>
      <w:r>
        <w:br w:type="page"/>
      </w:r>
    </w:p>
    <w:p w14:paraId="76A06E55" w14:textId="12329C90" w:rsidR="00BC0567" w:rsidRPr="00BC0567" w:rsidRDefault="00B33741" w:rsidP="009F3759">
      <w:pPr>
        <w:pStyle w:val="Heading2"/>
      </w:pPr>
      <w:bookmarkStart w:id="33" w:name="_Toc152751921"/>
      <w:r>
        <w:lastRenderedPageBreak/>
        <w:t>Section 5.2: Acronyms and Definitions</w:t>
      </w:r>
      <w:bookmarkEnd w:id="33"/>
      <w:r w:rsidR="001C1120">
        <w:br/>
      </w:r>
    </w:p>
    <w:p w14:paraId="1B2010AF" w14:textId="643C7A23" w:rsidR="00CD4A4C" w:rsidRDefault="00CD4A4C" w:rsidP="00EB5208">
      <w:r>
        <w:t>ANOVA = Analysis of Variance. This statistical test compares average values between different groups to determine if differences are significant or likely due to chance.</w:t>
      </w:r>
    </w:p>
    <w:p w14:paraId="2F865BE8" w14:textId="31F4E5C9" w:rsidR="00EB5208" w:rsidRDefault="00EB5208" w:rsidP="00EB5208">
      <w:r>
        <w:t>CDPH = California Department of Public Health</w:t>
      </w:r>
    </w:p>
    <w:p w14:paraId="4503B7D9" w14:textId="51327934" w:rsidR="002865FD" w:rsidRDefault="002865FD" w:rsidP="00EB5208">
      <w:r w:rsidRPr="002865FD">
        <w:t xml:space="preserve">DWRL </w:t>
      </w:r>
      <w:r>
        <w:t xml:space="preserve">= </w:t>
      </w:r>
      <w:r w:rsidRPr="002865FD">
        <w:t>Drinking Water and Radiation Laboratory</w:t>
      </w:r>
      <w:r>
        <w:t xml:space="preserve">. The chemistry unit within this laboratory at the CDPH </w:t>
      </w:r>
      <w:r w:rsidR="00C92CC3">
        <w:t xml:space="preserve">performed method validation and participated in the interlaboratory </w:t>
      </w:r>
      <w:r w:rsidR="00E7454B">
        <w:t>comparison</w:t>
      </w:r>
      <w:r w:rsidR="00C92CC3">
        <w:t xml:space="preserve"> exercise for EEA-Agilent 521.1.</w:t>
      </w:r>
    </w:p>
    <w:p w14:paraId="52E59505" w14:textId="418EABD2" w:rsidR="00EB5208" w:rsidRDefault="00EB5208" w:rsidP="00EB5208">
      <w:r w:rsidRPr="00564B40">
        <w:t>EEA = Eurofins Eaton Analytical</w:t>
      </w:r>
      <w:r w:rsidR="00DA7BE2">
        <w:t>. A commercial environmental monitoring laboratory based in Monrovia, California</w:t>
      </w:r>
      <w:r w:rsidR="007C7159">
        <w:t>.</w:t>
      </w:r>
    </w:p>
    <w:p w14:paraId="0CC73FC1" w14:textId="2FB5524E" w:rsidR="00EB5208" w:rsidRDefault="00EB5208" w:rsidP="00541ABA">
      <w:r>
        <w:t xml:space="preserve">EEA-Agilent 521.1 = </w:t>
      </w:r>
      <w:r w:rsidRPr="00564B40">
        <w:t>Eurofins Eaton Analytical</w:t>
      </w:r>
      <w:r>
        <w:t>-Agilent Method 521.1 Revision 1.0</w:t>
      </w:r>
    </w:p>
    <w:p w14:paraId="5A2359B8" w14:textId="590B5C12" w:rsidR="00EB5208" w:rsidRDefault="00EB5208" w:rsidP="00541ABA">
      <w:r w:rsidRPr="00564B40">
        <w:t>GC = Gas Chromatography</w:t>
      </w:r>
      <w:r>
        <w:t>. A common type of chromatography used in analytical chemistry for separating and analyzing compounds that can be vaporized without decomposition.</w:t>
      </w:r>
    </w:p>
    <w:p w14:paraId="7E8532B1" w14:textId="214FC863" w:rsidR="009328DA" w:rsidRDefault="009328DA" w:rsidP="00541ABA">
      <w:r w:rsidRPr="00564B40">
        <w:t>IDOC = Initial Demonstration of Capability</w:t>
      </w:r>
    </w:p>
    <w:p w14:paraId="40EBEA48" w14:textId="45625B74" w:rsidR="001D64A7" w:rsidRPr="00564B40" w:rsidRDefault="001D64A7" w:rsidP="00541ABA">
      <w:r>
        <w:t>IT = Ion Trap. A</w:t>
      </w:r>
      <w:r w:rsidR="00B0392C">
        <w:t xml:space="preserve"> combination of electric and/or magnetic fields used to capture charged particles</w:t>
      </w:r>
      <w:r w:rsidR="00EB5208">
        <w:t xml:space="preserve"> that is often used for mass spectrometry.</w:t>
      </w:r>
    </w:p>
    <w:p w14:paraId="4899E757" w14:textId="79B2B46D" w:rsidR="009328DA" w:rsidRDefault="009328DA" w:rsidP="00541ABA">
      <w:r>
        <w:t>LCMRL = Lowest Concentration Minimum Reporting Limit. Defined as the lowest true concentration for which future recovery is predicted to fall, with high confidence (99%), between 50 and 150% recovery.</w:t>
      </w:r>
    </w:p>
    <w:p w14:paraId="57C0B8E6" w14:textId="457D5116" w:rsidR="0013318A" w:rsidRDefault="0013318A" w:rsidP="00541ABA">
      <w:r>
        <w:lastRenderedPageBreak/>
        <w:t>LFB = Laboratory fortified blank sample. A</w:t>
      </w:r>
      <w:r w:rsidR="00C13E2F">
        <w:t xml:space="preserve"> reagent-grade water sample spiked with a known quantity of an analyte.</w:t>
      </w:r>
    </w:p>
    <w:p w14:paraId="5BED7EA6" w14:textId="0740DE50" w:rsidR="00341FA5" w:rsidRDefault="00341FA5" w:rsidP="00541ABA">
      <w:r>
        <w:t>LRB = Laboratory reagent blank. An aliquot of reagent water that is treated exactly as a sample, including exposure to all glassware, equipment, solvents, reagents, internal standards, surrogates, and sample preservatives that are used with other samples</w:t>
      </w:r>
      <w:r w:rsidR="00031FC6">
        <w:t xml:space="preserve">, and extracted </w:t>
      </w:r>
      <w:r w:rsidR="008C6BA1">
        <w:t>as if it were a sample (also commonly referred to as a ‘method blank’)</w:t>
      </w:r>
      <w:r>
        <w:t>. The LRB is used to determine if method analytes or other interferences are present in the laboratory environment, the reagents, or the apparatus.</w:t>
      </w:r>
    </w:p>
    <w:p w14:paraId="63617C2D" w14:textId="4CABE732" w:rsidR="004941CE" w:rsidRDefault="004941CE" w:rsidP="00541ABA">
      <w:r>
        <w:t>MRL = M</w:t>
      </w:r>
      <w:r w:rsidR="002779FA">
        <w:t>inimum Reporting Level. An MRL is defined as the minimum concentration that can be reported as a quantitated value for a target analyte in a sample following analysis, which can be no lower than the concentration of the lowest calibration standard for that analyte and can only be used if acceptable quality control criteria for the analyte at that concentration is met (Munch and Basset 2004).</w:t>
      </w:r>
      <w:r>
        <w:t xml:space="preserve"> </w:t>
      </w:r>
    </w:p>
    <w:p w14:paraId="77A5F1EE" w14:textId="77777777" w:rsidR="00EB5208" w:rsidRDefault="00EB5208" w:rsidP="00EB5208">
      <w:r>
        <w:t>MS = Mass Spectrometry. An analytical technique used to measure the mass-to-charge ratio of ions.</w:t>
      </w:r>
    </w:p>
    <w:p w14:paraId="343F2DC6" w14:textId="77777777" w:rsidR="00EB5208" w:rsidRPr="00564B40" w:rsidRDefault="00EB5208" w:rsidP="00EB5208">
      <w:r w:rsidRPr="00564B40">
        <w:t>MS/MS = Tandem Mass Spectrometry</w:t>
      </w:r>
      <w:r>
        <w:t>. A technique in instrumental analysis where two or more mass analyzers are coupled together using an additional reaction step.</w:t>
      </w:r>
    </w:p>
    <w:p w14:paraId="17BE59E7" w14:textId="77777777" w:rsidR="00EB5208" w:rsidRDefault="00EB5208" w:rsidP="00EB5208">
      <w:r>
        <w:t>NDEA = N-Nitrosodiethylamine</w:t>
      </w:r>
    </w:p>
    <w:p w14:paraId="7C8BAB43" w14:textId="77777777" w:rsidR="00EB5208" w:rsidRDefault="00EB5208" w:rsidP="00EB5208">
      <w:r>
        <w:t>NDMA = N-Nitrosodimethylamine</w:t>
      </w:r>
    </w:p>
    <w:p w14:paraId="153619F6" w14:textId="628DB30B" w:rsidR="00EB5208" w:rsidRDefault="00EB5208" w:rsidP="0085471B">
      <w:pPr>
        <w:tabs>
          <w:tab w:val="left" w:pos="7520"/>
        </w:tabs>
      </w:pPr>
      <w:r>
        <w:t>NDBA = N-Nitrosodi-n-butylamine</w:t>
      </w:r>
      <w:r w:rsidR="0085471B">
        <w:tab/>
      </w:r>
    </w:p>
    <w:p w14:paraId="578EA624" w14:textId="77777777" w:rsidR="00EB5208" w:rsidRDefault="00EB5208" w:rsidP="00EB5208">
      <w:r>
        <w:lastRenderedPageBreak/>
        <w:t>NDPA = N-Nitrosodi-n-propylamine</w:t>
      </w:r>
    </w:p>
    <w:p w14:paraId="1688A0A0" w14:textId="77777777" w:rsidR="00EB5208" w:rsidRDefault="00EB5208" w:rsidP="00EB5208">
      <w:r>
        <w:t>NMEA = N-Nitrosomethylamine</w:t>
      </w:r>
    </w:p>
    <w:p w14:paraId="1286E309" w14:textId="77777777" w:rsidR="00EB5208" w:rsidRDefault="00EB5208" w:rsidP="00EB5208">
      <w:r>
        <w:t>NMOR = N-Nitrosomorpholine</w:t>
      </w:r>
    </w:p>
    <w:p w14:paraId="5BC079A1" w14:textId="77777777" w:rsidR="00EB5208" w:rsidRDefault="00EB5208" w:rsidP="00EB5208">
      <w:r>
        <w:t>NPIP = N-Nitrosopiperidine</w:t>
      </w:r>
    </w:p>
    <w:p w14:paraId="621D43C9" w14:textId="3F978DC2" w:rsidR="00EB5208" w:rsidRDefault="00EB5208" w:rsidP="00541ABA">
      <w:r>
        <w:t>NPYR = N-Nitrosopyrrolidine</w:t>
      </w:r>
    </w:p>
    <w:p w14:paraId="183E1B3A" w14:textId="4FDCD092" w:rsidR="00EE5A51" w:rsidRDefault="00EE5A51" w:rsidP="00EB5208">
      <w:r>
        <w:t>PIR = Prediction Interval of Results.</w:t>
      </w:r>
      <w:r w:rsidR="000E3B0E">
        <w:t xml:space="preserve"> A statistical method used to </w:t>
      </w:r>
      <w:r w:rsidR="005565AD">
        <w:t>test the probability of including a future observation.</w:t>
      </w:r>
    </w:p>
    <w:p w14:paraId="5EA0501D" w14:textId="0F8C6652" w:rsidR="00EB5208" w:rsidRDefault="00EB5208" w:rsidP="00EB5208">
      <w:r>
        <w:t>PT = Proficiency Testing. A reagent grade water sample spiked and verified with a known concentration by a third-party. The sample is provided to laboratories who are blind to the concentration to determine their proficiency.</w:t>
      </w:r>
    </w:p>
    <w:p w14:paraId="472E52A2" w14:textId="77777777" w:rsidR="00EB5208" w:rsidRDefault="00EB5208" w:rsidP="00EB5208">
      <w:r>
        <w:t>ppt = Parts per trillion. A unit of concentration equivalent to nanograms per liter in water.</w:t>
      </w:r>
    </w:p>
    <w:p w14:paraId="439BD885" w14:textId="3EA6A902" w:rsidR="00EB5208" w:rsidRDefault="00EB5208" w:rsidP="00541ABA">
      <w:r w:rsidRPr="00564B40">
        <w:t>QC = Quality Control</w:t>
      </w:r>
    </w:p>
    <w:p w14:paraId="1AAE8F17" w14:textId="7B5B9660" w:rsidR="00B861FF" w:rsidRDefault="00B861FF" w:rsidP="00541ABA">
      <w:r>
        <w:t>SPE = Solid Phase Extraction. A type of chromatography used to concentrate samples.</w:t>
      </w:r>
    </w:p>
    <w:p w14:paraId="534CBE69" w14:textId="5550B43E" w:rsidR="009328DA" w:rsidRDefault="000A201B" w:rsidP="00541ABA">
      <w:r>
        <w:t>State Water Board</w:t>
      </w:r>
      <w:r w:rsidR="009328DA">
        <w:t xml:space="preserve"> = State Water Resources Control Board</w:t>
      </w:r>
    </w:p>
    <w:p w14:paraId="423198C3" w14:textId="08A6DE1B" w:rsidR="009328DA" w:rsidRDefault="009328DA" w:rsidP="00541ABA">
      <w:r>
        <w:t>US</w:t>
      </w:r>
      <w:r w:rsidR="009C73C3">
        <w:t xml:space="preserve"> </w:t>
      </w:r>
      <w:r>
        <w:t>EPA = United States Environmental Protection Agency</w:t>
      </w:r>
    </w:p>
    <w:p w14:paraId="5F161C39" w14:textId="77777777" w:rsidR="00EB5208" w:rsidRDefault="00EB5208" w:rsidP="00541ABA"/>
    <w:p w14:paraId="4CA52656" w14:textId="77777777" w:rsidR="009328DA" w:rsidRDefault="009328DA" w:rsidP="009328DA"/>
    <w:p w14:paraId="5422F03A" w14:textId="77777777" w:rsidR="000D40F9" w:rsidRDefault="000D40F9">
      <w:pPr>
        <w:rPr>
          <w:color w:val="FF0000"/>
        </w:rPr>
        <w:sectPr w:rsidR="000D40F9" w:rsidSect="002E5B66">
          <w:headerReference w:type="even" r:id="rId34"/>
          <w:headerReference w:type="default" r:id="rId35"/>
          <w:headerReference w:type="first" r:id="rId36"/>
          <w:pgSz w:w="12240" w:h="15840"/>
          <w:pgMar w:top="1440" w:right="1440" w:bottom="1440" w:left="1440" w:header="720" w:footer="720" w:gutter="0"/>
          <w:cols w:space="720"/>
          <w:docGrid w:linePitch="360"/>
        </w:sectPr>
      </w:pPr>
    </w:p>
    <w:p w14:paraId="77E0540B" w14:textId="38FA710A" w:rsidR="00D612EC" w:rsidRDefault="00D612EC" w:rsidP="00D612EC">
      <w:pPr>
        <w:pStyle w:val="Heading1"/>
      </w:pPr>
      <w:bookmarkStart w:id="34" w:name="_Toc152751922"/>
      <w:r>
        <w:lastRenderedPageBreak/>
        <w:t>Appendix A.</w:t>
      </w:r>
      <w:bookmarkEnd w:id="34"/>
      <w:r>
        <w:t xml:space="preserve"> </w:t>
      </w:r>
    </w:p>
    <w:p w14:paraId="4BAF6334" w14:textId="7299BF9B" w:rsidR="00334C0C" w:rsidRDefault="00334C0C" w:rsidP="009F3759">
      <w:pPr>
        <w:pStyle w:val="Heading2"/>
      </w:pPr>
      <w:bookmarkStart w:id="35" w:name="_Toc152751923"/>
      <w:r>
        <w:t xml:space="preserve">Table A-1. </w:t>
      </w:r>
      <w:r w:rsidR="000B62F4">
        <w:t>Initial demonstration of capabilities</w:t>
      </w:r>
      <w:r w:rsidR="00AA396B">
        <w:t xml:space="preserve"> (IDOC)</w:t>
      </w:r>
      <w:r w:rsidR="000B62F4">
        <w:t xml:space="preserve"> sample recovery concentrations</w:t>
      </w:r>
      <w:r w:rsidR="00AA396B">
        <w:t xml:space="preserve"> of laboratory </w:t>
      </w:r>
      <w:r w:rsidR="00F16F86">
        <w:t>fortified blanks</w:t>
      </w:r>
      <w:r w:rsidR="00E92D3D">
        <w:t xml:space="preserve"> by laboratories for eight nitrosamines.</w:t>
      </w:r>
      <w:bookmarkEnd w:id="35"/>
      <w:r w:rsidR="00FB2316">
        <w:br/>
      </w:r>
    </w:p>
    <w:tbl>
      <w:tblPr>
        <w:tblStyle w:val="TableGrid"/>
        <w:tblW w:w="0" w:type="auto"/>
        <w:tblInd w:w="325" w:type="dxa"/>
        <w:tblLook w:val="04A0" w:firstRow="1" w:lastRow="0" w:firstColumn="1" w:lastColumn="0" w:noHBand="0" w:noVBand="1"/>
      </w:tblPr>
      <w:tblGrid>
        <w:gridCol w:w="1470"/>
        <w:gridCol w:w="1083"/>
        <w:gridCol w:w="1150"/>
        <w:gridCol w:w="1238"/>
        <w:gridCol w:w="1459"/>
        <w:gridCol w:w="2029"/>
        <w:gridCol w:w="4196"/>
      </w:tblGrid>
      <w:tr w:rsidR="00FB2316" w14:paraId="7255DC54" w14:textId="77777777" w:rsidTr="00FB2316">
        <w:tc>
          <w:tcPr>
            <w:tcW w:w="243" w:type="dxa"/>
            <w:vAlign w:val="bottom"/>
          </w:tcPr>
          <w:p w14:paraId="7D2EEEE5" w14:textId="14687AC7" w:rsidR="00FB2316" w:rsidRPr="00FB2316" w:rsidRDefault="00FB2316" w:rsidP="00FB2316">
            <w:pPr>
              <w:pStyle w:val="BodyText"/>
              <w:rPr>
                <w:b/>
                <w:bCs w:val="0"/>
              </w:rPr>
            </w:pPr>
            <w:r w:rsidRPr="00FB2316">
              <w:rPr>
                <w:b/>
                <w:bCs w:val="0"/>
              </w:rPr>
              <w:t>Laboratory ID number</w:t>
            </w:r>
          </w:p>
        </w:tc>
        <w:tc>
          <w:tcPr>
            <w:tcW w:w="1083" w:type="dxa"/>
            <w:vAlign w:val="bottom"/>
          </w:tcPr>
          <w:p w14:paraId="0C8FB497" w14:textId="79A7D8E3" w:rsidR="00FB2316" w:rsidRPr="00FB2316" w:rsidRDefault="00FB2316" w:rsidP="00FB2316">
            <w:pPr>
              <w:pStyle w:val="BodyText"/>
              <w:rPr>
                <w:b/>
                <w:bCs w:val="0"/>
              </w:rPr>
            </w:pPr>
            <w:r w:rsidRPr="00FB2316">
              <w:rPr>
                <w:b/>
                <w:bCs w:val="0"/>
              </w:rPr>
              <w:t>Analyte</w:t>
            </w:r>
          </w:p>
        </w:tc>
        <w:tc>
          <w:tcPr>
            <w:tcW w:w="1150" w:type="dxa"/>
            <w:vAlign w:val="bottom"/>
          </w:tcPr>
          <w:p w14:paraId="000FBFD4" w14:textId="0CB1C245" w:rsidR="00FB2316" w:rsidRPr="00FB2316" w:rsidRDefault="00FB2316" w:rsidP="00FB2316">
            <w:pPr>
              <w:pStyle w:val="BodyText"/>
              <w:rPr>
                <w:b/>
                <w:bCs w:val="0"/>
              </w:rPr>
            </w:pPr>
            <w:r w:rsidRPr="00FB2316">
              <w:rPr>
                <w:b/>
                <w:bCs w:val="0"/>
              </w:rPr>
              <w:t>Spike quantity (ppt)</w:t>
            </w:r>
          </w:p>
        </w:tc>
        <w:tc>
          <w:tcPr>
            <w:tcW w:w="1244" w:type="dxa"/>
            <w:vAlign w:val="bottom"/>
          </w:tcPr>
          <w:p w14:paraId="773ED99D" w14:textId="4EC205F0" w:rsidR="00FB2316" w:rsidRPr="00FB2316" w:rsidRDefault="00FB2316" w:rsidP="00FB2316">
            <w:pPr>
              <w:pStyle w:val="BodyText"/>
              <w:rPr>
                <w:b/>
                <w:bCs w:val="0"/>
              </w:rPr>
            </w:pPr>
            <w:r w:rsidRPr="00FB2316">
              <w:rPr>
                <w:b/>
                <w:bCs w:val="0"/>
              </w:rPr>
              <w:t>Average recovery (ppt)</w:t>
            </w:r>
          </w:p>
        </w:tc>
        <w:tc>
          <w:tcPr>
            <w:tcW w:w="1530" w:type="dxa"/>
            <w:vAlign w:val="bottom"/>
          </w:tcPr>
          <w:p w14:paraId="412F65AE" w14:textId="087AE7DE" w:rsidR="00FB2316" w:rsidRPr="00FB2316" w:rsidRDefault="00FB2316" w:rsidP="00FB2316">
            <w:pPr>
              <w:pStyle w:val="BodyText"/>
              <w:rPr>
                <w:b/>
                <w:bCs w:val="0"/>
              </w:rPr>
            </w:pPr>
            <w:r w:rsidRPr="00FB2316">
              <w:rPr>
                <w:b/>
                <w:bCs w:val="0"/>
              </w:rPr>
              <w:t>Average % recovery</w:t>
            </w:r>
          </w:p>
        </w:tc>
        <w:tc>
          <w:tcPr>
            <w:tcW w:w="2250" w:type="dxa"/>
            <w:vAlign w:val="bottom"/>
          </w:tcPr>
          <w:p w14:paraId="525C9F3F" w14:textId="0B8AF535" w:rsidR="00FB2316" w:rsidRPr="00FB2316" w:rsidRDefault="00FB2316" w:rsidP="00FB2316">
            <w:pPr>
              <w:pStyle w:val="BodyText"/>
              <w:rPr>
                <w:b/>
                <w:bCs w:val="0"/>
              </w:rPr>
            </w:pPr>
            <w:r w:rsidRPr="00FB2316">
              <w:rPr>
                <w:b/>
                <w:bCs w:val="0"/>
              </w:rPr>
              <w:t>Standard deviation (ppt)</w:t>
            </w:r>
          </w:p>
        </w:tc>
        <w:tc>
          <w:tcPr>
            <w:tcW w:w="5040" w:type="dxa"/>
            <w:vAlign w:val="bottom"/>
          </w:tcPr>
          <w:p w14:paraId="46562853" w14:textId="250C0A62" w:rsidR="00FB2316" w:rsidRPr="00FB2316" w:rsidRDefault="00FB2316" w:rsidP="00FB2316">
            <w:pPr>
              <w:pStyle w:val="BodyText"/>
              <w:rPr>
                <w:b/>
                <w:bCs w:val="0"/>
              </w:rPr>
            </w:pPr>
            <w:r>
              <w:rPr>
                <w:b/>
                <w:bCs w:val="0"/>
              </w:rPr>
              <w:t>Relative Standard Deviation</w:t>
            </w:r>
            <w:r w:rsidRPr="00FB2316">
              <w:rPr>
                <w:b/>
                <w:bCs w:val="0"/>
              </w:rPr>
              <w:t xml:space="preserve"> (%)</w:t>
            </w:r>
          </w:p>
        </w:tc>
      </w:tr>
      <w:tr w:rsidR="00FB2316" w14:paraId="2496E537" w14:textId="77777777" w:rsidTr="00FB2316">
        <w:tc>
          <w:tcPr>
            <w:tcW w:w="243" w:type="dxa"/>
            <w:vAlign w:val="bottom"/>
          </w:tcPr>
          <w:p w14:paraId="62F27D19" w14:textId="4A18F54E" w:rsidR="00FB2316" w:rsidRPr="00FB2316" w:rsidRDefault="00FB2316" w:rsidP="00FB2316">
            <w:pPr>
              <w:pStyle w:val="BodyText"/>
            </w:pPr>
            <w:r w:rsidRPr="00FB2316">
              <w:t>1</w:t>
            </w:r>
          </w:p>
        </w:tc>
        <w:tc>
          <w:tcPr>
            <w:tcW w:w="1083" w:type="dxa"/>
            <w:vAlign w:val="bottom"/>
          </w:tcPr>
          <w:p w14:paraId="0BB60838" w14:textId="7B5241C5" w:rsidR="00FB2316" w:rsidRPr="00FB2316" w:rsidRDefault="00FB2316" w:rsidP="00FB2316">
            <w:pPr>
              <w:pStyle w:val="BodyText"/>
            </w:pPr>
            <w:r w:rsidRPr="00FB2316">
              <w:t>NDBA</w:t>
            </w:r>
          </w:p>
        </w:tc>
        <w:tc>
          <w:tcPr>
            <w:tcW w:w="1150" w:type="dxa"/>
            <w:vAlign w:val="bottom"/>
          </w:tcPr>
          <w:p w14:paraId="6166018B" w14:textId="536BAE14" w:rsidR="00FB2316" w:rsidRPr="00FB2316" w:rsidRDefault="00FB2316" w:rsidP="00FB2316">
            <w:pPr>
              <w:pStyle w:val="BodyText"/>
            </w:pPr>
            <w:r w:rsidRPr="00FB2316">
              <w:t>10</w:t>
            </w:r>
          </w:p>
        </w:tc>
        <w:tc>
          <w:tcPr>
            <w:tcW w:w="1244" w:type="dxa"/>
            <w:vAlign w:val="bottom"/>
          </w:tcPr>
          <w:p w14:paraId="215609FD" w14:textId="1AB6F43C" w:rsidR="00FB2316" w:rsidRPr="00FB2316" w:rsidRDefault="00FB2316" w:rsidP="00FB2316">
            <w:pPr>
              <w:pStyle w:val="BodyText"/>
            </w:pPr>
            <w:r w:rsidRPr="00FB2316">
              <w:t>8.6</w:t>
            </w:r>
          </w:p>
        </w:tc>
        <w:tc>
          <w:tcPr>
            <w:tcW w:w="1530" w:type="dxa"/>
            <w:vAlign w:val="bottom"/>
          </w:tcPr>
          <w:p w14:paraId="7CC9F63D" w14:textId="42A0893F" w:rsidR="00FB2316" w:rsidRPr="00FB2316" w:rsidRDefault="00FB2316" w:rsidP="00FB2316">
            <w:pPr>
              <w:pStyle w:val="BodyText"/>
            </w:pPr>
            <w:r w:rsidRPr="00FB2316">
              <w:t>86.0%</w:t>
            </w:r>
          </w:p>
        </w:tc>
        <w:tc>
          <w:tcPr>
            <w:tcW w:w="2250" w:type="dxa"/>
            <w:vAlign w:val="bottom"/>
          </w:tcPr>
          <w:p w14:paraId="6AF87F5D" w14:textId="4F231096" w:rsidR="00FB2316" w:rsidRPr="00FB2316" w:rsidRDefault="00FB2316" w:rsidP="00FB2316">
            <w:pPr>
              <w:pStyle w:val="BodyText"/>
            </w:pPr>
            <w:r w:rsidRPr="00FB2316">
              <w:t>0.9</w:t>
            </w:r>
          </w:p>
        </w:tc>
        <w:tc>
          <w:tcPr>
            <w:tcW w:w="5040" w:type="dxa"/>
            <w:vAlign w:val="bottom"/>
          </w:tcPr>
          <w:p w14:paraId="5A3B00B4" w14:textId="28CA790E" w:rsidR="00FB2316" w:rsidRPr="00FB2316" w:rsidRDefault="00FB2316" w:rsidP="00FB2316">
            <w:pPr>
              <w:pStyle w:val="BodyText"/>
            </w:pPr>
            <w:r w:rsidRPr="00FB2316">
              <w:t>10.3%</w:t>
            </w:r>
          </w:p>
        </w:tc>
      </w:tr>
      <w:tr w:rsidR="00FB2316" w14:paraId="7B4987BB" w14:textId="77777777" w:rsidTr="00FB2316">
        <w:tc>
          <w:tcPr>
            <w:tcW w:w="243" w:type="dxa"/>
            <w:vAlign w:val="bottom"/>
          </w:tcPr>
          <w:p w14:paraId="4BE43111" w14:textId="6F00D5FA" w:rsidR="00FB2316" w:rsidRPr="00FB2316" w:rsidRDefault="00FB2316" w:rsidP="00FB2316">
            <w:pPr>
              <w:pStyle w:val="BodyText"/>
            </w:pPr>
            <w:r w:rsidRPr="00FB2316">
              <w:t>2</w:t>
            </w:r>
          </w:p>
        </w:tc>
        <w:tc>
          <w:tcPr>
            <w:tcW w:w="1083" w:type="dxa"/>
            <w:vAlign w:val="bottom"/>
          </w:tcPr>
          <w:p w14:paraId="0C3B3AF6" w14:textId="27B649CB" w:rsidR="00FB2316" w:rsidRPr="00FB2316" w:rsidRDefault="00FB2316" w:rsidP="00FB2316">
            <w:pPr>
              <w:pStyle w:val="BodyText"/>
            </w:pPr>
            <w:r w:rsidRPr="00FB2316">
              <w:t>NDBA</w:t>
            </w:r>
          </w:p>
        </w:tc>
        <w:tc>
          <w:tcPr>
            <w:tcW w:w="1150" w:type="dxa"/>
            <w:vAlign w:val="bottom"/>
          </w:tcPr>
          <w:p w14:paraId="5751A46A" w14:textId="1D20E50F" w:rsidR="00FB2316" w:rsidRPr="00FB2316" w:rsidRDefault="00FB2316" w:rsidP="00FB2316">
            <w:pPr>
              <w:pStyle w:val="BodyText"/>
            </w:pPr>
            <w:r w:rsidRPr="00FB2316">
              <w:t>10</w:t>
            </w:r>
          </w:p>
        </w:tc>
        <w:tc>
          <w:tcPr>
            <w:tcW w:w="1244" w:type="dxa"/>
            <w:vAlign w:val="bottom"/>
          </w:tcPr>
          <w:p w14:paraId="721D676C" w14:textId="10CC4FBE" w:rsidR="00FB2316" w:rsidRPr="00FB2316" w:rsidRDefault="00FB2316" w:rsidP="00FB2316">
            <w:pPr>
              <w:pStyle w:val="BodyText"/>
            </w:pPr>
            <w:r w:rsidRPr="00FB2316">
              <w:t>8.0</w:t>
            </w:r>
          </w:p>
        </w:tc>
        <w:tc>
          <w:tcPr>
            <w:tcW w:w="1530" w:type="dxa"/>
            <w:vAlign w:val="bottom"/>
          </w:tcPr>
          <w:p w14:paraId="6D15902B" w14:textId="0E79763E" w:rsidR="00FB2316" w:rsidRPr="00FB2316" w:rsidRDefault="00FB2316" w:rsidP="00FB2316">
            <w:pPr>
              <w:pStyle w:val="BodyText"/>
            </w:pPr>
            <w:r w:rsidRPr="00FB2316">
              <w:t>80.3%</w:t>
            </w:r>
          </w:p>
        </w:tc>
        <w:tc>
          <w:tcPr>
            <w:tcW w:w="2250" w:type="dxa"/>
            <w:vAlign w:val="bottom"/>
          </w:tcPr>
          <w:p w14:paraId="6F48BE39" w14:textId="4AA3ED60" w:rsidR="00FB2316" w:rsidRPr="00FB2316" w:rsidRDefault="00FB2316" w:rsidP="00FB2316">
            <w:pPr>
              <w:pStyle w:val="BodyText"/>
            </w:pPr>
            <w:r w:rsidRPr="00FB2316">
              <w:t>1.0</w:t>
            </w:r>
          </w:p>
        </w:tc>
        <w:tc>
          <w:tcPr>
            <w:tcW w:w="5040" w:type="dxa"/>
            <w:vAlign w:val="bottom"/>
          </w:tcPr>
          <w:p w14:paraId="54B6939B" w14:textId="753E0125" w:rsidR="00FB2316" w:rsidRPr="00FB2316" w:rsidRDefault="00FB2316" w:rsidP="00FB2316">
            <w:pPr>
              <w:pStyle w:val="BodyText"/>
            </w:pPr>
            <w:r w:rsidRPr="00FB2316">
              <w:t>12.8%</w:t>
            </w:r>
          </w:p>
        </w:tc>
      </w:tr>
      <w:tr w:rsidR="00FB2316" w14:paraId="547F95D1" w14:textId="77777777" w:rsidTr="00FB2316">
        <w:tc>
          <w:tcPr>
            <w:tcW w:w="243" w:type="dxa"/>
            <w:vAlign w:val="bottom"/>
          </w:tcPr>
          <w:p w14:paraId="4EE91CC0" w14:textId="3F2AFEF3" w:rsidR="00FB2316" w:rsidRPr="00FB2316" w:rsidRDefault="00FB2316" w:rsidP="00FB2316">
            <w:pPr>
              <w:pStyle w:val="BodyText"/>
            </w:pPr>
            <w:r w:rsidRPr="00FB2316">
              <w:t>3</w:t>
            </w:r>
          </w:p>
        </w:tc>
        <w:tc>
          <w:tcPr>
            <w:tcW w:w="1083" w:type="dxa"/>
            <w:vAlign w:val="bottom"/>
          </w:tcPr>
          <w:p w14:paraId="6000C97D" w14:textId="2273884D" w:rsidR="00FB2316" w:rsidRPr="00FB2316" w:rsidRDefault="00FB2316" w:rsidP="00FB2316">
            <w:pPr>
              <w:pStyle w:val="BodyText"/>
            </w:pPr>
            <w:r w:rsidRPr="00FB2316">
              <w:t>NDBA</w:t>
            </w:r>
          </w:p>
        </w:tc>
        <w:tc>
          <w:tcPr>
            <w:tcW w:w="1150" w:type="dxa"/>
            <w:vAlign w:val="bottom"/>
          </w:tcPr>
          <w:p w14:paraId="193EB527" w14:textId="584E3BF2" w:rsidR="00FB2316" w:rsidRPr="00FB2316" w:rsidRDefault="00FB2316" w:rsidP="00FB2316">
            <w:pPr>
              <w:pStyle w:val="BodyText"/>
            </w:pPr>
            <w:r w:rsidRPr="00FB2316">
              <w:t>10</w:t>
            </w:r>
          </w:p>
        </w:tc>
        <w:tc>
          <w:tcPr>
            <w:tcW w:w="1244" w:type="dxa"/>
            <w:vAlign w:val="bottom"/>
          </w:tcPr>
          <w:p w14:paraId="15B84C7F" w14:textId="640DE57B" w:rsidR="00FB2316" w:rsidRPr="00FB2316" w:rsidRDefault="00FB2316" w:rsidP="00FB2316">
            <w:pPr>
              <w:pStyle w:val="BodyText"/>
            </w:pPr>
            <w:r w:rsidRPr="00FB2316">
              <w:t>7.1</w:t>
            </w:r>
          </w:p>
        </w:tc>
        <w:tc>
          <w:tcPr>
            <w:tcW w:w="1530" w:type="dxa"/>
            <w:vAlign w:val="bottom"/>
          </w:tcPr>
          <w:p w14:paraId="5A5B67DF" w14:textId="46DCF334" w:rsidR="00FB2316" w:rsidRPr="00FB2316" w:rsidRDefault="00FB2316" w:rsidP="00FB2316">
            <w:pPr>
              <w:pStyle w:val="BodyText"/>
            </w:pPr>
            <w:r w:rsidRPr="00FB2316">
              <w:t>71.3%</w:t>
            </w:r>
          </w:p>
        </w:tc>
        <w:tc>
          <w:tcPr>
            <w:tcW w:w="2250" w:type="dxa"/>
            <w:vAlign w:val="bottom"/>
          </w:tcPr>
          <w:p w14:paraId="7FACB7A4" w14:textId="132707FF" w:rsidR="00FB2316" w:rsidRPr="00FB2316" w:rsidRDefault="00FB2316" w:rsidP="00FB2316">
            <w:pPr>
              <w:pStyle w:val="BodyText"/>
            </w:pPr>
            <w:r w:rsidRPr="00FB2316">
              <w:t>1.0</w:t>
            </w:r>
          </w:p>
        </w:tc>
        <w:tc>
          <w:tcPr>
            <w:tcW w:w="5040" w:type="dxa"/>
            <w:vAlign w:val="bottom"/>
          </w:tcPr>
          <w:p w14:paraId="200E026B" w14:textId="1D3E552B" w:rsidR="00FB2316" w:rsidRPr="00FB2316" w:rsidRDefault="00FB2316" w:rsidP="00FB2316">
            <w:pPr>
              <w:pStyle w:val="BodyText"/>
            </w:pPr>
            <w:r w:rsidRPr="00FB2316">
              <w:t>14.1%</w:t>
            </w:r>
          </w:p>
        </w:tc>
      </w:tr>
      <w:tr w:rsidR="00FB2316" w14:paraId="02694D7D" w14:textId="77777777" w:rsidTr="00FB2316">
        <w:tc>
          <w:tcPr>
            <w:tcW w:w="243" w:type="dxa"/>
            <w:vAlign w:val="bottom"/>
          </w:tcPr>
          <w:p w14:paraId="3DA34FB0" w14:textId="4F4EDA5B" w:rsidR="00FB2316" w:rsidRPr="00FB2316" w:rsidRDefault="00FB2316" w:rsidP="00FB2316">
            <w:pPr>
              <w:pStyle w:val="BodyText"/>
            </w:pPr>
            <w:r w:rsidRPr="00FB2316">
              <w:t>4</w:t>
            </w:r>
          </w:p>
        </w:tc>
        <w:tc>
          <w:tcPr>
            <w:tcW w:w="1083" w:type="dxa"/>
            <w:vAlign w:val="bottom"/>
          </w:tcPr>
          <w:p w14:paraId="3D34E7D5" w14:textId="074A7A1D" w:rsidR="00FB2316" w:rsidRPr="00FB2316" w:rsidRDefault="00FB2316" w:rsidP="00FB2316">
            <w:pPr>
              <w:pStyle w:val="BodyText"/>
            </w:pPr>
            <w:r w:rsidRPr="00FB2316">
              <w:t>NDBA</w:t>
            </w:r>
          </w:p>
        </w:tc>
        <w:tc>
          <w:tcPr>
            <w:tcW w:w="1150" w:type="dxa"/>
            <w:vAlign w:val="bottom"/>
          </w:tcPr>
          <w:p w14:paraId="31AEA880" w14:textId="347B404A" w:rsidR="00FB2316" w:rsidRPr="00FB2316" w:rsidRDefault="00FB2316" w:rsidP="00FB2316">
            <w:pPr>
              <w:pStyle w:val="BodyText"/>
            </w:pPr>
            <w:r w:rsidRPr="00FB2316">
              <w:t>10</w:t>
            </w:r>
          </w:p>
        </w:tc>
        <w:tc>
          <w:tcPr>
            <w:tcW w:w="1244" w:type="dxa"/>
            <w:vAlign w:val="bottom"/>
          </w:tcPr>
          <w:p w14:paraId="14831357" w14:textId="175F5A71" w:rsidR="00FB2316" w:rsidRPr="00FB2316" w:rsidRDefault="00FB2316" w:rsidP="00FB2316">
            <w:pPr>
              <w:pStyle w:val="BodyText"/>
            </w:pPr>
            <w:r w:rsidRPr="00FB2316">
              <w:t>8.3</w:t>
            </w:r>
          </w:p>
        </w:tc>
        <w:tc>
          <w:tcPr>
            <w:tcW w:w="1530" w:type="dxa"/>
            <w:vAlign w:val="bottom"/>
          </w:tcPr>
          <w:p w14:paraId="0389A61C" w14:textId="4400A585" w:rsidR="00FB2316" w:rsidRPr="00FB2316" w:rsidRDefault="00FB2316" w:rsidP="00FB2316">
            <w:pPr>
              <w:pStyle w:val="BodyText"/>
            </w:pPr>
            <w:r w:rsidRPr="00FB2316">
              <w:t>82.6%</w:t>
            </w:r>
          </w:p>
        </w:tc>
        <w:tc>
          <w:tcPr>
            <w:tcW w:w="2250" w:type="dxa"/>
            <w:vAlign w:val="bottom"/>
          </w:tcPr>
          <w:p w14:paraId="52B627CF" w14:textId="4D9EFDF6" w:rsidR="00FB2316" w:rsidRPr="00FB2316" w:rsidRDefault="00FB2316" w:rsidP="00FB2316">
            <w:pPr>
              <w:pStyle w:val="BodyText"/>
            </w:pPr>
            <w:r w:rsidRPr="00FB2316">
              <w:t>1.0</w:t>
            </w:r>
          </w:p>
        </w:tc>
        <w:tc>
          <w:tcPr>
            <w:tcW w:w="5040" w:type="dxa"/>
            <w:vAlign w:val="bottom"/>
          </w:tcPr>
          <w:p w14:paraId="31220D69" w14:textId="72C3A4BC" w:rsidR="00FB2316" w:rsidRPr="00FB2316" w:rsidRDefault="00FB2316" w:rsidP="00FB2316">
            <w:pPr>
              <w:pStyle w:val="BodyText"/>
            </w:pPr>
            <w:r w:rsidRPr="00FB2316">
              <w:t>11.9%</w:t>
            </w:r>
          </w:p>
        </w:tc>
      </w:tr>
      <w:tr w:rsidR="00FB2316" w14:paraId="202CC31F" w14:textId="77777777" w:rsidTr="00FB2316">
        <w:tc>
          <w:tcPr>
            <w:tcW w:w="243" w:type="dxa"/>
            <w:vAlign w:val="bottom"/>
          </w:tcPr>
          <w:p w14:paraId="1CCE6DCF" w14:textId="5D7EDA8F" w:rsidR="00FB2316" w:rsidRPr="00FB2316" w:rsidRDefault="00FB2316" w:rsidP="00FB2316">
            <w:pPr>
              <w:pStyle w:val="BodyText"/>
            </w:pPr>
            <w:r w:rsidRPr="00FB2316">
              <w:t>5</w:t>
            </w:r>
          </w:p>
        </w:tc>
        <w:tc>
          <w:tcPr>
            <w:tcW w:w="1083" w:type="dxa"/>
            <w:vAlign w:val="bottom"/>
          </w:tcPr>
          <w:p w14:paraId="365756EC" w14:textId="459C8A8F" w:rsidR="00FB2316" w:rsidRPr="00FB2316" w:rsidRDefault="00FB2316" w:rsidP="00FB2316">
            <w:pPr>
              <w:pStyle w:val="BodyText"/>
            </w:pPr>
            <w:r w:rsidRPr="00FB2316">
              <w:t>NDBA</w:t>
            </w:r>
          </w:p>
        </w:tc>
        <w:tc>
          <w:tcPr>
            <w:tcW w:w="1150" w:type="dxa"/>
            <w:vAlign w:val="bottom"/>
          </w:tcPr>
          <w:p w14:paraId="4FAE7978" w14:textId="37D4E2FB" w:rsidR="00FB2316" w:rsidRPr="00FB2316" w:rsidRDefault="00FB2316" w:rsidP="00FB2316">
            <w:pPr>
              <w:pStyle w:val="BodyText"/>
            </w:pPr>
            <w:r w:rsidRPr="00FB2316">
              <w:t>10</w:t>
            </w:r>
          </w:p>
        </w:tc>
        <w:tc>
          <w:tcPr>
            <w:tcW w:w="1244" w:type="dxa"/>
            <w:vAlign w:val="bottom"/>
          </w:tcPr>
          <w:p w14:paraId="7376D359" w14:textId="18E146CB" w:rsidR="00FB2316" w:rsidRPr="00FB2316" w:rsidRDefault="00FB2316" w:rsidP="00FB2316">
            <w:pPr>
              <w:pStyle w:val="BodyText"/>
            </w:pPr>
            <w:r w:rsidRPr="00FB2316">
              <w:t>8.3</w:t>
            </w:r>
          </w:p>
        </w:tc>
        <w:tc>
          <w:tcPr>
            <w:tcW w:w="1530" w:type="dxa"/>
            <w:vAlign w:val="bottom"/>
          </w:tcPr>
          <w:p w14:paraId="3096E69C" w14:textId="775CED8B" w:rsidR="00FB2316" w:rsidRPr="00FB2316" w:rsidRDefault="00FB2316" w:rsidP="00FB2316">
            <w:pPr>
              <w:pStyle w:val="BodyText"/>
            </w:pPr>
            <w:r w:rsidRPr="00FB2316">
              <w:t>82.7%</w:t>
            </w:r>
          </w:p>
        </w:tc>
        <w:tc>
          <w:tcPr>
            <w:tcW w:w="2250" w:type="dxa"/>
            <w:vAlign w:val="bottom"/>
          </w:tcPr>
          <w:p w14:paraId="2819AA18" w14:textId="2149043E" w:rsidR="00FB2316" w:rsidRPr="00FB2316" w:rsidRDefault="00FB2316" w:rsidP="00FB2316">
            <w:pPr>
              <w:pStyle w:val="BodyText"/>
            </w:pPr>
            <w:r w:rsidRPr="00FB2316">
              <w:t>1.1</w:t>
            </w:r>
          </w:p>
        </w:tc>
        <w:tc>
          <w:tcPr>
            <w:tcW w:w="5040" w:type="dxa"/>
            <w:vAlign w:val="bottom"/>
          </w:tcPr>
          <w:p w14:paraId="7B9F0FC4" w14:textId="3F2277D9" w:rsidR="00FB2316" w:rsidRPr="00FB2316" w:rsidRDefault="00FB2316" w:rsidP="00FB2316">
            <w:pPr>
              <w:pStyle w:val="BodyText"/>
            </w:pPr>
            <w:r w:rsidRPr="00FB2316">
              <w:t>13.5%</w:t>
            </w:r>
          </w:p>
        </w:tc>
      </w:tr>
      <w:tr w:rsidR="00FB2316" w14:paraId="2BBFEBD0" w14:textId="77777777" w:rsidTr="00FB2316">
        <w:tc>
          <w:tcPr>
            <w:tcW w:w="243" w:type="dxa"/>
            <w:vAlign w:val="bottom"/>
          </w:tcPr>
          <w:p w14:paraId="70464BE8" w14:textId="04D63DC5" w:rsidR="00FB2316" w:rsidRPr="00FB2316" w:rsidRDefault="00FB2316" w:rsidP="00FB2316">
            <w:pPr>
              <w:pStyle w:val="BodyText"/>
            </w:pPr>
            <w:r w:rsidRPr="00FB2316">
              <w:t>6</w:t>
            </w:r>
          </w:p>
        </w:tc>
        <w:tc>
          <w:tcPr>
            <w:tcW w:w="1083" w:type="dxa"/>
            <w:vAlign w:val="bottom"/>
          </w:tcPr>
          <w:p w14:paraId="53DB06B4" w14:textId="3947E417" w:rsidR="00FB2316" w:rsidRPr="00FB2316" w:rsidRDefault="00FB2316" w:rsidP="00FB2316">
            <w:pPr>
              <w:pStyle w:val="BodyText"/>
            </w:pPr>
            <w:r w:rsidRPr="00FB2316">
              <w:t>NDBA</w:t>
            </w:r>
          </w:p>
        </w:tc>
        <w:tc>
          <w:tcPr>
            <w:tcW w:w="1150" w:type="dxa"/>
            <w:vAlign w:val="bottom"/>
          </w:tcPr>
          <w:p w14:paraId="149D184F" w14:textId="6BF48535" w:rsidR="00FB2316" w:rsidRPr="00FB2316" w:rsidRDefault="00FB2316" w:rsidP="00FB2316">
            <w:pPr>
              <w:pStyle w:val="BodyText"/>
            </w:pPr>
            <w:r w:rsidRPr="00FB2316">
              <w:t>10</w:t>
            </w:r>
          </w:p>
        </w:tc>
        <w:tc>
          <w:tcPr>
            <w:tcW w:w="1244" w:type="dxa"/>
            <w:vAlign w:val="bottom"/>
          </w:tcPr>
          <w:p w14:paraId="69BA5E45" w14:textId="033E3E5F" w:rsidR="00FB2316" w:rsidRPr="00FB2316" w:rsidRDefault="00FB2316" w:rsidP="00FB2316">
            <w:pPr>
              <w:pStyle w:val="BodyText"/>
            </w:pPr>
            <w:r w:rsidRPr="00FB2316">
              <w:t>8.4</w:t>
            </w:r>
          </w:p>
        </w:tc>
        <w:tc>
          <w:tcPr>
            <w:tcW w:w="1530" w:type="dxa"/>
            <w:vAlign w:val="bottom"/>
          </w:tcPr>
          <w:p w14:paraId="2DBF7986" w14:textId="34960289" w:rsidR="00FB2316" w:rsidRPr="00FB2316" w:rsidRDefault="00FB2316" w:rsidP="00FB2316">
            <w:pPr>
              <w:pStyle w:val="BodyText"/>
            </w:pPr>
            <w:r w:rsidRPr="00FB2316">
              <w:t>83.9%</w:t>
            </w:r>
          </w:p>
        </w:tc>
        <w:tc>
          <w:tcPr>
            <w:tcW w:w="2250" w:type="dxa"/>
            <w:vAlign w:val="bottom"/>
          </w:tcPr>
          <w:p w14:paraId="25A5D835" w14:textId="5DB413CA" w:rsidR="00FB2316" w:rsidRPr="00FB2316" w:rsidRDefault="00FB2316" w:rsidP="00FB2316">
            <w:pPr>
              <w:pStyle w:val="BodyText"/>
            </w:pPr>
            <w:r w:rsidRPr="00FB2316">
              <w:t>1.0</w:t>
            </w:r>
          </w:p>
        </w:tc>
        <w:tc>
          <w:tcPr>
            <w:tcW w:w="5040" w:type="dxa"/>
            <w:vAlign w:val="bottom"/>
          </w:tcPr>
          <w:p w14:paraId="66642A84" w14:textId="6178D800" w:rsidR="00FB2316" w:rsidRPr="00FB2316" w:rsidRDefault="00FB2316" w:rsidP="00FB2316">
            <w:pPr>
              <w:pStyle w:val="BodyText"/>
            </w:pPr>
            <w:r w:rsidRPr="00FB2316">
              <w:t>11.6%</w:t>
            </w:r>
          </w:p>
        </w:tc>
      </w:tr>
      <w:tr w:rsidR="00FB2316" w14:paraId="4F535B76" w14:textId="77777777" w:rsidTr="00FB2316">
        <w:tc>
          <w:tcPr>
            <w:tcW w:w="243" w:type="dxa"/>
            <w:vAlign w:val="bottom"/>
          </w:tcPr>
          <w:p w14:paraId="7CC64694" w14:textId="40AEFC86" w:rsidR="00FB2316" w:rsidRPr="00FB2316" w:rsidRDefault="00FB2316" w:rsidP="00FB2316">
            <w:pPr>
              <w:pStyle w:val="BodyText"/>
            </w:pPr>
            <w:r w:rsidRPr="00FB2316">
              <w:t>1</w:t>
            </w:r>
          </w:p>
        </w:tc>
        <w:tc>
          <w:tcPr>
            <w:tcW w:w="1083" w:type="dxa"/>
            <w:vAlign w:val="bottom"/>
          </w:tcPr>
          <w:p w14:paraId="5D8E888F" w14:textId="7226FE52" w:rsidR="00FB2316" w:rsidRPr="00FB2316" w:rsidRDefault="00FB2316" w:rsidP="00FB2316">
            <w:pPr>
              <w:pStyle w:val="BodyText"/>
            </w:pPr>
            <w:r w:rsidRPr="00FB2316">
              <w:t>NDEA</w:t>
            </w:r>
          </w:p>
        </w:tc>
        <w:tc>
          <w:tcPr>
            <w:tcW w:w="1150" w:type="dxa"/>
            <w:vAlign w:val="bottom"/>
          </w:tcPr>
          <w:p w14:paraId="4019CC43" w14:textId="1C0EE67B" w:rsidR="00FB2316" w:rsidRPr="00FB2316" w:rsidRDefault="00FB2316" w:rsidP="00FB2316">
            <w:pPr>
              <w:pStyle w:val="BodyText"/>
            </w:pPr>
            <w:r w:rsidRPr="00FB2316">
              <w:t>10</w:t>
            </w:r>
          </w:p>
        </w:tc>
        <w:tc>
          <w:tcPr>
            <w:tcW w:w="1244" w:type="dxa"/>
            <w:vAlign w:val="bottom"/>
          </w:tcPr>
          <w:p w14:paraId="38BDF8E9" w14:textId="0CCB9F58" w:rsidR="00FB2316" w:rsidRPr="00FB2316" w:rsidRDefault="00FB2316" w:rsidP="00FB2316">
            <w:pPr>
              <w:pStyle w:val="BodyText"/>
            </w:pPr>
            <w:r w:rsidRPr="00FB2316">
              <w:t>10.4</w:t>
            </w:r>
          </w:p>
        </w:tc>
        <w:tc>
          <w:tcPr>
            <w:tcW w:w="1530" w:type="dxa"/>
            <w:vAlign w:val="bottom"/>
          </w:tcPr>
          <w:p w14:paraId="6B02E2ED" w14:textId="4B2CC416" w:rsidR="00FB2316" w:rsidRPr="00FB2316" w:rsidRDefault="00FB2316" w:rsidP="00FB2316">
            <w:pPr>
              <w:pStyle w:val="BodyText"/>
            </w:pPr>
            <w:r w:rsidRPr="00FB2316">
              <w:t>104.2%</w:t>
            </w:r>
          </w:p>
        </w:tc>
        <w:tc>
          <w:tcPr>
            <w:tcW w:w="2250" w:type="dxa"/>
            <w:vAlign w:val="bottom"/>
          </w:tcPr>
          <w:p w14:paraId="68C88798" w14:textId="26FCF40D" w:rsidR="00FB2316" w:rsidRPr="00FB2316" w:rsidRDefault="00FB2316" w:rsidP="00FB2316">
            <w:pPr>
              <w:pStyle w:val="BodyText"/>
            </w:pPr>
            <w:r w:rsidRPr="00FB2316">
              <w:t>1.1</w:t>
            </w:r>
          </w:p>
        </w:tc>
        <w:tc>
          <w:tcPr>
            <w:tcW w:w="5040" w:type="dxa"/>
            <w:vAlign w:val="bottom"/>
          </w:tcPr>
          <w:p w14:paraId="7006C8D4" w14:textId="052C13CE" w:rsidR="00FB2316" w:rsidRPr="00FB2316" w:rsidRDefault="00FB2316" w:rsidP="00FB2316">
            <w:pPr>
              <w:pStyle w:val="BodyText"/>
            </w:pPr>
            <w:r w:rsidRPr="00FB2316">
              <w:t>10.5%</w:t>
            </w:r>
          </w:p>
        </w:tc>
      </w:tr>
      <w:tr w:rsidR="00FB2316" w14:paraId="7E405066" w14:textId="77777777" w:rsidTr="00FB2316">
        <w:tc>
          <w:tcPr>
            <w:tcW w:w="243" w:type="dxa"/>
            <w:vAlign w:val="bottom"/>
          </w:tcPr>
          <w:p w14:paraId="4BE88DD1" w14:textId="3A292D7E" w:rsidR="00FB2316" w:rsidRPr="00FB2316" w:rsidRDefault="00FB2316" w:rsidP="00FB2316">
            <w:pPr>
              <w:pStyle w:val="BodyText"/>
            </w:pPr>
            <w:r w:rsidRPr="00FB2316">
              <w:t>2</w:t>
            </w:r>
          </w:p>
        </w:tc>
        <w:tc>
          <w:tcPr>
            <w:tcW w:w="1083" w:type="dxa"/>
            <w:vAlign w:val="bottom"/>
          </w:tcPr>
          <w:p w14:paraId="33955D7F" w14:textId="470837D6" w:rsidR="00FB2316" w:rsidRPr="00FB2316" w:rsidRDefault="00FB2316" w:rsidP="00FB2316">
            <w:pPr>
              <w:pStyle w:val="BodyText"/>
            </w:pPr>
            <w:r w:rsidRPr="00FB2316">
              <w:t>NDEA</w:t>
            </w:r>
          </w:p>
        </w:tc>
        <w:tc>
          <w:tcPr>
            <w:tcW w:w="1150" w:type="dxa"/>
            <w:vAlign w:val="bottom"/>
          </w:tcPr>
          <w:p w14:paraId="0430B16C" w14:textId="1AF7F7FA" w:rsidR="00FB2316" w:rsidRPr="00FB2316" w:rsidRDefault="00FB2316" w:rsidP="00FB2316">
            <w:pPr>
              <w:pStyle w:val="BodyText"/>
            </w:pPr>
            <w:r w:rsidRPr="00FB2316">
              <w:t>10</w:t>
            </w:r>
          </w:p>
        </w:tc>
        <w:tc>
          <w:tcPr>
            <w:tcW w:w="1244" w:type="dxa"/>
            <w:vAlign w:val="bottom"/>
          </w:tcPr>
          <w:p w14:paraId="5B133F5E" w14:textId="78F1FFBD" w:rsidR="00FB2316" w:rsidRPr="00FB2316" w:rsidRDefault="00FB2316" w:rsidP="00FB2316">
            <w:pPr>
              <w:pStyle w:val="BodyText"/>
            </w:pPr>
            <w:r w:rsidRPr="00FB2316">
              <w:t>11.0</w:t>
            </w:r>
          </w:p>
        </w:tc>
        <w:tc>
          <w:tcPr>
            <w:tcW w:w="1530" w:type="dxa"/>
            <w:vAlign w:val="bottom"/>
          </w:tcPr>
          <w:p w14:paraId="0C72EFC3" w14:textId="7B7E7295" w:rsidR="00FB2316" w:rsidRPr="00FB2316" w:rsidRDefault="00FB2316" w:rsidP="00FB2316">
            <w:pPr>
              <w:pStyle w:val="BodyText"/>
            </w:pPr>
            <w:r w:rsidRPr="00FB2316">
              <w:t>110.0%</w:t>
            </w:r>
          </w:p>
        </w:tc>
        <w:tc>
          <w:tcPr>
            <w:tcW w:w="2250" w:type="dxa"/>
            <w:vAlign w:val="bottom"/>
          </w:tcPr>
          <w:p w14:paraId="3064D3EC" w14:textId="10BF3853" w:rsidR="00FB2316" w:rsidRPr="00FB2316" w:rsidRDefault="00FB2316" w:rsidP="00FB2316">
            <w:pPr>
              <w:pStyle w:val="BodyText"/>
            </w:pPr>
            <w:r w:rsidRPr="00FB2316">
              <w:t>1.0</w:t>
            </w:r>
          </w:p>
        </w:tc>
        <w:tc>
          <w:tcPr>
            <w:tcW w:w="5040" w:type="dxa"/>
            <w:vAlign w:val="bottom"/>
          </w:tcPr>
          <w:p w14:paraId="2722D489" w14:textId="47E84D30" w:rsidR="00FB2316" w:rsidRPr="00FB2316" w:rsidRDefault="00FB2316" w:rsidP="00FB2316">
            <w:pPr>
              <w:pStyle w:val="BodyText"/>
            </w:pPr>
            <w:r w:rsidRPr="00FB2316">
              <w:t>8.6%</w:t>
            </w:r>
          </w:p>
        </w:tc>
      </w:tr>
      <w:tr w:rsidR="00FB2316" w14:paraId="7B26B1A3" w14:textId="77777777" w:rsidTr="00FB2316">
        <w:tc>
          <w:tcPr>
            <w:tcW w:w="243" w:type="dxa"/>
            <w:vAlign w:val="bottom"/>
          </w:tcPr>
          <w:p w14:paraId="045967F2" w14:textId="541F4AE3" w:rsidR="00FB2316" w:rsidRPr="00FB2316" w:rsidRDefault="00FB2316" w:rsidP="00FB2316">
            <w:pPr>
              <w:pStyle w:val="BodyText"/>
            </w:pPr>
            <w:r w:rsidRPr="00FB2316">
              <w:t>3</w:t>
            </w:r>
          </w:p>
        </w:tc>
        <w:tc>
          <w:tcPr>
            <w:tcW w:w="1083" w:type="dxa"/>
            <w:vAlign w:val="bottom"/>
          </w:tcPr>
          <w:p w14:paraId="74F5715F" w14:textId="08EDD48D" w:rsidR="00FB2316" w:rsidRPr="00FB2316" w:rsidRDefault="00FB2316" w:rsidP="00FB2316">
            <w:pPr>
              <w:pStyle w:val="BodyText"/>
            </w:pPr>
            <w:r w:rsidRPr="00FB2316">
              <w:t>NDEA</w:t>
            </w:r>
          </w:p>
        </w:tc>
        <w:tc>
          <w:tcPr>
            <w:tcW w:w="1150" w:type="dxa"/>
            <w:vAlign w:val="bottom"/>
          </w:tcPr>
          <w:p w14:paraId="070B4E23" w14:textId="014F2EC5" w:rsidR="00FB2316" w:rsidRPr="00FB2316" w:rsidRDefault="00FB2316" w:rsidP="00FB2316">
            <w:pPr>
              <w:pStyle w:val="BodyText"/>
            </w:pPr>
            <w:r w:rsidRPr="00FB2316">
              <w:t>5</w:t>
            </w:r>
          </w:p>
        </w:tc>
        <w:tc>
          <w:tcPr>
            <w:tcW w:w="1244" w:type="dxa"/>
            <w:vAlign w:val="bottom"/>
          </w:tcPr>
          <w:p w14:paraId="57C15BAC" w14:textId="09F40215" w:rsidR="00FB2316" w:rsidRPr="00FB2316" w:rsidRDefault="00FB2316" w:rsidP="00FB2316">
            <w:pPr>
              <w:pStyle w:val="BodyText"/>
            </w:pPr>
            <w:r w:rsidRPr="00FB2316">
              <w:t>4.4</w:t>
            </w:r>
          </w:p>
        </w:tc>
        <w:tc>
          <w:tcPr>
            <w:tcW w:w="1530" w:type="dxa"/>
            <w:vAlign w:val="bottom"/>
          </w:tcPr>
          <w:p w14:paraId="2FE6AFD9" w14:textId="3C8B9654" w:rsidR="00FB2316" w:rsidRPr="00FB2316" w:rsidRDefault="00FB2316" w:rsidP="00FB2316">
            <w:pPr>
              <w:pStyle w:val="BodyText"/>
            </w:pPr>
            <w:r w:rsidRPr="00FB2316">
              <w:t>88.1%</w:t>
            </w:r>
          </w:p>
        </w:tc>
        <w:tc>
          <w:tcPr>
            <w:tcW w:w="2250" w:type="dxa"/>
            <w:vAlign w:val="bottom"/>
          </w:tcPr>
          <w:p w14:paraId="3FF4F3EB" w14:textId="4F3EEFE7" w:rsidR="00FB2316" w:rsidRPr="00FB2316" w:rsidRDefault="00FB2316" w:rsidP="00FB2316">
            <w:pPr>
              <w:pStyle w:val="BodyText"/>
            </w:pPr>
            <w:r w:rsidRPr="00FB2316">
              <w:t>0.1</w:t>
            </w:r>
          </w:p>
        </w:tc>
        <w:tc>
          <w:tcPr>
            <w:tcW w:w="5040" w:type="dxa"/>
            <w:vAlign w:val="bottom"/>
          </w:tcPr>
          <w:p w14:paraId="333E6147" w14:textId="3725E7EA" w:rsidR="00FB2316" w:rsidRPr="00FB2316" w:rsidRDefault="00FB2316" w:rsidP="00FB2316">
            <w:pPr>
              <w:pStyle w:val="BodyText"/>
            </w:pPr>
            <w:r w:rsidRPr="00FB2316">
              <w:t>1.7%</w:t>
            </w:r>
          </w:p>
        </w:tc>
      </w:tr>
      <w:tr w:rsidR="00FB2316" w14:paraId="19CE9CE1" w14:textId="77777777" w:rsidTr="00FB2316">
        <w:tc>
          <w:tcPr>
            <w:tcW w:w="243" w:type="dxa"/>
            <w:vAlign w:val="bottom"/>
          </w:tcPr>
          <w:p w14:paraId="1679BA0C" w14:textId="366E733C" w:rsidR="00FB2316" w:rsidRPr="00FB2316" w:rsidRDefault="00FB2316" w:rsidP="00FB2316">
            <w:pPr>
              <w:pStyle w:val="BodyText"/>
            </w:pPr>
            <w:r w:rsidRPr="00FB2316">
              <w:t>4</w:t>
            </w:r>
          </w:p>
        </w:tc>
        <w:tc>
          <w:tcPr>
            <w:tcW w:w="1083" w:type="dxa"/>
            <w:vAlign w:val="bottom"/>
          </w:tcPr>
          <w:p w14:paraId="56E30D57" w14:textId="047519F3" w:rsidR="00FB2316" w:rsidRPr="00FB2316" w:rsidRDefault="00FB2316" w:rsidP="00FB2316">
            <w:pPr>
              <w:pStyle w:val="BodyText"/>
            </w:pPr>
            <w:r w:rsidRPr="00FB2316">
              <w:t>NDEA</w:t>
            </w:r>
          </w:p>
        </w:tc>
        <w:tc>
          <w:tcPr>
            <w:tcW w:w="1150" w:type="dxa"/>
            <w:vAlign w:val="bottom"/>
          </w:tcPr>
          <w:p w14:paraId="5F83982C" w14:textId="448157C0" w:rsidR="00FB2316" w:rsidRPr="00FB2316" w:rsidRDefault="00FB2316" w:rsidP="00FB2316">
            <w:pPr>
              <w:pStyle w:val="BodyText"/>
            </w:pPr>
            <w:r w:rsidRPr="00FB2316">
              <w:t>10</w:t>
            </w:r>
          </w:p>
        </w:tc>
        <w:tc>
          <w:tcPr>
            <w:tcW w:w="1244" w:type="dxa"/>
            <w:vAlign w:val="bottom"/>
          </w:tcPr>
          <w:p w14:paraId="5671BA75" w14:textId="59144876" w:rsidR="00FB2316" w:rsidRPr="00FB2316" w:rsidRDefault="00FB2316" w:rsidP="00FB2316">
            <w:pPr>
              <w:pStyle w:val="BodyText"/>
            </w:pPr>
            <w:r w:rsidRPr="00FB2316">
              <w:t>10.5</w:t>
            </w:r>
          </w:p>
        </w:tc>
        <w:tc>
          <w:tcPr>
            <w:tcW w:w="1530" w:type="dxa"/>
            <w:vAlign w:val="bottom"/>
          </w:tcPr>
          <w:p w14:paraId="640AF89D" w14:textId="2369548D" w:rsidR="00FB2316" w:rsidRPr="00FB2316" w:rsidRDefault="00FB2316" w:rsidP="00FB2316">
            <w:pPr>
              <w:pStyle w:val="BodyText"/>
            </w:pPr>
            <w:r w:rsidRPr="00FB2316">
              <w:t>104.7%</w:t>
            </w:r>
          </w:p>
        </w:tc>
        <w:tc>
          <w:tcPr>
            <w:tcW w:w="2250" w:type="dxa"/>
            <w:vAlign w:val="bottom"/>
          </w:tcPr>
          <w:p w14:paraId="13F07E46" w14:textId="3CBCAD5E" w:rsidR="00FB2316" w:rsidRPr="00FB2316" w:rsidRDefault="00FB2316" w:rsidP="00FB2316">
            <w:pPr>
              <w:pStyle w:val="BodyText"/>
            </w:pPr>
            <w:r w:rsidRPr="00FB2316">
              <w:t>0.5</w:t>
            </w:r>
          </w:p>
        </w:tc>
        <w:tc>
          <w:tcPr>
            <w:tcW w:w="5040" w:type="dxa"/>
            <w:vAlign w:val="bottom"/>
          </w:tcPr>
          <w:p w14:paraId="0C28F1BD" w14:textId="006F7950" w:rsidR="00FB2316" w:rsidRPr="00FB2316" w:rsidRDefault="00FB2316" w:rsidP="00FB2316">
            <w:pPr>
              <w:pStyle w:val="BodyText"/>
            </w:pPr>
            <w:r w:rsidRPr="00FB2316">
              <w:t>4.4%</w:t>
            </w:r>
          </w:p>
        </w:tc>
      </w:tr>
      <w:tr w:rsidR="00FB2316" w14:paraId="38728728" w14:textId="77777777" w:rsidTr="00FB2316">
        <w:tc>
          <w:tcPr>
            <w:tcW w:w="243" w:type="dxa"/>
            <w:vAlign w:val="bottom"/>
          </w:tcPr>
          <w:p w14:paraId="26652694" w14:textId="08482E7B" w:rsidR="00FB2316" w:rsidRPr="00FB2316" w:rsidRDefault="00FB2316" w:rsidP="00FB2316">
            <w:pPr>
              <w:pStyle w:val="BodyText"/>
            </w:pPr>
            <w:r w:rsidRPr="00FB2316">
              <w:t>5</w:t>
            </w:r>
          </w:p>
        </w:tc>
        <w:tc>
          <w:tcPr>
            <w:tcW w:w="1083" w:type="dxa"/>
            <w:vAlign w:val="bottom"/>
          </w:tcPr>
          <w:p w14:paraId="1185B025" w14:textId="4A53598D" w:rsidR="00FB2316" w:rsidRPr="00FB2316" w:rsidRDefault="00FB2316" w:rsidP="00FB2316">
            <w:pPr>
              <w:pStyle w:val="BodyText"/>
            </w:pPr>
            <w:r w:rsidRPr="00FB2316">
              <w:t>NDEA</w:t>
            </w:r>
          </w:p>
        </w:tc>
        <w:tc>
          <w:tcPr>
            <w:tcW w:w="1150" w:type="dxa"/>
            <w:vAlign w:val="bottom"/>
          </w:tcPr>
          <w:p w14:paraId="50C32DA5" w14:textId="4D4AE1EC" w:rsidR="00FB2316" w:rsidRPr="00FB2316" w:rsidRDefault="00FB2316" w:rsidP="00FB2316">
            <w:pPr>
              <w:pStyle w:val="BodyText"/>
            </w:pPr>
            <w:r w:rsidRPr="00FB2316">
              <w:t>10</w:t>
            </w:r>
          </w:p>
        </w:tc>
        <w:tc>
          <w:tcPr>
            <w:tcW w:w="1244" w:type="dxa"/>
            <w:vAlign w:val="bottom"/>
          </w:tcPr>
          <w:p w14:paraId="6ABAE13D" w14:textId="01DC7D08" w:rsidR="00FB2316" w:rsidRPr="00FB2316" w:rsidRDefault="00FB2316" w:rsidP="00FB2316">
            <w:pPr>
              <w:pStyle w:val="BodyText"/>
            </w:pPr>
            <w:r w:rsidRPr="00FB2316">
              <w:t>9.1</w:t>
            </w:r>
          </w:p>
        </w:tc>
        <w:tc>
          <w:tcPr>
            <w:tcW w:w="1530" w:type="dxa"/>
            <w:vAlign w:val="bottom"/>
          </w:tcPr>
          <w:p w14:paraId="1E5FDA3F" w14:textId="00D2D2DB" w:rsidR="00FB2316" w:rsidRPr="00FB2316" w:rsidRDefault="00FB2316" w:rsidP="00FB2316">
            <w:pPr>
              <w:pStyle w:val="BodyText"/>
            </w:pPr>
            <w:r w:rsidRPr="00FB2316">
              <w:t>90.6%</w:t>
            </w:r>
          </w:p>
        </w:tc>
        <w:tc>
          <w:tcPr>
            <w:tcW w:w="2250" w:type="dxa"/>
            <w:vAlign w:val="bottom"/>
          </w:tcPr>
          <w:p w14:paraId="5E446ABE" w14:textId="373C150D" w:rsidR="00FB2316" w:rsidRPr="00FB2316" w:rsidRDefault="00FB2316" w:rsidP="00FB2316">
            <w:pPr>
              <w:pStyle w:val="BodyText"/>
            </w:pPr>
            <w:r w:rsidRPr="00FB2316">
              <w:t>0.2</w:t>
            </w:r>
          </w:p>
        </w:tc>
        <w:tc>
          <w:tcPr>
            <w:tcW w:w="5040" w:type="dxa"/>
            <w:vAlign w:val="bottom"/>
          </w:tcPr>
          <w:p w14:paraId="01BFDC49" w14:textId="068C1E15" w:rsidR="00FB2316" w:rsidRPr="00FB2316" w:rsidRDefault="00FB2316" w:rsidP="00FB2316">
            <w:pPr>
              <w:pStyle w:val="BodyText"/>
            </w:pPr>
            <w:r w:rsidRPr="00FB2316">
              <w:t>2.4%</w:t>
            </w:r>
          </w:p>
        </w:tc>
      </w:tr>
      <w:tr w:rsidR="00FB2316" w14:paraId="6753BEE2" w14:textId="77777777" w:rsidTr="00FB2316">
        <w:tc>
          <w:tcPr>
            <w:tcW w:w="243" w:type="dxa"/>
            <w:vAlign w:val="bottom"/>
          </w:tcPr>
          <w:p w14:paraId="1CB7CA93" w14:textId="438E10D5" w:rsidR="00FB2316" w:rsidRPr="00FB2316" w:rsidRDefault="00FB2316" w:rsidP="00FB2316">
            <w:pPr>
              <w:pStyle w:val="BodyText"/>
            </w:pPr>
            <w:r w:rsidRPr="00FB2316">
              <w:t>6</w:t>
            </w:r>
          </w:p>
        </w:tc>
        <w:tc>
          <w:tcPr>
            <w:tcW w:w="1083" w:type="dxa"/>
            <w:vAlign w:val="bottom"/>
          </w:tcPr>
          <w:p w14:paraId="51E326FE" w14:textId="7BE2F7A9" w:rsidR="00FB2316" w:rsidRPr="00FB2316" w:rsidRDefault="00FB2316" w:rsidP="00FB2316">
            <w:pPr>
              <w:pStyle w:val="BodyText"/>
            </w:pPr>
            <w:r w:rsidRPr="00FB2316">
              <w:t>NDEA</w:t>
            </w:r>
          </w:p>
        </w:tc>
        <w:tc>
          <w:tcPr>
            <w:tcW w:w="1150" w:type="dxa"/>
            <w:vAlign w:val="bottom"/>
          </w:tcPr>
          <w:p w14:paraId="125BC3F4" w14:textId="28515C79" w:rsidR="00FB2316" w:rsidRPr="00FB2316" w:rsidRDefault="00FB2316" w:rsidP="00FB2316">
            <w:pPr>
              <w:pStyle w:val="BodyText"/>
            </w:pPr>
            <w:r w:rsidRPr="00FB2316">
              <w:t>10</w:t>
            </w:r>
          </w:p>
        </w:tc>
        <w:tc>
          <w:tcPr>
            <w:tcW w:w="1244" w:type="dxa"/>
            <w:vAlign w:val="bottom"/>
          </w:tcPr>
          <w:p w14:paraId="65792DC6" w14:textId="1693EB52" w:rsidR="00FB2316" w:rsidRPr="00FB2316" w:rsidRDefault="00FB2316" w:rsidP="00FB2316">
            <w:pPr>
              <w:pStyle w:val="BodyText"/>
            </w:pPr>
            <w:r w:rsidRPr="00FB2316">
              <w:t>8.6</w:t>
            </w:r>
          </w:p>
        </w:tc>
        <w:tc>
          <w:tcPr>
            <w:tcW w:w="1530" w:type="dxa"/>
            <w:vAlign w:val="bottom"/>
          </w:tcPr>
          <w:p w14:paraId="74DDDF5E" w14:textId="6C053241" w:rsidR="00FB2316" w:rsidRPr="00FB2316" w:rsidRDefault="00FB2316" w:rsidP="00FB2316">
            <w:pPr>
              <w:pStyle w:val="BodyText"/>
            </w:pPr>
            <w:r w:rsidRPr="00FB2316">
              <w:t>85.9%</w:t>
            </w:r>
          </w:p>
        </w:tc>
        <w:tc>
          <w:tcPr>
            <w:tcW w:w="2250" w:type="dxa"/>
            <w:vAlign w:val="bottom"/>
          </w:tcPr>
          <w:p w14:paraId="7ECEFC33" w14:textId="41F1C2EC" w:rsidR="00FB2316" w:rsidRPr="00FB2316" w:rsidRDefault="00FB2316" w:rsidP="00FB2316">
            <w:pPr>
              <w:pStyle w:val="BodyText"/>
            </w:pPr>
            <w:r w:rsidRPr="00FB2316">
              <w:t>0.1</w:t>
            </w:r>
          </w:p>
        </w:tc>
        <w:tc>
          <w:tcPr>
            <w:tcW w:w="5040" w:type="dxa"/>
            <w:vAlign w:val="bottom"/>
          </w:tcPr>
          <w:p w14:paraId="65AE35D3" w14:textId="2260E2A8" w:rsidR="00FB2316" w:rsidRPr="00FB2316" w:rsidRDefault="00FB2316" w:rsidP="00FB2316">
            <w:pPr>
              <w:pStyle w:val="BodyText"/>
            </w:pPr>
            <w:r w:rsidRPr="00FB2316">
              <w:t>0.9%</w:t>
            </w:r>
          </w:p>
        </w:tc>
      </w:tr>
      <w:tr w:rsidR="00FB2316" w14:paraId="2A756E0E" w14:textId="77777777" w:rsidTr="00FB2316">
        <w:tc>
          <w:tcPr>
            <w:tcW w:w="243" w:type="dxa"/>
            <w:vAlign w:val="bottom"/>
          </w:tcPr>
          <w:p w14:paraId="12CEDF23" w14:textId="3E412E88" w:rsidR="00FB2316" w:rsidRPr="00FB2316" w:rsidRDefault="00FB2316" w:rsidP="00FB2316">
            <w:pPr>
              <w:pStyle w:val="BodyText"/>
            </w:pPr>
            <w:r w:rsidRPr="00FB2316">
              <w:t>1</w:t>
            </w:r>
          </w:p>
        </w:tc>
        <w:tc>
          <w:tcPr>
            <w:tcW w:w="1083" w:type="dxa"/>
            <w:vAlign w:val="bottom"/>
          </w:tcPr>
          <w:p w14:paraId="2552FEEF" w14:textId="4465F1D4" w:rsidR="00FB2316" w:rsidRPr="00FB2316" w:rsidRDefault="00FB2316" w:rsidP="00FB2316">
            <w:pPr>
              <w:pStyle w:val="BodyText"/>
            </w:pPr>
            <w:r w:rsidRPr="00FB2316">
              <w:t>NDMA</w:t>
            </w:r>
          </w:p>
        </w:tc>
        <w:tc>
          <w:tcPr>
            <w:tcW w:w="1150" w:type="dxa"/>
            <w:vAlign w:val="bottom"/>
          </w:tcPr>
          <w:p w14:paraId="7C0AD9A8" w14:textId="2D24165E" w:rsidR="00FB2316" w:rsidRPr="00FB2316" w:rsidRDefault="00FB2316" w:rsidP="00FB2316">
            <w:pPr>
              <w:pStyle w:val="BodyText"/>
            </w:pPr>
            <w:r w:rsidRPr="00FB2316">
              <w:t>10</w:t>
            </w:r>
          </w:p>
        </w:tc>
        <w:tc>
          <w:tcPr>
            <w:tcW w:w="1244" w:type="dxa"/>
            <w:vAlign w:val="bottom"/>
          </w:tcPr>
          <w:p w14:paraId="474D0322" w14:textId="6FD8794F" w:rsidR="00FB2316" w:rsidRPr="00FB2316" w:rsidRDefault="00FB2316" w:rsidP="00FB2316">
            <w:pPr>
              <w:pStyle w:val="BodyText"/>
            </w:pPr>
            <w:r w:rsidRPr="00FB2316">
              <w:t>9.5</w:t>
            </w:r>
          </w:p>
        </w:tc>
        <w:tc>
          <w:tcPr>
            <w:tcW w:w="1530" w:type="dxa"/>
            <w:vAlign w:val="bottom"/>
          </w:tcPr>
          <w:p w14:paraId="707E07FD" w14:textId="095F9009" w:rsidR="00FB2316" w:rsidRPr="00FB2316" w:rsidRDefault="00FB2316" w:rsidP="00FB2316">
            <w:pPr>
              <w:pStyle w:val="BodyText"/>
            </w:pPr>
            <w:r w:rsidRPr="00FB2316">
              <w:t>94.9%</w:t>
            </w:r>
          </w:p>
        </w:tc>
        <w:tc>
          <w:tcPr>
            <w:tcW w:w="2250" w:type="dxa"/>
            <w:vAlign w:val="bottom"/>
          </w:tcPr>
          <w:p w14:paraId="2E05708B" w14:textId="5DBA44B0" w:rsidR="00FB2316" w:rsidRPr="00FB2316" w:rsidRDefault="00FB2316" w:rsidP="00FB2316">
            <w:pPr>
              <w:pStyle w:val="BodyText"/>
            </w:pPr>
            <w:r w:rsidRPr="00FB2316">
              <w:t>0.5</w:t>
            </w:r>
          </w:p>
        </w:tc>
        <w:tc>
          <w:tcPr>
            <w:tcW w:w="5040" w:type="dxa"/>
            <w:vAlign w:val="bottom"/>
          </w:tcPr>
          <w:p w14:paraId="21BB533F" w14:textId="2433C75F" w:rsidR="00FB2316" w:rsidRPr="00FB2316" w:rsidRDefault="00FB2316" w:rsidP="00FB2316">
            <w:pPr>
              <w:pStyle w:val="BodyText"/>
            </w:pPr>
            <w:r w:rsidRPr="00FB2316">
              <w:t>4.8%</w:t>
            </w:r>
          </w:p>
        </w:tc>
      </w:tr>
      <w:tr w:rsidR="00FB2316" w14:paraId="1FBE3E62" w14:textId="77777777" w:rsidTr="00FB2316">
        <w:tc>
          <w:tcPr>
            <w:tcW w:w="243" w:type="dxa"/>
            <w:vAlign w:val="bottom"/>
          </w:tcPr>
          <w:p w14:paraId="760BE493" w14:textId="134FAA5A" w:rsidR="00FB2316" w:rsidRPr="00FB2316" w:rsidRDefault="00FB2316" w:rsidP="00FB2316">
            <w:pPr>
              <w:pStyle w:val="BodyText"/>
            </w:pPr>
            <w:r w:rsidRPr="00FB2316">
              <w:t>2</w:t>
            </w:r>
          </w:p>
        </w:tc>
        <w:tc>
          <w:tcPr>
            <w:tcW w:w="1083" w:type="dxa"/>
            <w:vAlign w:val="bottom"/>
          </w:tcPr>
          <w:p w14:paraId="414CE545" w14:textId="1067832D" w:rsidR="00FB2316" w:rsidRPr="00FB2316" w:rsidRDefault="00FB2316" w:rsidP="00FB2316">
            <w:pPr>
              <w:pStyle w:val="BodyText"/>
            </w:pPr>
            <w:r w:rsidRPr="00FB2316">
              <w:t>NDMA</w:t>
            </w:r>
          </w:p>
        </w:tc>
        <w:tc>
          <w:tcPr>
            <w:tcW w:w="1150" w:type="dxa"/>
            <w:vAlign w:val="bottom"/>
          </w:tcPr>
          <w:p w14:paraId="3E046A4C" w14:textId="607A9BBE" w:rsidR="00FB2316" w:rsidRPr="00FB2316" w:rsidRDefault="00FB2316" w:rsidP="00FB2316">
            <w:pPr>
              <w:pStyle w:val="BodyText"/>
            </w:pPr>
            <w:r w:rsidRPr="00FB2316">
              <w:t>10</w:t>
            </w:r>
          </w:p>
        </w:tc>
        <w:tc>
          <w:tcPr>
            <w:tcW w:w="1244" w:type="dxa"/>
            <w:vAlign w:val="bottom"/>
          </w:tcPr>
          <w:p w14:paraId="4A6EC478" w14:textId="2DB3DD8D" w:rsidR="00FB2316" w:rsidRPr="00FB2316" w:rsidRDefault="00FB2316" w:rsidP="00FB2316">
            <w:pPr>
              <w:pStyle w:val="BodyText"/>
            </w:pPr>
            <w:r w:rsidRPr="00FB2316">
              <w:t>9.2</w:t>
            </w:r>
          </w:p>
        </w:tc>
        <w:tc>
          <w:tcPr>
            <w:tcW w:w="1530" w:type="dxa"/>
            <w:vAlign w:val="bottom"/>
          </w:tcPr>
          <w:p w14:paraId="167407CA" w14:textId="0ED784D6" w:rsidR="00FB2316" w:rsidRPr="00FB2316" w:rsidRDefault="00FB2316" w:rsidP="00FB2316">
            <w:pPr>
              <w:pStyle w:val="BodyText"/>
            </w:pPr>
            <w:r w:rsidRPr="00FB2316">
              <w:t>92.1%</w:t>
            </w:r>
          </w:p>
        </w:tc>
        <w:tc>
          <w:tcPr>
            <w:tcW w:w="2250" w:type="dxa"/>
            <w:vAlign w:val="bottom"/>
          </w:tcPr>
          <w:p w14:paraId="7C5B7BD6" w14:textId="5F80A82B" w:rsidR="00FB2316" w:rsidRPr="00FB2316" w:rsidRDefault="00FB2316" w:rsidP="00FB2316">
            <w:pPr>
              <w:pStyle w:val="BodyText"/>
            </w:pPr>
            <w:r w:rsidRPr="00FB2316">
              <w:t>0.1</w:t>
            </w:r>
          </w:p>
        </w:tc>
        <w:tc>
          <w:tcPr>
            <w:tcW w:w="5040" w:type="dxa"/>
            <w:vAlign w:val="bottom"/>
          </w:tcPr>
          <w:p w14:paraId="5CAACE6E" w14:textId="21E67E28" w:rsidR="00FB2316" w:rsidRPr="00FB2316" w:rsidRDefault="00FB2316" w:rsidP="00FB2316">
            <w:pPr>
              <w:pStyle w:val="BodyText"/>
            </w:pPr>
            <w:r w:rsidRPr="00FB2316">
              <w:t>1.1%</w:t>
            </w:r>
          </w:p>
        </w:tc>
      </w:tr>
      <w:tr w:rsidR="00FB2316" w14:paraId="0429366B" w14:textId="77777777" w:rsidTr="00FB2316">
        <w:tc>
          <w:tcPr>
            <w:tcW w:w="243" w:type="dxa"/>
            <w:vAlign w:val="bottom"/>
          </w:tcPr>
          <w:p w14:paraId="606C0912" w14:textId="05C94DCB" w:rsidR="00FB2316" w:rsidRPr="00FB2316" w:rsidRDefault="00FB2316" w:rsidP="00FB2316">
            <w:pPr>
              <w:pStyle w:val="BodyText"/>
            </w:pPr>
            <w:r w:rsidRPr="00FB2316">
              <w:t>3</w:t>
            </w:r>
          </w:p>
        </w:tc>
        <w:tc>
          <w:tcPr>
            <w:tcW w:w="1083" w:type="dxa"/>
            <w:vAlign w:val="bottom"/>
          </w:tcPr>
          <w:p w14:paraId="2BA4DEB8" w14:textId="088E7AF8" w:rsidR="00FB2316" w:rsidRPr="00FB2316" w:rsidRDefault="00FB2316" w:rsidP="00FB2316">
            <w:pPr>
              <w:pStyle w:val="BodyText"/>
            </w:pPr>
            <w:r w:rsidRPr="00FB2316">
              <w:t>NDMA</w:t>
            </w:r>
          </w:p>
        </w:tc>
        <w:tc>
          <w:tcPr>
            <w:tcW w:w="1150" w:type="dxa"/>
            <w:vAlign w:val="bottom"/>
          </w:tcPr>
          <w:p w14:paraId="6F00F0E3" w14:textId="0110978F" w:rsidR="00FB2316" w:rsidRPr="00FB2316" w:rsidRDefault="00FB2316" w:rsidP="00FB2316">
            <w:pPr>
              <w:pStyle w:val="BodyText"/>
            </w:pPr>
            <w:r w:rsidRPr="00FB2316">
              <w:t>10</w:t>
            </w:r>
          </w:p>
        </w:tc>
        <w:tc>
          <w:tcPr>
            <w:tcW w:w="1244" w:type="dxa"/>
            <w:vAlign w:val="bottom"/>
          </w:tcPr>
          <w:p w14:paraId="12262F93" w14:textId="442D2751" w:rsidR="00FB2316" w:rsidRPr="00FB2316" w:rsidRDefault="00FB2316" w:rsidP="00FB2316">
            <w:pPr>
              <w:pStyle w:val="BodyText"/>
            </w:pPr>
            <w:r w:rsidRPr="00FB2316">
              <w:t>9.7</w:t>
            </w:r>
          </w:p>
        </w:tc>
        <w:tc>
          <w:tcPr>
            <w:tcW w:w="1530" w:type="dxa"/>
            <w:vAlign w:val="bottom"/>
          </w:tcPr>
          <w:p w14:paraId="5DFBDEA9" w14:textId="1EA14E42" w:rsidR="00FB2316" w:rsidRPr="00FB2316" w:rsidRDefault="00FB2316" w:rsidP="00FB2316">
            <w:pPr>
              <w:pStyle w:val="BodyText"/>
            </w:pPr>
            <w:r w:rsidRPr="00FB2316">
              <w:t>96.7%</w:t>
            </w:r>
          </w:p>
        </w:tc>
        <w:tc>
          <w:tcPr>
            <w:tcW w:w="2250" w:type="dxa"/>
            <w:vAlign w:val="bottom"/>
          </w:tcPr>
          <w:p w14:paraId="2299E571" w14:textId="232FBED9" w:rsidR="00FB2316" w:rsidRPr="00FB2316" w:rsidRDefault="00FB2316" w:rsidP="00FB2316">
            <w:pPr>
              <w:pStyle w:val="BodyText"/>
            </w:pPr>
            <w:r w:rsidRPr="00FB2316">
              <w:t>0.2</w:t>
            </w:r>
          </w:p>
        </w:tc>
        <w:tc>
          <w:tcPr>
            <w:tcW w:w="5040" w:type="dxa"/>
            <w:vAlign w:val="bottom"/>
          </w:tcPr>
          <w:p w14:paraId="0503F70C" w14:textId="54D154C3" w:rsidR="00FB2316" w:rsidRPr="00FB2316" w:rsidRDefault="00FB2316" w:rsidP="00FB2316">
            <w:pPr>
              <w:pStyle w:val="BodyText"/>
            </w:pPr>
            <w:r w:rsidRPr="00FB2316">
              <w:t>1.6%</w:t>
            </w:r>
          </w:p>
        </w:tc>
      </w:tr>
      <w:tr w:rsidR="00FB2316" w14:paraId="04E0C8D5" w14:textId="77777777" w:rsidTr="00FB2316">
        <w:tc>
          <w:tcPr>
            <w:tcW w:w="243" w:type="dxa"/>
            <w:vAlign w:val="bottom"/>
          </w:tcPr>
          <w:p w14:paraId="3C195D0B" w14:textId="0B9C334B" w:rsidR="00FB2316" w:rsidRPr="00FB2316" w:rsidRDefault="00FB2316" w:rsidP="00FB2316">
            <w:pPr>
              <w:pStyle w:val="BodyText"/>
            </w:pPr>
            <w:r w:rsidRPr="00FB2316">
              <w:t>4</w:t>
            </w:r>
          </w:p>
        </w:tc>
        <w:tc>
          <w:tcPr>
            <w:tcW w:w="1083" w:type="dxa"/>
            <w:vAlign w:val="bottom"/>
          </w:tcPr>
          <w:p w14:paraId="34135559" w14:textId="2E051EE0" w:rsidR="00FB2316" w:rsidRPr="00FB2316" w:rsidRDefault="00FB2316" w:rsidP="00FB2316">
            <w:pPr>
              <w:pStyle w:val="BodyText"/>
            </w:pPr>
            <w:r w:rsidRPr="00FB2316">
              <w:t>NDMA</w:t>
            </w:r>
          </w:p>
        </w:tc>
        <w:tc>
          <w:tcPr>
            <w:tcW w:w="1150" w:type="dxa"/>
            <w:vAlign w:val="bottom"/>
          </w:tcPr>
          <w:p w14:paraId="64BE15D1" w14:textId="25BA2DCC" w:rsidR="00FB2316" w:rsidRPr="00FB2316" w:rsidRDefault="00FB2316" w:rsidP="00FB2316">
            <w:pPr>
              <w:pStyle w:val="BodyText"/>
            </w:pPr>
            <w:r w:rsidRPr="00FB2316">
              <w:t>10</w:t>
            </w:r>
          </w:p>
        </w:tc>
        <w:tc>
          <w:tcPr>
            <w:tcW w:w="1244" w:type="dxa"/>
            <w:vAlign w:val="bottom"/>
          </w:tcPr>
          <w:p w14:paraId="6B57CEA3" w14:textId="25763180" w:rsidR="00FB2316" w:rsidRPr="00FB2316" w:rsidRDefault="00FB2316" w:rsidP="00FB2316">
            <w:pPr>
              <w:pStyle w:val="BodyText"/>
            </w:pPr>
            <w:r w:rsidRPr="00FB2316">
              <w:t>10.2</w:t>
            </w:r>
          </w:p>
        </w:tc>
        <w:tc>
          <w:tcPr>
            <w:tcW w:w="1530" w:type="dxa"/>
            <w:vAlign w:val="bottom"/>
          </w:tcPr>
          <w:p w14:paraId="229F29A5" w14:textId="6F9BD6A8" w:rsidR="00FB2316" w:rsidRPr="00FB2316" w:rsidRDefault="00FB2316" w:rsidP="00FB2316">
            <w:pPr>
              <w:pStyle w:val="BodyText"/>
            </w:pPr>
            <w:r w:rsidRPr="00FB2316">
              <w:t>102.1%</w:t>
            </w:r>
          </w:p>
        </w:tc>
        <w:tc>
          <w:tcPr>
            <w:tcW w:w="2250" w:type="dxa"/>
            <w:vAlign w:val="bottom"/>
          </w:tcPr>
          <w:p w14:paraId="4F0D5E1B" w14:textId="7A6B7502" w:rsidR="00FB2316" w:rsidRPr="00FB2316" w:rsidRDefault="00FB2316" w:rsidP="00FB2316">
            <w:pPr>
              <w:pStyle w:val="BodyText"/>
            </w:pPr>
            <w:r w:rsidRPr="00FB2316">
              <w:t>0.2</w:t>
            </w:r>
          </w:p>
        </w:tc>
        <w:tc>
          <w:tcPr>
            <w:tcW w:w="5040" w:type="dxa"/>
            <w:vAlign w:val="bottom"/>
          </w:tcPr>
          <w:p w14:paraId="4EE0105E" w14:textId="24697387" w:rsidR="00FB2316" w:rsidRPr="00FB2316" w:rsidRDefault="00FB2316" w:rsidP="00FB2316">
            <w:pPr>
              <w:pStyle w:val="BodyText"/>
            </w:pPr>
            <w:r w:rsidRPr="00FB2316">
              <w:t>2.1%</w:t>
            </w:r>
          </w:p>
        </w:tc>
      </w:tr>
      <w:tr w:rsidR="00FB2316" w14:paraId="3E27E6AF" w14:textId="77777777" w:rsidTr="00FB2316">
        <w:tc>
          <w:tcPr>
            <w:tcW w:w="243" w:type="dxa"/>
            <w:vAlign w:val="bottom"/>
          </w:tcPr>
          <w:p w14:paraId="3E854F52" w14:textId="1873919A" w:rsidR="00FB2316" w:rsidRPr="00FB2316" w:rsidRDefault="00FB2316" w:rsidP="00FB2316">
            <w:pPr>
              <w:pStyle w:val="BodyText"/>
            </w:pPr>
            <w:r w:rsidRPr="00FB2316">
              <w:t>5</w:t>
            </w:r>
          </w:p>
        </w:tc>
        <w:tc>
          <w:tcPr>
            <w:tcW w:w="1083" w:type="dxa"/>
            <w:vAlign w:val="bottom"/>
          </w:tcPr>
          <w:p w14:paraId="1B40E29F" w14:textId="7BA0D732" w:rsidR="00FB2316" w:rsidRPr="00FB2316" w:rsidRDefault="00FB2316" w:rsidP="00FB2316">
            <w:pPr>
              <w:pStyle w:val="BodyText"/>
            </w:pPr>
            <w:r w:rsidRPr="00FB2316">
              <w:t>NDMA</w:t>
            </w:r>
          </w:p>
        </w:tc>
        <w:tc>
          <w:tcPr>
            <w:tcW w:w="1150" w:type="dxa"/>
            <w:vAlign w:val="bottom"/>
          </w:tcPr>
          <w:p w14:paraId="23429B78" w14:textId="2908501C" w:rsidR="00FB2316" w:rsidRPr="00FB2316" w:rsidRDefault="00FB2316" w:rsidP="00FB2316">
            <w:pPr>
              <w:pStyle w:val="BodyText"/>
            </w:pPr>
            <w:r w:rsidRPr="00FB2316">
              <w:t>10</w:t>
            </w:r>
          </w:p>
        </w:tc>
        <w:tc>
          <w:tcPr>
            <w:tcW w:w="1244" w:type="dxa"/>
            <w:vAlign w:val="bottom"/>
          </w:tcPr>
          <w:p w14:paraId="4D531CCA" w14:textId="420E2AF6" w:rsidR="00FB2316" w:rsidRPr="00FB2316" w:rsidRDefault="00FB2316" w:rsidP="00FB2316">
            <w:pPr>
              <w:pStyle w:val="BodyText"/>
            </w:pPr>
            <w:r w:rsidRPr="00FB2316">
              <w:t>10.1</w:t>
            </w:r>
          </w:p>
        </w:tc>
        <w:tc>
          <w:tcPr>
            <w:tcW w:w="1530" w:type="dxa"/>
            <w:vAlign w:val="bottom"/>
          </w:tcPr>
          <w:p w14:paraId="08845531" w14:textId="078E7F7D" w:rsidR="00FB2316" w:rsidRPr="00FB2316" w:rsidRDefault="00FB2316" w:rsidP="00FB2316">
            <w:pPr>
              <w:pStyle w:val="BodyText"/>
            </w:pPr>
            <w:r w:rsidRPr="00FB2316">
              <w:t>100.8%</w:t>
            </w:r>
          </w:p>
        </w:tc>
        <w:tc>
          <w:tcPr>
            <w:tcW w:w="2250" w:type="dxa"/>
            <w:vAlign w:val="bottom"/>
          </w:tcPr>
          <w:p w14:paraId="57C4EA2D" w14:textId="01C3B7F6" w:rsidR="00FB2316" w:rsidRPr="00FB2316" w:rsidRDefault="00FB2316" w:rsidP="00FB2316">
            <w:pPr>
              <w:pStyle w:val="BodyText"/>
            </w:pPr>
            <w:r w:rsidRPr="00FB2316">
              <w:t>0.2</w:t>
            </w:r>
          </w:p>
        </w:tc>
        <w:tc>
          <w:tcPr>
            <w:tcW w:w="5040" w:type="dxa"/>
            <w:vAlign w:val="bottom"/>
          </w:tcPr>
          <w:p w14:paraId="3858B516" w14:textId="42F507E3" w:rsidR="00FB2316" w:rsidRPr="00FB2316" w:rsidRDefault="00FB2316" w:rsidP="00FB2316">
            <w:pPr>
              <w:pStyle w:val="BodyText"/>
            </w:pPr>
            <w:r w:rsidRPr="00FB2316">
              <w:t>1.8%</w:t>
            </w:r>
          </w:p>
        </w:tc>
      </w:tr>
      <w:tr w:rsidR="00FB2316" w14:paraId="0D862CFE" w14:textId="77777777" w:rsidTr="00FB2316">
        <w:tc>
          <w:tcPr>
            <w:tcW w:w="243" w:type="dxa"/>
            <w:vAlign w:val="bottom"/>
          </w:tcPr>
          <w:p w14:paraId="1BC98B50" w14:textId="22C01A14" w:rsidR="00FB2316" w:rsidRPr="00FB2316" w:rsidRDefault="00FB2316" w:rsidP="00FB2316">
            <w:pPr>
              <w:pStyle w:val="BodyText"/>
            </w:pPr>
            <w:r w:rsidRPr="00FB2316">
              <w:t>6</w:t>
            </w:r>
          </w:p>
        </w:tc>
        <w:tc>
          <w:tcPr>
            <w:tcW w:w="1083" w:type="dxa"/>
            <w:vAlign w:val="bottom"/>
          </w:tcPr>
          <w:p w14:paraId="1DF23755" w14:textId="47B98E66" w:rsidR="00FB2316" w:rsidRPr="00FB2316" w:rsidRDefault="00FB2316" w:rsidP="00FB2316">
            <w:pPr>
              <w:pStyle w:val="BodyText"/>
            </w:pPr>
            <w:r w:rsidRPr="00FB2316">
              <w:t>NDMA</w:t>
            </w:r>
          </w:p>
        </w:tc>
        <w:tc>
          <w:tcPr>
            <w:tcW w:w="1150" w:type="dxa"/>
            <w:vAlign w:val="bottom"/>
          </w:tcPr>
          <w:p w14:paraId="7041855A" w14:textId="6494DCDC" w:rsidR="00FB2316" w:rsidRPr="00FB2316" w:rsidRDefault="00FB2316" w:rsidP="00FB2316">
            <w:pPr>
              <w:pStyle w:val="BodyText"/>
            </w:pPr>
            <w:r w:rsidRPr="00FB2316">
              <w:t>50</w:t>
            </w:r>
          </w:p>
        </w:tc>
        <w:tc>
          <w:tcPr>
            <w:tcW w:w="1244" w:type="dxa"/>
            <w:vAlign w:val="bottom"/>
          </w:tcPr>
          <w:p w14:paraId="1CA5C6DB" w14:textId="4B836F1D" w:rsidR="00FB2316" w:rsidRPr="00FB2316" w:rsidRDefault="00FB2316" w:rsidP="00FB2316">
            <w:pPr>
              <w:pStyle w:val="BodyText"/>
            </w:pPr>
            <w:r w:rsidRPr="00FB2316">
              <w:t>42.5</w:t>
            </w:r>
          </w:p>
        </w:tc>
        <w:tc>
          <w:tcPr>
            <w:tcW w:w="1530" w:type="dxa"/>
            <w:vAlign w:val="bottom"/>
          </w:tcPr>
          <w:p w14:paraId="1ECA8E76" w14:textId="23D9EF4E" w:rsidR="00FB2316" w:rsidRPr="00FB2316" w:rsidRDefault="00FB2316" w:rsidP="00FB2316">
            <w:pPr>
              <w:pStyle w:val="BodyText"/>
            </w:pPr>
            <w:r w:rsidRPr="00FB2316">
              <w:t>85.1%</w:t>
            </w:r>
          </w:p>
        </w:tc>
        <w:tc>
          <w:tcPr>
            <w:tcW w:w="2250" w:type="dxa"/>
            <w:vAlign w:val="bottom"/>
          </w:tcPr>
          <w:p w14:paraId="5BC8029B" w14:textId="713AB959" w:rsidR="00FB2316" w:rsidRPr="00FB2316" w:rsidRDefault="00FB2316" w:rsidP="00FB2316">
            <w:pPr>
              <w:pStyle w:val="BodyText"/>
            </w:pPr>
            <w:r w:rsidRPr="00FB2316">
              <w:t>1.6</w:t>
            </w:r>
          </w:p>
        </w:tc>
        <w:tc>
          <w:tcPr>
            <w:tcW w:w="5040" w:type="dxa"/>
            <w:vAlign w:val="bottom"/>
          </w:tcPr>
          <w:p w14:paraId="2318E7ED" w14:textId="2440E2DD" w:rsidR="00FB2316" w:rsidRPr="00FB2316" w:rsidRDefault="00FB2316" w:rsidP="00FB2316">
            <w:pPr>
              <w:pStyle w:val="BodyText"/>
            </w:pPr>
            <w:r w:rsidRPr="00FB2316">
              <w:t>3.8%</w:t>
            </w:r>
          </w:p>
        </w:tc>
      </w:tr>
      <w:tr w:rsidR="00FB2316" w14:paraId="291E50C6" w14:textId="77777777" w:rsidTr="00FB2316">
        <w:tc>
          <w:tcPr>
            <w:tcW w:w="243" w:type="dxa"/>
            <w:vAlign w:val="bottom"/>
          </w:tcPr>
          <w:p w14:paraId="6F78C118" w14:textId="480736D1" w:rsidR="00FB2316" w:rsidRPr="00FB2316" w:rsidRDefault="00FB2316" w:rsidP="00FB2316">
            <w:pPr>
              <w:pStyle w:val="BodyText"/>
            </w:pPr>
            <w:r w:rsidRPr="00FB2316">
              <w:t>1</w:t>
            </w:r>
          </w:p>
        </w:tc>
        <w:tc>
          <w:tcPr>
            <w:tcW w:w="1083" w:type="dxa"/>
            <w:vAlign w:val="bottom"/>
          </w:tcPr>
          <w:p w14:paraId="0694B819" w14:textId="1509B42E" w:rsidR="00FB2316" w:rsidRPr="00FB2316" w:rsidRDefault="00FB2316" w:rsidP="00FB2316">
            <w:pPr>
              <w:pStyle w:val="BodyText"/>
            </w:pPr>
            <w:r w:rsidRPr="00FB2316">
              <w:t>NDPA</w:t>
            </w:r>
          </w:p>
        </w:tc>
        <w:tc>
          <w:tcPr>
            <w:tcW w:w="1150" w:type="dxa"/>
            <w:vAlign w:val="bottom"/>
          </w:tcPr>
          <w:p w14:paraId="12674CA9" w14:textId="4AE8DFDB" w:rsidR="00FB2316" w:rsidRPr="00FB2316" w:rsidRDefault="00FB2316" w:rsidP="00FB2316">
            <w:pPr>
              <w:pStyle w:val="BodyText"/>
            </w:pPr>
            <w:r w:rsidRPr="00FB2316">
              <w:t>5</w:t>
            </w:r>
          </w:p>
        </w:tc>
        <w:tc>
          <w:tcPr>
            <w:tcW w:w="1244" w:type="dxa"/>
            <w:vAlign w:val="bottom"/>
          </w:tcPr>
          <w:p w14:paraId="1FF49E01" w14:textId="626C7B42" w:rsidR="00FB2316" w:rsidRPr="00FB2316" w:rsidRDefault="00FB2316" w:rsidP="00FB2316">
            <w:pPr>
              <w:pStyle w:val="BodyText"/>
            </w:pPr>
            <w:r w:rsidRPr="00FB2316">
              <w:t>4.6</w:t>
            </w:r>
          </w:p>
        </w:tc>
        <w:tc>
          <w:tcPr>
            <w:tcW w:w="1530" w:type="dxa"/>
            <w:vAlign w:val="bottom"/>
          </w:tcPr>
          <w:p w14:paraId="065E3F18" w14:textId="765E5540" w:rsidR="00FB2316" w:rsidRPr="00FB2316" w:rsidRDefault="00FB2316" w:rsidP="00FB2316">
            <w:pPr>
              <w:pStyle w:val="BodyText"/>
            </w:pPr>
            <w:r w:rsidRPr="00FB2316">
              <w:t>92.4%</w:t>
            </w:r>
          </w:p>
        </w:tc>
        <w:tc>
          <w:tcPr>
            <w:tcW w:w="2250" w:type="dxa"/>
            <w:vAlign w:val="bottom"/>
          </w:tcPr>
          <w:p w14:paraId="68A72E12" w14:textId="491973B8" w:rsidR="00FB2316" w:rsidRPr="00FB2316" w:rsidRDefault="00FB2316" w:rsidP="00FB2316">
            <w:pPr>
              <w:pStyle w:val="BodyText"/>
            </w:pPr>
            <w:r w:rsidRPr="00FB2316">
              <w:t>0.2</w:t>
            </w:r>
          </w:p>
        </w:tc>
        <w:tc>
          <w:tcPr>
            <w:tcW w:w="5040" w:type="dxa"/>
            <w:vAlign w:val="bottom"/>
          </w:tcPr>
          <w:p w14:paraId="709F44C6" w14:textId="7639214D" w:rsidR="00FB2316" w:rsidRPr="00FB2316" w:rsidRDefault="00FB2316" w:rsidP="00FB2316">
            <w:pPr>
              <w:pStyle w:val="BodyText"/>
            </w:pPr>
            <w:r w:rsidRPr="00FB2316">
              <w:t>4.3%</w:t>
            </w:r>
          </w:p>
        </w:tc>
      </w:tr>
      <w:tr w:rsidR="00FB2316" w14:paraId="08CF3F1A" w14:textId="77777777" w:rsidTr="00FB2316">
        <w:tc>
          <w:tcPr>
            <w:tcW w:w="243" w:type="dxa"/>
            <w:vAlign w:val="bottom"/>
          </w:tcPr>
          <w:p w14:paraId="0B0D84B0" w14:textId="3638E087" w:rsidR="00FB2316" w:rsidRPr="00FB2316" w:rsidRDefault="00FB2316" w:rsidP="00FB2316">
            <w:pPr>
              <w:pStyle w:val="BodyText"/>
            </w:pPr>
            <w:r w:rsidRPr="00FB2316">
              <w:t>2</w:t>
            </w:r>
          </w:p>
        </w:tc>
        <w:tc>
          <w:tcPr>
            <w:tcW w:w="1083" w:type="dxa"/>
            <w:vAlign w:val="bottom"/>
          </w:tcPr>
          <w:p w14:paraId="20A815BA" w14:textId="5198930C" w:rsidR="00FB2316" w:rsidRPr="00FB2316" w:rsidRDefault="00FB2316" w:rsidP="00FB2316">
            <w:pPr>
              <w:pStyle w:val="BodyText"/>
            </w:pPr>
            <w:r w:rsidRPr="00FB2316">
              <w:t>NDPA</w:t>
            </w:r>
          </w:p>
        </w:tc>
        <w:tc>
          <w:tcPr>
            <w:tcW w:w="1150" w:type="dxa"/>
            <w:vAlign w:val="bottom"/>
          </w:tcPr>
          <w:p w14:paraId="6B56467A" w14:textId="116102F7" w:rsidR="00FB2316" w:rsidRPr="00FB2316" w:rsidRDefault="00FB2316" w:rsidP="00FB2316">
            <w:pPr>
              <w:pStyle w:val="BodyText"/>
            </w:pPr>
            <w:r w:rsidRPr="00FB2316">
              <w:t>5</w:t>
            </w:r>
          </w:p>
        </w:tc>
        <w:tc>
          <w:tcPr>
            <w:tcW w:w="1244" w:type="dxa"/>
            <w:vAlign w:val="bottom"/>
          </w:tcPr>
          <w:p w14:paraId="67DAA237" w14:textId="2262685B" w:rsidR="00FB2316" w:rsidRPr="00FB2316" w:rsidRDefault="00FB2316" w:rsidP="00FB2316">
            <w:pPr>
              <w:pStyle w:val="BodyText"/>
            </w:pPr>
            <w:r w:rsidRPr="00FB2316">
              <w:t>4.5</w:t>
            </w:r>
          </w:p>
        </w:tc>
        <w:tc>
          <w:tcPr>
            <w:tcW w:w="1530" w:type="dxa"/>
            <w:vAlign w:val="bottom"/>
          </w:tcPr>
          <w:p w14:paraId="498E0766" w14:textId="1B2EB7AF" w:rsidR="00FB2316" w:rsidRPr="00FB2316" w:rsidRDefault="00FB2316" w:rsidP="00FB2316">
            <w:pPr>
              <w:pStyle w:val="BodyText"/>
            </w:pPr>
            <w:r w:rsidRPr="00FB2316">
              <w:t>89.3%</w:t>
            </w:r>
          </w:p>
        </w:tc>
        <w:tc>
          <w:tcPr>
            <w:tcW w:w="2250" w:type="dxa"/>
            <w:vAlign w:val="bottom"/>
          </w:tcPr>
          <w:p w14:paraId="68BEB1B7" w14:textId="2048A872" w:rsidR="00FB2316" w:rsidRPr="00FB2316" w:rsidRDefault="00FB2316" w:rsidP="00FB2316">
            <w:pPr>
              <w:pStyle w:val="BodyText"/>
            </w:pPr>
            <w:r w:rsidRPr="00FB2316">
              <w:t>0.1</w:t>
            </w:r>
          </w:p>
        </w:tc>
        <w:tc>
          <w:tcPr>
            <w:tcW w:w="5040" w:type="dxa"/>
            <w:vAlign w:val="bottom"/>
          </w:tcPr>
          <w:p w14:paraId="76B49544" w14:textId="367C8439" w:rsidR="00FB2316" w:rsidRPr="00FB2316" w:rsidRDefault="00FB2316" w:rsidP="00FB2316">
            <w:pPr>
              <w:pStyle w:val="BodyText"/>
            </w:pPr>
            <w:r w:rsidRPr="00FB2316">
              <w:t>3.1%</w:t>
            </w:r>
          </w:p>
        </w:tc>
      </w:tr>
      <w:tr w:rsidR="00FB2316" w14:paraId="141BB814" w14:textId="77777777" w:rsidTr="00FB2316">
        <w:tc>
          <w:tcPr>
            <w:tcW w:w="243" w:type="dxa"/>
            <w:vAlign w:val="bottom"/>
          </w:tcPr>
          <w:p w14:paraId="11B4836B" w14:textId="509D7D08" w:rsidR="00FB2316" w:rsidRPr="00FB2316" w:rsidRDefault="00FB2316" w:rsidP="00FB2316">
            <w:pPr>
              <w:pStyle w:val="BodyText"/>
            </w:pPr>
            <w:r w:rsidRPr="00FB2316">
              <w:t>3</w:t>
            </w:r>
          </w:p>
        </w:tc>
        <w:tc>
          <w:tcPr>
            <w:tcW w:w="1083" w:type="dxa"/>
            <w:vAlign w:val="bottom"/>
          </w:tcPr>
          <w:p w14:paraId="55225179" w14:textId="393178D0" w:rsidR="00FB2316" w:rsidRPr="00FB2316" w:rsidRDefault="00FB2316" w:rsidP="00FB2316">
            <w:pPr>
              <w:pStyle w:val="BodyText"/>
            </w:pPr>
            <w:r w:rsidRPr="00FB2316">
              <w:t>NDPA</w:t>
            </w:r>
          </w:p>
        </w:tc>
        <w:tc>
          <w:tcPr>
            <w:tcW w:w="1150" w:type="dxa"/>
            <w:vAlign w:val="bottom"/>
          </w:tcPr>
          <w:p w14:paraId="209C723D" w14:textId="01BCE731" w:rsidR="00FB2316" w:rsidRPr="00FB2316" w:rsidRDefault="00FB2316" w:rsidP="00FB2316">
            <w:pPr>
              <w:pStyle w:val="BodyText"/>
            </w:pPr>
            <w:r w:rsidRPr="00FB2316">
              <w:t>5</w:t>
            </w:r>
          </w:p>
        </w:tc>
        <w:tc>
          <w:tcPr>
            <w:tcW w:w="1244" w:type="dxa"/>
            <w:vAlign w:val="bottom"/>
          </w:tcPr>
          <w:p w14:paraId="2CD75B7D" w14:textId="17F4D26F" w:rsidR="00FB2316" w:rsidRPr="00FB2316" w:rsidRDefault="00FB2316" w:rsidP="00FB2316">
            <w:pPr>
              <w:pStyle w:val="BodyText"/>
            </w:pPr>
            <w:r w:rsidRPr="00FB2316">
              <w:t>4.6</w:t>
            </w:r>
          </w:p>
        </w:tc>
        <w:tc>
          <w:tcPr>
            <w:tcW w:w="1530" w:type="dxa"/>
            <w:vAlign w:val="bottom"/>
          </w:tcPr>
          <w:p w14:paraId="5CDD8F45" w14:textId="0FE47CE9" w:rsidR="00FB2316" w:rsidRPr="00FB2316" w:rsidRDefault="00FB2316" w:rsidP="00FB2316">
            <w:pPr>
              <w:pStyle w:val="BodyText"/>
            </w:pPr>
            <w:r w:rsidRPr="00FB2316">
              <w:t>92.3%</w:t>
            </w:r>
          </w:p>
        </w:tc>
        <w:tc>
          <w:tcPr>
            <w:tcW w:w="2250" w:type="dxa"/>
            <w:vAlign w:val="bottom"/>
          </w:tcPr>
          <w:p w14:paraId="3ACE2122" w14:textId="3A4D5E3D" w:rsidR="00FB2316" w:rsidRPr="00FB2316" w:rsidRDefault="00FB2316" w:rsidP="00FB2316">
            <w:pPr>
              <w:pStyle w:val="BodyText"/>
            </w:pPr>
            <w:r w:rsidRPr="00FB2316">
              <w:t>0.2</w:t>
            </w:r>
          </w:p>
        </w:tc>
        <w:tc>
          <w:tcPr>
            <w:tcW w:w="5040" w:type="dxa"/>
            <w:vAlign w:val="bottom"/>
          </w:tcPr>
          <w:p w14:paraId="10D9F1BE" w14:textId="3964EDE5" w:rsidR="00FB2316" w:rsidRPr="00FB2316" w:rsidRDefault="00FB2316" w:rsidP="00FB2316">
            <w:pPr>
              <w:pStyle w:val="BodyText"/>
            </w:pPr>
            <w:r w:rsidRPr="00FB2316">
              <w:t>4.0%</w:t>
            </w:r>
          </w:p>
        </w:tc>
      </w:tr>
      <w:tr w:rsidR="00FB2316" w14:paraId="26995FC4" w14:textId="77777777" w:rsidTr="00FB2316">
        <w:tc>
          <w:tcPr>
            <w:tcW w:w="243" w:type="dxa"/>
            <w:vAlign w:val="bottom"/>
          </w:tcPr>
          <w:p w14:paraId="067197A2" w14:textId="5E51808A" w:rsidR="00FB2316" w:rsidRPr="00FB2316" w:rsidRDefault="00FB2316" w:rsidP="00FB2316">
            <w:pPr>
              <w:pStyle w:val="BodyText"/>
            </w:pPr>
            <w:r w:rsidRPr="00FB2316">
              <w:t>4</w:t>
            </w:r>
          </w:p>
        </w:tc>
        <w:tc>
          <w:tcPr>
            <w:tcW w:w="1083" w:type="dxa"/>
            <w:vAlign w:val="bottom"/>
          </w:tcPr>
          <w:p w14:paraId="4ED2D673" w14:textId="2AF5E0F9" w:rsidR="00FB2316" w:rsidRPr="00FB2316" w:rsidRDefault="00FB2316" w:rsidP="00FB2316">
            <w:pPr>
              <w:pStyle w:val="BodyText"/>
            </w:pPr>
            <w:r w:rsidRPr="00FB2316">
              <w:t>NDPA</w:t>
            </w:r>
          </w:p>
        </w:tc>
        <w:tc>
          <w:tcPr>
            <w:tcW w:w="1150" w:type="dxa"/>
            <w:vAlign w:val="bottom"/>
          </w:tcPr>
          <w:p w14:paraId="0979E740" w14:textId="4F595E86" w:rsidR="00FB2316" w:rsidRPr="00FB2316" w:rsidRDefault="00FB2316" w:rsidP="00FB2316">
            <w:pPr>
              <w:pStyle w:val="BodyText"/>
            </w:pPr>
            <w:r w:rsidRPr="00FB2316">
              <w:t>5</w:t>
            </w:r>
          </w:p>
        </w:tc>
        <w:tc>
          <w:tcPr>
            <w:tcW w:w="1244" w:type="dxa"/>
            <w:vAlign w:val="bottom"/>
          </w:tcPr>
          <w:p w14:paraId="24A94430" w14:textId="4301C3BB" w:rsidR="00FB2316" w:rsidRPr="00FB2316" w:rsidRDefault="00FB2316" w:rsidP="00FB2316">
            <w:pPr>
              <w:pStyle w:val="BodyText"/>
            </w:pPr>
            <w:r w:rsidRPr="00FB2316">
              <w:t>4.6</w:t>
            </w:r>
          </w:p>
        </w:tc>
        <w:tc>
          <w:tcPr>
            <w:tcW w:w="1530" w:type="dxa"/>
            <w:vAlign w:val="bottom"/>
          </w:tcPr>
          <w:p w14:paraId="0CA9B949" w14:textId="6F292A9A" w:rsidR="00FB2316" w:rsidRPr="00FB2316" w:rsidRDefault="00FB2316" w:rsidP="00FB2316">
            <w:pPr>
              <w:pStyle w:val="BodyText"/>
            </w:pPr>
            <w:r w:rsidRPr="00FB2316">
              <w:t>91.0%</w:t>
            </w:r>
          </w:p>
        </w:tc>
        <w:tc>
          <w:tcPr>
            <w:tcW w:w="2250" w:type="dxa"/>
            <w:vAlign w:val="bottom"/>
          </w:tcPr>
          <w:p w14:paraId="6635E2CF" w14:textId="504F2605" w:rsidR="00FB2316" w:rsidRPr="00FB2316" w:rsidRDefault="00FB2316" w:rsidP="00FB2316">
            <w:pPr>
              <w:pStyle w:val="BodyText"/>
            </w:pPr>
            <w:r w:rsidRPr="00FB2316">
              <w:t>0.2</w:t>
            </w:r>
          </w:p>
        </w:tc>
        <w:tc>
          <w:tcPr>
            <w:tcW w:w="5040" w:type="dxa"/>
            <w:vAlign w:val="bottom"/>
          </w:tcPr>
          <w:p w14:paraId="3C4B0F5E" w14:textId="4DA8AB0D" w:rsidR="00FB2316" w:rsidRPr="00FB2316" w:rsidRDefault="00FB2316" w:rsidP="00FB2316">
            <w:pPr>
              <w:pStyle w:val="BodyText"/>
            </w:pPr>
            <w:r w:rsidRPr="00FB2316">
              <w:t>4.9%</w:t>
            </w:r>
          </w:p>
        </w:tc>
      </w:tr>
      <w:tr w:rsidR="00FB2316" w14:paraId="1561E44F" w14:textId="77777777" w:rsidTr="00FB2316">
        <w:tc>
          <w:tcPr>
            <w:tcW w:w="243" w:type="dxa"/>
            <w:vAlign w:val="bottom"/>
          </w:tcPr>
          <w:p w14:paraId="64FBBB24" w14:textId="3982C1F0" w:rsidR="00FB2316" w:rsidRPr="00FB2316" w:rsidRDefault="00FB2316" w:rsidP="00FB2316">
            <w:pPr>
              <w:pStyle w:val="BodyText"/>
            </w:pPr>
            <w:r w:rsidRPr="00FB2316">
              <w:t>5</w:t>
            </w:r>
          </w:p>
        </w:tc>
        <w:tc>
          <w:tcPr>
            <w:tcW w:w="1083" w:type="dxa"/>
            <w:vAlign w:val="bottom"/>
          </w:tcPr>
          <w:p w14:paraId="28474539" w14:textId="69413C5C" w:rsidR="00FB2316" w:rsidRPr="00FB2316" w:rsidRDefault="00FB2316" w:rsidP="00FB2316">
            <w:pPr>
              <w:pStyle w:val="BodyText"/>
            </w:pPr>
            <w:r w:rsidRPr="00FB2316">
              <w:t>NDPA</w:t>
            </w:r>
          </w:p>
        </w:tc>
        <w:tc>
          <w:tcPr>
            <w:tcW w:w="1150" w:type="dxa"/>
            <w:vAlign w:val="bottom"/>
          </w:tcPr>
          <w:p w14:paraId="513759D2" w14:textId="7DD29CF6" w:rsidR="00FB2316" w:rsidRPr="00FB2316" w:rsidRDefault="00FB2316" w:rsidP="00FB2316">
            <w:pPr>
              <w:pStyle w:val="BodyText"/>
            </w:pPr>
            <w:r w:rsidRPr="00FB2316">
              <w:t>5</w:t>
            </w:r>
          </w:p>
        </w:tc>
        <w:tc>
          <w:tcPr>
            <w:tcW w:w="1244" w:type="dxa"/>
            <w:vAlign w:val="bottom"/>
          </w:tcPr>
          <w:p w14:paraId="537DBD62" w14:textId="0B3AFE62" w:rsidR="00FB2316" w:rsidRPr="00FB2316" w:rsidRDefault="00FB2316" w:rsidP="00FB2316">
            <w:pPr>
              <w:pStyle w:val="BodyText"/>
            </w:pPr>
            <w:r w:rsidRPr="00FB2316">
              <w:t>6.3</w:t>
            </w:r>
          </w:p>
        </w:tc>
        <w:tc>
          <w:tcPr>
            <w:tcW w:w="1530" w:type="dxa"/>
            <w:vAlign w:val="bottom"/>
          </w:tcPr>
          <w:p w14:paraId="19D72841" w14:textId="662A4ED3" w:rsidR="00FB2316" w:rsidRPr="00FB2316" w:rsidRDefault="00FB2316" w:rsidP="00FB2316">
            <w:pPr>
              <w:pStyle w:val="BodyText"/>
            </w:pPr>
            <w:r w:rsidRPr="00FB2316">
              <w:t>125.3%</w:t>
            </w:r>
          </w:p>
        </w:tc>
        <w:tc>
          <w:tcPr>
            <w:tcW w:w="2250" w:type="dxa"/>
            <w:vAlign w:val="bottom"/>
          </w:tcPr>
          <w:p w14:paraId="6E2FFC4F" w14:textId="1A90A64D" w:rsidR="00FB2316" w:rsidRPr="00FB2316" w:rsidRDefault="00FB2316" w:rsidP="00FB2316">
            <w:pPr>
              <w:pStyle w:val="BodyText"/>
            </w:pPr>
            <w:r w:rsidRPr="00FB2316">
              <w:t>0.1</w:t>
            </w:r>
          </w:p>
        </w:tc>
        <w:tc>
          <w:tcPr>
            <w:tcW w:w="5040" w:type="dxa"/>
            <w:vAlign w:val="bottom"/>
          </w:tcPr>
          <w:p w14:paraId="41EF5377" w14:textId="0C78EAF8" w:rsidR="00FB2316" w:rsidRPr="00FB2316" w:rsidRDefault="00FB2316" w:rsidP="00FB2316">
            <w:pPr>
              <w:pStyle w:val="BodyText"/>
            </w:pPr>
            <w:r w:rsidRPr="00FB2316">
              <w:t>0.9%</w:t>
            </w:r>
          </w:p>
        </w:tc>
      </w:tr>
      <w:tr w:rsidR="00FB2316" w14:paraId="1FB2738A" w14:textId="77777777" w:rsidTr="00FB2316">
        <w:tc>
          <w:tcPr>
            <w:tcW w:w="243" w:type="dxa"/>
            <w:vAlign w:val="bottom"/>
          </w:tcPr>
          <w:p w14:paraId="678069A3" w14:textId="06C00CBC" w:rsidR="00FB2316" w:rsidRPr="00FB2316" w:rsidRDefault="00FB2316" w:rsidP="00FB2316">
            <w:pPr>
              <w:pStyle w:val="BodyText"/>
            </w:pPr>
            <w:r w:rsidRPr="00FB2316">
              <w:lastRenderedPageBreak/>
              <w:t>6</w:t>
            </w:r>
          </w:p>
        </w:tc>
        <w:tc>
          <w:tcPr>
            <w:tcW w:w="1083" w:type="dxa"/>
            <w:vAlign w:val="bottom"/>
          </w:tcPr>
          <w:p w14:paraId="4461823C" w14:textId="1463E55D" w:rsidR="00FB2316" w:rsidRPr="00FB2316" w:rsidRDefault="00FB2316" w:rsidP="00FB2316">
            <w:pPr>
              <w:pStyle w:val="BodyText"/>
            </w:pPr>
            <w:r w:rsidRPr="00FB2316">
              <w:t>NDPA</w:t>
            </w:r>
          </w:p>
        </w:tc>
        <w:tc>
          <w:tcPr>
            <w:tcW w:w="1150" w:type="dxa"/>
            <w:vAlign w:val="bottom"/>
          </w:tcPr>
          <w:p w14:paraId="6BCE007A" w14:textId="054DA1D3" w:rsidR="00FB2316" w:rsidRPr="00FB2316" w:rsidRDefault="00FB2316" w:rsidP="00FB2316">
            <w:pPr>
              <w:pStyle w:val="BodyText"/>
            </w:pPr>
            <w:r w:rsidRPr="00FB2316">
              <w:t>5</w:t>
            </w:r>
          </w:p>
        </w:tc>
        <w:tc>
          <w:tcPr>
            <w:tcW w:w="1244" w:type="dxa"/>
            <w:vAlign w:val="bottom"/>
          </w:tcPr>
          <w:p w14:paraId="58F52980" w14:textId="29FC5612" w:rsidR="00FB2316" w:rsidRPr="00FB2316" w:rsidRDefault="00FB2316" w:rsidP="00FB2316">
            <w:pPr>
              <w:pStyle w:val="BodyText"/>
            </w:pPr>
            <w:r w:rsidRPr="00FB2316">
              <w:t>4.8</w:t>
            </w:r>
          </w:p>
        </w:tc>
        <w:tc>
          <w:tcPr>
            <w:tcW w:w="1530" w:type="dxa"/>
            <w:vAlign w:val="bottom"/>
          </w:tcPr>
          <w:p w14:paraId="504603F7" w14:textId="2AAE0258" w:rsidR="00FB2316" w:rsidRPr="00FB2316" w:rsidRDefault="00FB2316" w:rsidP="00FB2316">
            <w:pPr>
              <w:pStyle w:val="BodyText"/>
            </w:pPr>
            <w:r w:rsidRPr="00FB2316">
              <w:t>96.5%</w:t>
            </w:r>
          </w:p>
        </w:tc>
        <w:tc>
          <w:tcPr>
            <w:tcW w:w="2250" w:type="dxa"/>
            <w:vAlign w:val="bottom"/>
          </w:tcPr>
          <w:p w14:paraId="29130D39" w14:textId="4630CEFA" w:rsidR="00FB2316" w:rsidRPr="00FB2316" w:rsidRDefault="00FB2316" w:rsidP="00FB2316">
            <w:pPr>
              <w:pStyle w:val="BodyText"/>
            </w:pPr>
            <w:r w:rsidRPr="00FB2316">
              <w:t>0.1</w:t>
            </w:r>
          </w:p>
        </w:tc>
        <w:tc>
          <w:tcPr>
            <w:tcW w:w="5040" w:type="dxa"/>
            <w:vAlign w:val="bottom"/>
          </w:tcPr>
          <w:p w14:paraId="5AEF0C29" w14:textId="4D89527A" w:rsidR="00FB2316" w:rsidRPr="00FB2316" w:rsidRDefault="00FB2316" w:rsidP="00FB2316">
            <w:pPr>
              <w:pStyle w:val="BodyText"/>
            </w:pPr>
            <w:r w:rsidRPr="00FB2316">
              <w:t>2.4%</w:t>
            </w:r>
          </w:p>
        </w:tc>
      </w:tr>
      <w:tr w:rsidR="00FB2316" w14:paraId="293D93BE" w14:textId="77777777" w:rsidTr="00FB2316">
        <w:tc>
          <w:tcPr>
            <w:tcW w:w="243" w:type="dxa"/>
            <w:vAlign w:val="bottom"/>
          </w:tcPr>
          <w:p w14:paraId="1C07252A" w14:textId="0450F801" w:rsidR="00FB2316" w:rsidRPr="00FB2316" w:rsidRDefault="00FB2316" w:rsidP="00FB2316">
            <w:pPr>
              <w:pStyle w:val="BodyText"/>
            </w:pPr>
            <w:r w:rsidRPr="00FB2316">
              <w:t>1</w:t>
            </w:r>
          </w:p>
        </w:tc>
        <w:tc>
          <w:tcPr>
            <w:tcW w:w="1083" w:type="dxa"/>
            <w:vAlign w:val="bottom"/>
          </w:tcPr>
          <w:p w14:paraId="5929804B" w14:textId="2D306372" w:rsidR="00FB2316" w:rsidRPr="00FB2316" w:rsidRDefault="00FB2316" w:rsidP="00FB2316">
            <w:pPr>
              <w:pStyle w:val="BodyText"/>
            </w:pPr>
            <w:r w:rsidRPr="00FB2316">
              <w:t>NMEA</w:t>
            </w:r>
          </w:p>
        </w:tc>
        <w:tc>
          <w:tcPr>
            <w:tcW w:w="1150" w:type="dxa"/>
            <w:vAlign w:val="bottom"/>
          </w:tcPr>
          <w:p w14:paraId="282B9464" w14:textId="5564B8E4" w:rsidR="00FB2316" w:rsidRPr="00FB2316" w:rsidRDefault="00FB2316" w:rsidP="00FB2316">
            <w:pPr>
              <w:pStyle w:val="BodyText"/>
            </w:pPr>
            <w:r w:rsidRPr="00FB2316">
              <w:t>5</w:t>
            </w:r>
          </w:p>
        </w:tc>
        <w:tc>
          <w:tcPr>
            <w:tcW w:w="1244" w:type="dxa"/>
            <w:vAlign w:val="bottom"/>
          </w:tcPr>
          <w:p w14:paraId="2AE87D52" w14:textId="2682D500" w:rsidR="00FB2316" w:rsidRPr="00FB2316" w:rsidRDefault="00FB2316" w:rsidP="00FB2316">
            <w:pPr>
              <w:pStyle w:val="BodyText"/>
            </w:pPr>
            <w:r w:rsidRPr="00FB2316">
              <w:t>4.4</w:t>
            </w:r>
          </w:p>
        </w:tc>
        <w:tc>
          <w:tcPr>
            <w:tcW w:w="1530" w:type="dxa"/>
            <w:vAlign w:val="bottom"/>
          </w:tcPr>
          <w:p w14:paraId="341C8716" w14:textId="143670BB" w:rsidR="00FB2316" w:rsidRPr="00FB2316" w:rsidRDefault="00FB2316" w:rsidP="00FB2316">
            <w:pPr>
              <w:pStyle w:val="BodyText"/>
            </w:pPr>
            <w:r w:rsidRPr="00FB2316">
              <w:t>88.7%</w:t>
            </w:r>
          </w:p>
        </w:tc>
        <w:tc>
          <w:tcPr>
            <w:tcW w:w="2250" w:type="dxa"/>
            <w:vAlign w:val="bottom"/>
          </w:tcPr>
          <w:p w14:paraId="457717BB" w14:textId="260A98F4" w:rsidR="00FB2316" w:rsidRPr="00FB2316" w:rsidRDefault="00FB2316" w:rsidP="00FB2316">
            <w:pPr>
              <w:pStyle w:val="BodyText"/>
            </w:pPr>
            <w:r w:rsidRPr="00FB2316">
              <w:t>0.3</w:t>
            </w:r>
          </w:p>
        </w:tc>
        <w:tc>
          <w:tcPr>
            <w:tcW w:w="5040" w:type="dxa"/>
            <w:vAlign w:val="bottom"/>
          </w:tcPr>
          <w:p w14:paraId="04D63861" w14:textId="677DFB34" w:rsidR="00FB2316" w:rsidRPr="00FB2316" w:rsidRDefault="00FB2316" w:rsidP="00FB2316">
            <w:pPr>
              <w:pStyle w:val="BodyText"/>
            </w:pPr>
            <w:r w:rsidRPr="00FB2316">
              <w:t>6.5%</w:t>
            </w:r>
          </w:p>
        </w:tc>
      </w:tr>
      <w:tr w:rsidR="00FB2316" w14:paraId="73270824" w14:textId="77777777" w:rsidTr="00FB2316">
        <w:tc>
          <w:tcPr>
            <w:tcW w:w="243" w:type="dxa"/>
            <w:vAlign w:val="bottom"/>
          </w:tcPr>
          <w:p w14:paraId="3A59A3D6" w14:textId="0CCBEC81" w:rsidR="00FB2316" w:rsidRPr="00FB2316" w:rsidRDefault="00FB2316" w:rsidP="00FB2316">
            <w:pPr>
              <w:pStyle w:val="BodyText"/>
            </w:pPr>
            <w:r w:rsidRPr="00FB2316">
              <w:t>2</w:t>
            </w:r>
          </w:p>
        </w:tc>
        <w:tc>
          <w:tcPr>
            <w:tcW w:w="1083" w:type="dxa"/>
            <w:vAlign w:val="bottom"/>
          </w:tcPr>
          <w:p w14:paraId="1BEF0AFB" w14:textId="6A50EC6F" w:rsidR="00FB2316" w:rsidRPr="00FB2316" w:rsidRDefault="00FB2316" w:rsidP="00FB2316">
            <w:pPr>
              <w:pStyle w:val="BodyText"/>
            </w:pPr>
            <w:r w:rsidRPr="00FB2316">
              <w:t>NMEA</w:t>
            </w:r>
          </w:p>
        </w:tc>
        <w:tc>
          <w:tcPr>
            <w:tcW w:w="1150" w:type="dxa"/>
            <w:vAlign w:val="bottom"/>
          </w:tcPr>
          <w:p w14:paraId="3C85088A" w14:textId="00B5E408" w:rsidR="00FB2316" w:rsidRPr="00FB2316" w:rsidRDefault="00FB2316" w:rsidP="00FB2316">
            <w:pPr>
              <w:pStyle w:val="BodyText"/>
            </w:pPr>
            <w:r w:rsidRPr="00FB2316">
              <w:t>5</w:t>
            </w:r>
          </w:p>
        </w:tc>
        <w:tc>
          <w:tcPr>
            <w:tcW w:w="1244" w:type="dxa"/>
            <w:vAlign w:val="bottom"/>
          </w:tcPr>
          <w:p w14:paraId="56A5694D" w14:textId="738CD1FA" w:rsidR="00FB2316" w:rsidRPr="00FB2316" w:rsidRDefault="00FB2316" w:rsidP="00FB2316">
            <w:pPr>
              <w:pStyle w:val="BodyText"/>
            </w:pPr>
            <w:r w:rsidRPr="00FB2316">
              <w:t>4.8</w:t>
            </w:r>
          </w:p>
        </w:tc>
        <w:tc>
          <w:tcPr>
            <w:tcW w:w="1530" w:type="dxa"/>
            <w:vAlign w:val="bottom"/>
          </w:tcPr>
          <w:p w14:paraId="22C5A0A4" w14:textId="1A235DC2" w:rsidR="00FB2316" w:rsidRPr="00FB2316" w:rsidRDefault="00FB2316" w:rsidP="00FB2316">
            <w:pPr>
              <w:pStyle w:val="BodyText"/>
            </w:pPr>
            <w:r w:rsidRPr="00FB2316">
              <w:t>95.9%</w:t>
            </w:r>
          </w:p>
        </w:tc>
        <w:tc>
          <w:tcPr>
            <w:tcW w:w="2250" w:type="dxa"/>
            <w:vAlign w:val="bottom"/>
          </w:tcPr>
          <w:p w14:paraId="12B07C1D" w14:textId="32A6E5B1" w:rsidR="00FB2316" w:rsidRPr="00FB2316" w:rsidRDefault="00FB2316" w:rsidP="00FB2316">
            <w:pPr>
              <w:pStyle w:val="BodyText"/>
            </w:pPr>
            <w:r w:rsidRPr="00FB2316">
              <w:t>0.3</w:t>
            </w:r>
          </w:p>
        </w:tc>
        <w:tc>
          <w:tcPr>
            <w:tcW w:w="5040" w:type="dxa"/>
            <w:vAlign w:val="bottom"/>
          </w:tcPr>
          <w:p w14:paraId="1796116C" w14:textId="24F7C391" w:rsidR="00FB2316" w:rsidRPr="00FB2316" w:rsidRDefault="00FB2316" w:rsidP="00FB2316">
            <w:pPr>
              <w:pStyle w:val="BodyText"/>
            </w:pPr>
            <w:r w:rsidRPr="00FB2316">
              <w:t>6.2%</w:t>
            </w:r>
          </w:p>
        </w:tc>
      </w:tr>
      <w:tr w:rsidR="00FB2316" w14:paraId="2D942C55" w14:textId="77777777" w:rsidTr="00FB2316">
        <w:tc>
          <w:tcPr>
            <w:tcW w:w="243" w:type="dxa"/>
            <w:vAlign w:val="bottom"/>
          </w:tcPr>
          <w:p w14:paraId="3B7037DA" w14:textId="03C91F6D" w:rsidR="00FB2316" w:rsidRPr="00FB2316" w:rsidRDefault="00FB2316" w:rsidP="00FB2316">
            <w:pPr>
              <w:pStyle w:val="BodyText"/>
            </w:pPr>
            <w:r w:rsidRPr="00FB2316">
              <w:t>3</w:t>
            </w:r>
          </w:p>
        </w:tc>
        <w:tc>
          <w:tcPr>
            <w:tcW w:w="1083" w:type="dxa"/>
            <w:vAlign w:val="bottom"/>
          </w:tcPr>
          <w:p w14:paraId="5B1B79E4" w14:textId="5AFA7859" w:rsidR="00FB2316" w:rsidRPr="00FB2316" w:rsidRDefault="00FB2316" w:rsidP="00FB2316">
            <w:pPr>
              <w:pStyle w:val="BodyText"/>
            </w:pPr>
            <w:r w:rsidRPr="00FB2316">
              <w:t>NMEA</w:t>
            </w:r>
          </w:p>
        </w:tc>
        <w:tc>
          <w:tcPr>
            <w:tcW w:w="1150" w:type="dxa"/>
            <w:vAlign w:val="bottom"/>
          </w:tcPr>
          <w:p w14:paraId="481FF58C" w14:textId="1CC427D0" w:rsidR="00FB2316" w:rsidRPr="00FB2316" w:rsidRDefault="00FB2316" w:rsidP="00FB2316">
            <w:pPr>
              <w:pStyle w:val="BodyText"/>
            </w:pPr>
            <w:r w:rsidRPr="00FB2316">
              <w:t>10</w:t>
            </w:r>
          </w:p>
        </w:tc>
        <w:tc>
          <w:tcPr>
            <w:tcW w:w="1244" w:type="dxa"/>
            <w:vAlign w:val="bottom"/>
          </w:tcPr>
          <w:p w14:paraId="0D1BCDE9" w14:textId="4696164E" w:rsidR="00FB2316" w:rsidRPr="00FB2316" w:rsidRDefault="00FB2316" w:rsidP="00FB2316">
            <w:pPr>
              <w:pStyle w:val="BodyText"/>
            </w:pPr>
            <w:r w:rsidRPr="00FB2316">
              <w:t>10.8</w:t>
            </w:r>
          </w:p>
        </w:tc>
        <w:tc>
          <w:tcPr>
            <w:tcW w:w="1530" w:type="dxa"/>
            <w:vAlign w:val="bottom"/>
          </w:tcPr>
          <w:p w14:paraId="7EB71325" w14:textId="38FF9582" w:rsidR="00FB2316" w:rsidRPr="00FB2316" w:rsidRDefault="00FB2316" w:rsidP="00FB2316">
            <w:pPr>
              <w:pStyle w:val="BodyText"/>
            </w:pPr>
            <w:r w:rsidRPr="00FB2316">
              <w:t>108.3%</w:t>
            </w:r>
          </w:p>
        </w:tc>
        <w:tc>
          <w:tcPr>
            <w:tcW w:w="2250" w:type="dxa"/>
            <w:vAlign w:val="bottom"/>
          </w:tcPr>
          <w:p w14:paraId="506678CA" w14:textId="5C1C9E3F" w:rsidR="00FB2316" w:rsidRPr="00FB2316" w:rsidRDefault="00FB2316" w:rsidP="00FB2316">
            <w:pPr>
              <w:pStyle w:val="BodyText"/>
            </w:pPr>
            <w:r w:rsidRPr="00FB2316">
              <w:t>0.2</w:t>
            </w:r>
          </w:p>
        </w:tc>
        <w:tc>
          <w:tcPr>
            <w:tcW w:w="5040" w:type="dxa"/>
            <w:vAlign w:val="bottom"/>
          </w:tcPr>
          <w:p w14:paraId="0634AB16" w14:textId="19977C00" w:rsidR="00FB2316" w:rsidRPr="00FB2316" w:rsidRDefault="00FB2316" w:rsidP="00FB2316">
            <w:pPr>
              <w:pStyle w:val="BodyText"/>
            </w:pPr>
            <w:r w:rsidRPr="00FB2316">
              <w:t>2.0%</w:t>
            </w:r>
          </w:p>
        </w:tc>
      </w:tr>
      <w:tr w:rsidR="00FB2316" w14:paraId="4CC13E7E" w14:textId="77777777" w:rsidTr="00FB2316">
        <w:tc>
          <w:tcPr>
            <w:tcW w:w="243" w:type="dxa"/>
            <w:vAlign w:val="bottom"/>
          </w:tcPr>
          <w:p w14:paraId="28757B58" w14:textId="441539A1" w:rsidR="00FB2316" w:rsidRPr="00FB2316" w:rsidRDefault="00FB2316" w:rsidP="00FB2316">
            <w:pPr>
              <w:pStyle w:val="BodyText"/>
            </w:pPr>
            <w:r w:rsidRPr="00FB2316">
              <w:t>4</w:t>
            </w:r>
          </w:p>
        </w:tc>
        <w:tc>
          <w:tcPr>
            <w:tcW w:w="1083" w:type="dxa"/>
            <w:vAlign w:val="bottom"/>
          </w:tcPr>
          <w:p w14:paraId="3E0996DE" w14:textId="1C826E42" w:rsidR="00FB2316" w:rsidRPr="00FB2316" w:rsidRDefault="00FB2316" w:rsidP="00FB2316">
            <w:pPr>
              <w:pStyle w:val="BodyText"/>
            </w:pPr>
            <w:r w:rsidRPr="00FB2316">
              <w:t>NMEA</w:t>
            </w:r>
          </w:p>
        </w:tc>
        <w:tc>
          <w:tcPr>
            <w:tcW w:w="1150" w:type="dxa"/>
            <w:vAlign w:val="bottom"/>
          </w:tcPr>
          <w:p w14:paraId="10ED8975" w14:textId="60B26137" w:rsidR="00FB2316" w:rsidRPr="00FB2316" w:rsidRDefault="00FB2316" w:rsidP="00FB2316">
            <w:pPr>
              <w:pStyle w:val="BodyText"/>
            </w:pPr>
            <w:r w:rsidRPr="00FB2316">
              <w:t>10</w:t>
            </w:r>
          </w:p>
        </w:tc>
        <w:tc>
          <w:tcPr>
            <w:tcW w:w="1244" w:type="dxa"/>
            <w:vAlign w:val="bottom"/>
          </w:tcPr>
          <w:p w14:paraId="03BF19EF" w14:textId="6F72B8D1" w:rsidR="00FB2316" w:rsidRPr="00FB2316" w:rsidRDefault="00FB2316" w:rsidP="00FB2316">
            <w:pPr>
              <w:pStyle w:val="BodyText"/>
            </w:pPr>
            <w:r w:rsidRPr="00FB2316">
              <w:t>9.1</w:t>
            </w:r>
          </w:p>
        </w:tc>
        <w:tc>
          <w:tcPr>
            <w:tcW w:w="1530" w:type="dxa"/>
            <w:vAlign w:val="bottom"/>
          </w:tcPr>
          <w:p w14:paraId="5552A3CA" w14:textId="08958D80" w:rsidR="00FB2316" w:rsidRPr="00FB2316" w:rsidRDefault="00FB2316" w:rsidP="00FB2316">
            <w:pPr>
              <w:pStyle w:val="BodyText"/>
            </w:pPr>
            <w:r w:rsidRPr="00FB2316">
              <w:t>90.9%</w:t>
            </w:r>
          </w:p>
        </w:tc>
        <w:tc>
          <w:tcPr>
            <w:tcW w:w="2250" w:type="dxa"/>
            <w:vAlign w:val="bottom"/>
          </w:tcPr>
          <w:p w14:paraId="5E625E8A" w14:textId="087B73F9" w:rsidR="00FB2316" w:rsidRPr="00FB2316" w:rsidRDefault="00FB2316" w:rsidP="00FB2316">
            <w:pPr>
              <w:pStyle w:val="BodyText"/>
            </w:pPr>
            <w:r w:rsidRPr="00FB2316">
              <w:t>0.1</w:t>
            </w:r>
          </w:p>
        </w:tc>
        <w:tc>
          <w:tcPr>
            <w:tcW w:w="5040" w:type="dxa"/>
            <w:vAlign w:val="bottom"/>
          </w:tcPr>
          <w:p w14:paraId="7ED1AC05" w14:textId="03823A6A" w:rsidR="00FB2316" w:rsidRPr="00FB2316" w:rsidRDefault="00FB2316" w:rsidP="00FB2316">
            <w:pPr>
              <w:pStyle w:val="BodyText"/>
            </w:pPr>
            <w:r w:rsidRPr="00FB2316">
              <w:t>1.3%</w:t>
            </w:r>
          </w:p>
        </w:tc>
      </w:tr>
      <w:tr w:rsidR="00FB2316" w14:paraId="5AEC5AE5" w14:textId="77777777" w:rsidTr="00FB2316">
        <w:tc>
          <w:tcPr>
            <w:tcW w:w="243" w:type="dxa"/>
            <w:vAlign w:val="bottom"/>
          </w:tcPr>
          <w:p w14:paraId="2C873939" w14:textId="5C857113" w:rsidR="00FB2316" w:rsidRPr="00FB2316" w:rsidRDefault="00FB2316" w:rsidP="00FB2316">
            <w:pPr>
              <w:pStyle w:val="BodyText"/>
            </w:pPr>
            <w:r w:rsidRPr="00FB2316">
              <w:t>5</w:t>
            </w:r>
          </w:p>
        </w:tc>
        <w:tc>
          <w:tcPr>
            <w:tcW w:w="1083" w:type="dxa"/>
            <w:vAlign w:val="bottom"/>
          </w:tcPr>
          <w:p w14:paraId="5AAB0431" w14:textId="414CD637" w:rsidR="00FB2316" w:rsidRPr="00FB2316" w:rsidRDefault="00FB2316" w:rsidP="00FB2316">
            <w:pPr>
              <w:pStyle w:val="BodyText"/>
            </w:pPr>
            <w:r w:rsidRPr="00FB2316">
              <w:t>NMEA</w:t>
            </w:r>
          </w:p>
        </w:tc>
        <w:tc>
          <w:tcPr>
            <w:tcW w:w="1150" w:type="dxa"/>
            <w:vAlign w:val="bottom"/>
          </w:tcPr>
          <w:p w14:paraId="6DCCA663" w14:textId="3C04D14C" w:rsidR="00FB2316" w:rsidRPr="00FB2316" w:rsidRDefault="00FB2316" w:rsidP="00FB2316">
            <w:pPr>
              <w:pStyle w:val="BodyText"/>
            </w:pPr>
            <w:r w:rsidRPr="00FB2316">
              <w:t>10</w:t>
            </w:r>
          </w:p>
        </w:tc>
        <w:tc>
          <w:tcPr>
            <w:tcW w:w="1244" w:type="dxa"/>
            <w:vAlign w:val="bottom"/>
          </w:tcPr>
          <w:p w14:paraId="5F1814F5" w14:textId="2A821EC5" w:rsidR="00FB2316" w:rsidRPr="00FB2316" w:rsidRDefault="00FB2316" w:rsidP="00FB2316">
            <w:pPr>
              <w:pStyle w:val="BodyText"/>
            </w:pPr>
            <w:r w:rsidRPr="00FB2316">
              <w:t>8.6</w:t>
            </w:r>
          </w:p>
        </w:tc>
        <w:tc>
          <w:tcPr>
            <w:tcW w:w="1530" w:type="dxa"/>
            <w:vAlign w:val="bottom"/>
          </w:tcPr>
          <w:p w14:paraId="39E8D18C" w14:textId="10EB5202" w:rsidR="00FB2316" w:rsidRPr="00FB2316" w:rsidRDefault="00FB2316" w:rsidP="00FB2316">
            <w:pPr>
              <w:pStyle w:val="BodyText"/>
            </w:pPr>
            <w:r w:rsidRPr="00FB2316">
              <w:t>86.4%</w:t>
            </w:r>
          </w:p>
        </w:tc>
        <w:tc>
          <w:tcPr>
            <w:tcW w:w="2250" w:type="dxa"/>
            <w:vAlign w:val="bottom"/>
          </w:tcPr>
          <w:p w14:paraId="33BBB9D5" w14:textId="0DE76C67" w:rsidR="00FB2316" w:rsidRPr="00FB2316" w:rsidRDefault="00FB2316" w:rsidP="00FB2316">
            <w:pPr>
              <w:pStyle w:val="BodyText"/>
            </w:pPr>
            <w:r w:rsidRPr="00FB2316">
              <w:t>0.2</w:t>
            </w:r>
          </w:p>
        </w:tc>
        <w:tc>
          <w:tcPr>
            <w:tcW w:w="5040" w:type="dxa"/>
            <w:vAlign w:val="bottom"/>
          </w:tcPr>
          <w:p w14:paraId="43D4EF47" w14:textId="7DA948EB" w:rsidR="00FB2316" w:rsidRPr="00FB2316" w:rsidRDefault="00FB2316" w:rsidP="00FB2316">
            <w:pPr>
              <w:pStyle w:val="BodyText"/>
            </w:pPr>
            <w:r w:rsidRPr="00FB2316">
              <w:t>2.8%</w:t>
            </w:r>
          </w:p>
        </w:tc>
      </w:tr>
      <w:tr w:rsidR="00FB2316" w14:paraId="30BB249C" w14:textId="77777777" w:rsidTr="00FB2316">
        <w:tc>
          <w:tcPr>
            <w:tcW w:w="243" w:type="dxa"/>
            <w:vAlign w:val="bottom"/>
          </w:tcPr>
          <w:p w14:paraId="3867F6CE" w14:textId="7CC0773B" w:rsidR="00FB2316" w:rsidRPr="00FB2316" w:rsidRDefault="00FB2316" w:rsidP="00FB2316">
            <w:pPr>
              <w:pStyle w:val="BodyText"/>
            </w:pPr>
            <w:r w:rsidRPr="00FB2316">
              <w:t>6</w:t>
            </w:r>
          </w:p>
        </w:tc>
        <w:tc>
          <w:tcPr>
            <w:tcW w:w="1083" w:type="dxa"/>
            <w:vAlign w:val="bottom"/>
          </w:tcPr>
          <w:p w14:paraId="07742118" w14:textId="0369EF61" w:rsidR="00FB2316" w:rsidRPr="00FB2316" w:rsidRDefault="00FB2316" w:rsidP="00FB2316">
            <w:pPr>
              <w:pStyle w:val="BodyText"/>
            </w:pPr>
            <w:r w:rsidRPr="00FB2316">
              <w:t>NMEA</w:t>
            </w:r>
          </w:p>
        </w:tc>
        <w:tc>
          <w:tcPr>
            <w:tcW w:w="1150" w:type="dxa"/>
            <w:vAlign w:val="bottom"/>
          </w:tcPr>
          <w:p w14:paraId="0D264A8C" w14:textId="099A3020" w:rsidR="00FB2316" w:rsidRPr="00FB2316" w:rsidRDefault="00FB2316" w:rsidP="00FB2316">
            <w:pPr>
              <w:pStyle w:val="BodyText"/>
            </w:pPr>
            <w:r w:rsidRPr="00FB2316">
              <w:t>10</w:t>
            </w:r>
          </w:p>
        </w:tc>
        <w:tc>
          <w:tcPr>
            <w:tcW w:w="1244" w:type="dxa"/>
            <w:vAlign w:val="bottom"/>
          </w:tcPr>
          <w:p w14:paraId="11069283" w14:textId="06311A70" w:rsidR="00FB2316" w:rsidRPr="00FB2316" w:rsidRDefault="00FB2316" w:rsidP="00FB2316">
            <w:pPr>
              <w:pStyle w:val="BodyText"/>
            </w:pPr>
            <w:r w:rsidRPr="00FB2316">
              <w:t>9.5</w:t>
            </w:r>
          </w:p>
        </w:tc>
        <w:tc>
          <w:tcPr>
            <w:tcW w:w="1530" w:type="dxa"/>
            <w:vAlign w:val="bottom"/>
          </w:tcPr>
          <w:p w14:paraId="442F612A" w14:textId="55C8ABC2" w:rsidR="00FB2316" w:rsidRPr="00FB2316" w:rsidRDefault="00FB2316" w:rsidP="00FB2316">
            <w:pPr>
              <w:pStyle w:val="BodyText"/>
            </w:pPr>
            <w:r w:rsidRPr="00FB2316">
              <w:t>95.1%</w:t>
            </w:r>
          </w:p>
        </w:tc>
        <w:tc>
          <w:tcPr>
            <w:tcW w:w="2250" w:type="dxa"/>
            <w:vAlign w:val="bottom"/>
          </w:tcPr>
          <w:p w14:paraId="68AF5D39" w14:textId="4BAF8B7D" w:rsidR="00FB2316" w:rsidRPr="00FB2316" w:rsidRDefault="00FB2316" w:rsidP="00FB2316">
            <w:pPr>
              <w:pStyle w:val="BodyText"/>
            </w:pPr>
            <w:r w:rsidRPr="00FB2316">
              <w:t>0.3</w:t>
            </w:r>
          </w:p>
        </w:tc>
        <w:tc>
          <w:tcPr>
            <w:tcW w:w="5040" w:type="dxa"/>
            <w:vAlign w:val="bottom"/>
          </w:tcPr>
          <w:p w14:paraId="2A985329" w14:textId="629C1BD9" w:rsidR="00FB2316" w:rsidRPr="00FB2316" w:rsidRDefault="00FB2316" w:rsidP="00FB2316">
            <w:pPr>
              <w:pStyle w:val="BodyText"/>
            </w:pPr>
            <w:r w:rsidRPr="00FB2316">
              <w:t>2.8%</w:t>
            </w:r>
          </w:p>
        </w:tc>
      </w:tr>
      <w:tr w:rsidR="00FB2316" w14:paraId="707EA8B0" w14:textId="77777777" w:rsidTr="00FB2316">
        <w:tc>
          <w:tcPr>
            <w:tcW w:w="243" w:type="dxa"/>
            <w:vAlign w:val="bottom"/>
          </w:tcPr>
          <w:p w14:paraId="167850E9" w14:textId="0CBBFB9E" w:rsidR="00FB2316" w:rsidRPr="00FB2316" w:rsidRDefault="00FB2316" w:rsidP="00FB2316">
            <w:pPr>
              <w:pStyle w:val="BodyText"/>
            </w:pPr>
            <w:r w:rsidRPr="00FB2316">
              <w:t>1</w:t>
            </w:r>
          </w:p>
        </w:tc>
        <w:tc>
          <w:tcPr>
            <w:tcW w:w="1083" w:type="dxa"/>
            <w:vAlign w:val="bottom"/>
          </w:tcPr>
          <w:p w14:paraId="20C4C520" w14:textId="0F894402" w:rsidR="00FB2316" w:rsidRPr="00FB2316" w:rsidRDefault="00FB2316" w:rsidP="00FB2316">
            <w:pPr>
              <w:pStyle w:val="BodyText"/>
            </w:pPr>
            <w:r w:rsidRPr="00FB2316">
              <w:t>NMOR</w:t>
            </w:r>
          </w:p>
        </w:tc>
        <w:tc>
          <w:tcPr>
            <w:tcW w:w="1150" w:type="dxa"/>
            <w:vAlign w:val="bottom"/>
          </w:tcPr>
          <w:p w14:paraId="37CB253B" w14:textId="7059C094" w:rsidR="00FB2316" w:rsidRPr="00FB2316" w:rsidRDefault="00FB2316" w:rsidP="00FB2316">
            <w:pPr>
              <w:pStyle w:val="BodyText"/>
            </w:pPr>
            <w:r w:rsidRPr="00FB2316">
              <w:t>10</w:t>
            </w:r>
          </w:p>
        </w:tc>
        <w:tc>
          <w:tcPr>
            <w:tcW w:w="1244" w:type="dxa"/>
            <w:vAlign w:val="bottom"/>
          </w:tcPr>
          <w:p w14:paraId="076022A7" w14:textId="66751092" w:rsidR="00FB2316" w:rsidRPr="00FB2316" w:rsidRDefault="00FB2316" w:rsidP="00FB2316">
            <w:pPr>
              <w:pStyle w:val="BodyText"/>
            </w:pPr>
            <w:r w:rsidRPr="00FB2316">
              <w:t>8.7</w:t>
            </w:r>
          </w:p>
        </w:tc>
        <w:tc>
          <w:tcPr>
            <w:tcW w:w="1530" w:type="dxa"/>
            <w:vAlign w:val="bottom"/>
          </w:tcPr>
          <w:p w14:paraId="0E1E0875" w14:textId="6D9D45D9" w:rsidR="00FB2316" w:rsidRPr="00FB2316" w:rsidRDefault="00FB2316" w:rsidP="00FB2316">
            <w:pPr>
              <w:pStyle w:val="BodyText"/>
            </w:pPr>
            <w:r w:rsidRPr="00FB2316">
              <w:t>87.4%</w:t>
            </w:r>
          </w:p>
        </w:tc>
        <w:tc>
          <w:tcPr>
            <w:tcW w:w="2250" w:type="dxa"/>
            <w:vAlign w:val="bottom"/>
          </w:tcPr>
          <w:p w14:paraId="3137354A" w14:textId="602132B6" w:rsidR="00FB2316" w:rsidRPr="00FB2316" w:rsidRDefault="00FB2316" w:rsidP="00FB2316">
            <w:pPr>
              <w:pStyle w:val="BodyText"/>
            </w:pPr>
            <w:r w:rsidRPr="00FB2316">
              <w:t>0.3</w:t>
            </w:r>
          </w:p>
        </w:tc>
        <w:tc>
          <w:tcPr>
            <w:tcW w:w="5040" w:type="dxa"/>
            <w:vAlign w:val="bottom"/>
          </w:tcPr>
          <w:p w14:paraId="2E0427FC" w14:textId="3B4A0048" w:rsidR="00FB2316" w:rsidRPr="00FB2316" w:rsidRDefault="00FB2316" w:rsidP="00FB2316">
            <w:pPr>
              <w:pStyle w:val="BodyText"/>
            </w:pPr>
            <w:r w:rsidRPr="00FB2316">
              <w:t>3.0%</w:t>
            </w:r>
          </w:p>
        </w:tc>
      </w:tr>
      <w:tr w:rsidR="00FB2316" w14:paraId="06AEC732" w14:textId="77777777" w:rsidTr="00FB2316">
        <w:tc>
          <w:tcPr>
            <w:tcW w:w="243" w:type="dxa"/>
            <w:vAlign w:val="bottom"/>
          </w:tcPr>
          <w:p w14:paraId="461A6657" w14:textId="25B8EC6E" w:rsidR="00FB2316" w:rsidRPr="00FB2316" w:rsidRDefault="00FB2316" w:rsidP="00FB2316">
            <w:pPr>
              <w:pStyle w:val="BodyText"/>
            </w:pPr>
            <w:r w:rsidRPr="00FB2316">
              <w:t>2</w:t>
            </w:r>
          </w:p>
        </w:tc>
        <w:tc>
          <w:tcPr>
            <w:tcW w:w="1083" w:type="dxa"/>
            <w:vAlign w:val="bottom"/>
          </w:tcPr>
          <w:p w14:paraId="7DD501ED" w14:textId="3DAB3EC3" w:rsidR="00FB2316" w:rsidRPr="00FB2316" w:rsidRDefault="00FB2316" w:rsidP="00FB2316">
            <w:pPr>
              <w:pStyle w:val="BodyText"/>
            </w:pPr>
            <w:r w:rsidRPr="00FB2316">
              <w:t>NMOR</w:t>
            </w:r>
          </w:p>
        </w:tc>
        <w:tc>
          <w:tcPr>
            <w:tcW w:w="1150" w:type="dxa"/>
            <w:vAlign w:val="bottom"/>
          </w:tcPr>
          <w:p w14:paraId="6FB7D7A2" w14:textId="51BFA39B" w:rsidR="00FB2316" w:rsidRPr="00FB2316" w:rsidRDefault="00FB2316" w:rsidP="00FB2316">
            <w:pPr>
              <w:pStyle w:val="BodyText"/>
            </w:pPr>
            <w:r w:rsidRPr="00FB2316">
              <w:t>10</w:t>
            </w:r>
          </w:p>
        </w:tc>
        <w:tc>
          <w:tcPr>
            <w:tcW w:w="1244" w:type="dxa"/>
            <w:vAlign w:val="bottom"/>
          </w:tcPr>
          <w:p w14:paraId="7AD84979" w14:textId="3D76F119" w:rsidR="00FB2316" w:rsidRPr="00FB2316" w:rsidRDefault="00FB2316" w:rsidP="00FB2316">
            <w:pPr>
              <w:pStyle w:val="BodyText"/>
            </w:pPr>
            <w:r w:rsidRPr="00FB2316">
              <w:t>9.1</w:t>
            </w:r>
          </w:p>
        </w:tc>
        <w:tc>
          <w:tcPr>
            <w:tcW w:w="1530" w:type="dxa"/>
            <w:vAlign w:val="bottom"/>
          </w:tcPr>
          <w:p w14:paraId="5687AF40" w14:textId="46F26D99" w:rsidR="00FB2316" w:rsidRPr="00FB2316" w:rsidRDefault="00FB2316" w:rsidP="00FB2316">
            <w:pPr>
              <w:pStyle w:val="BodyText"/>
            </w:pPr>
            <w:r w:rsidRPr="00FB2316">
              <w:t>91.2%</w:t>
            </w:r>
          </w:p>
        </w:tc>
        <w:tc>
          <w:tcPr>
            <w:tcW w:w="2250" w:type="dxa"/>
            <w:vAlign w:val="bottom"/>
          </w:tcPr>
          <w:p w14:paraId="2E5B13AD" w14:textId="48266487" w:rsidR="00FB2316" w:rsidRPr="00FB2316" w:rsidRDefault="00FB2316" w:rsidP="00FB2316">
            <w:pPr>
              <w:pStyle w:val="BodyText"/>
            </w:pPr>
            <w:r w:rsidRPr="00FB2316">
              <w:t>0.2</w:t>
            </w:r>
          </w:p>
        </w:tc>
        <w:tc>
          <w:tcPr>
            <w:tcW w:w="5040" w:type="dxa"/>
            <w:vAlign w:val="bottom"/>
          </w:tcPr>
          <w:p w14:paraId="770E9D20" w14:textId="791DB807" w:rsidR="00FB2316" w:rsidRPr="00FB2316" w:rsidRDefault="00FB2316" w:rsidP="00FB2316">
            <w:pPr>
              <w:pStyle w:val="BodyText"/>
            </w:pPr>
            <w:r w:rsidRPr="00FB2316">
              <w:t>2.5%</w:t>
            </w:r>
          </w:p>
        </w:tc>
      </w:tr>
      <w:tr w:rsidR="00FB2316" w14:paraId="4EE82B9E" w14:textId="77777777" w:rsidTr="00FB2316">
        <w:tc>
          <w:tcPr>
            <w:tcW w:w="243" w:type="dxa"/>
            <w:vAlign w:val="bottom"/>
          </w:tcPr>
          <w:p w14:paraId="7A1C724C" w14:textId="576437AF" w:rsidR="00FB2316" w:rsidRPr="00FB2316" w:rsidRDefault="00FB2316" w:rsidP="00FB2316">
            <w:pPr>
              <w:pStyle w:val="BodyText"/>
            </w:pPr>
            <w:r w:rsidRPr="00FB2316">
              <w:t>3</w:t>
            </w:r>
          </w:p>
        </w:tc>
        <w:tc>
          <w:tcPr>
            <w:tcW w:w="1083" w:type="dxa"/>
            <w:vAlign w:val="bottom"/>
          </w:tcPr>
          <w:p w14:paraId="3059C319" w14:textId="6867EA4F" w:rsidR="00FB2316" w:rsidRPr="00FB2316" w:rsidRDefault="00FB2316" w:rsidP="00FB2316">
            <w:pPr>
              <w:pStyle w:val="BodyText"/>
            </w:pPr>
            <w:r w:rsidRPr="00FB2316">
              <w:t>NMOR</w:t>
            </w:r>
          </w:p>
        </w:tc>
        <w:tc>
          <w:tcPr>
            <w:tcW w:w="1150" w:type="dxa"/>
            <w:vAlign w:val="bottom"/>
          </w:tcPr>
          <w:p w14:paraId="7E9E68B9" w14:textId="11C3C52B" w:rsidR="00FB2316" w:rsidRPr="00FB2316" w:rsidRDefault="00FB2316" w:rsidP="00FB2316">
            <w:pPr>
              <w:pStyle w:val="BodyText"/>
            </w:pPr>
            <w:r w:rsidRPr="00FB2316">
              <w:t>10</w:t>
            </w:r>
          </w:p>
        </w:tc>
        <w:tc>
          <w:tcPr>
            <w:tcW w:w="1244" w:type="dxa"/>
            <w:vAlign w:val="bottom"/>
          </w:tcPr>
          <w:p w14:paraId="1E248ED3" w14:textId="0EECC21B" w:rsidR="00FB2316" w:rsidRPr="00FB2316" w:rsidRDefault="00FB2316" w:rsidP="00FB2316">
            <w:pPr>
              <w:pStyle w:val="BodyText"/>
            </w:pPr>
            <w:r w:rsidRPr="00FB2316">
              <w:t>9.9</w:t>
            </w:r>
          </w:p>
        </w:tc>
        <w:tc>
          <w:tcPr>
            <w:tcW w:w="1530" w:type="dxa"/>
            <w:vAlign w:val="bottom"/>
          </w:tcPr>
          <w:p w14:paraId="7B87F3D0" w14:textId="2DD37520" w:rsidR="00FB2316" w:rsidRPr="00FB2316" w:rsidRDefault="00FB2316" w:rsidP="00FB2316">
            <w:pPr>
              <w:pStyle w:val="BodyText"/>
            </w:pPr>
            <w:r w:rsidRPr="00FB2316">
              <w:t>98.6%</w:t>
            </w:r>
          </w:p>
        </w:tc>
        <w:tc>
          <w:tcPr>
            <w:tcW w:w="2250" w:type="dxa"/>
            <w:vAlign w:val="bottom"/>
          </w:tcPr>
          <w:p w14:paraId="29A1777D" w14:textId="6E3A6545" w:rsidR="00FB2316" w:rsidRPr="00FB2316" w:rsidRDefault="00FB2316" w:rsidP="00FB2316">
            <w:pPr>
              <w:pStyle w:val="BodyText"/>
            </w:pPr>
            <w:r w:rsidRPr="00FB2316">
              <w:t>0.2</w:t>
            </w:r>
          </w:p>
        </w:tc>
        <w:tc>
          <w:tcPr>
            <w:tcW w:w="5040" w:type="dxa"/>
            <w:vAlign w:val="bottom"/>
          </w:tcPr>
          <w:p w14:paraId="3271B2E1" w14:textId="6817C82A" w:rsidR="00FB2316" w:rsidRPr="00FB2316" w:rsidRDefault="00FB2316" w:rsidP="00FB2316">
            <w:pPr>
              <w:pStyle w:val="BodyText"/>
            </w:pPr>
            <w:r w:rsidRPr="00FB2316">
              <w:t>1.9%</w:t>
            </w:r>
          </w:p>
        </w:tc>
      </w:tr>
      <w:tr w:rsidR="00FB2316" w14:paraId="5D85E990" w14:textId="77777777" w:rsidTr="00FB2316">
        <w:tc>
          <w:tcPr>
            <w:tcW w:w="243" w:type="dxa"/>
            <w:vAlign w:val="bottom"/>
          </w:tcPr>
          <w:p w14:paraId="3BDE29FC" w14:textId="4AAEA00E" w:rsidR="00FB2316" w:rsidRPr="00FB2316" w:rsidRDefault="00FB2316" w:rsidP="00FB2316">
            <w:pPr>
              <w:pStyle w:val="BodyText"/>
            </w:pPr>
            <w:r w:rsidRPr="00FB2316">
              <w:t>4</w:t>
            </w:r>
          </w:p>
        </w:tc>
        <w:tc>
          <w:tcPr>
            <w:tcW w:w="1083" w:type="dxa"/>
            <w:vAlign w:val="bottom"/>
          </w:tcPr>
          <w:p w14:paraId="54FD7D5D" w14:textId="1664242B" w:rsidR="00FB2316" w:rsidRPr="00FB2316" w:rsidRDefault="00FB2316" w:rsidP="00FB2316">
            <w:pPr>
              <w:pStyle w:val="BodyText"/>
            </w:pPr>
            <w:r w:rsidRPr="00FB2316">
              <w:t>NMOR</w:t>
            </w:r>
          </w:p>
        </w:tc>
        <w:tc>
          <w:tcPr>
            <w:tcW w:w="1150" w:type="dxa"/>
            <w:vAlign w:val="bottom"/>
          </w:tcPr>
          <w:p w14:paraId="1BBF4A4E" w14:textId="50CD3BAD" w:rsidR="00FB2316" w:rsidRPr="00FB2316" w:rsidRDefault="00FB2316" w:rsidP="00FB2316">
            <w:pPr>
              <w:pStyle w:val="BodyText"/>
            </w:pPr>
            <w:r w:rsidRPr="00FB2316">
              <w:t>10</w:t>
            </w:r>
          </w:p>
        </w:tc>
        <w:tc>
          <w:tcPr>
            <w:tcW w:w="1244" w:type="dxa"/>
            <w:vAlign w:val="bottom"/>
          </w:tcPr>
          <w:p w14:paraId="14924CEF" w14:textId="5E27A398" w:rsidR="00FB2316" w:rsidRPr="00FB2316" w:rsidRDefault="00FB2316" w:rsidP="00FB2316">
            <w:pPr>
              <w:pStyle w:val="BodyText"/>
            </w:pPr>
            <w:r w:rsidRPr="00FB2316">
              <w:t>9.6</w:t>
            </w:r>
          </w:p>
        </w:tc>
        <w:tc>
          <w:tcPr>
            <w:tcW w:w="1530" w:type="dxa"/>
            <w:vAlign w:val="bottom"/>
          </w:tcPr>
          <w:p w14:paraId="4B9E21F3" w14:textId="115EE677" w:rsidR="00FB2316" w:rsidRPr="00FB2316" w:rsidRDefault="00FB2316" w:rsidP="00FB2316">
            <w:pPr>
              <w:pStyle w:val="BodyText"/>
            </w:pPr>
            <w:r w:rsidRPr="00FB2316">
              <w:t>95.7%</w:t>
            </w:r>
          </w:p>
        </w:tc>
        <w:tc>
          <w:tcPr>
            <w:tcW w:w="2250" w:type="dxa"/>
            <w:vAlign w:val="bottom"/>
          </w:tcPr>
          <w:p w14:paraId="0C8938CE" w14:textId="4BE5223C" w:rsidR="00FB2316" w:rsidRPr="00FB2316" w:rsidRDefault="00FB2316" w:rsidP="00FB2316">
            <w:pPr>
              <w:pStyle w:val="BodyText"/>
            </w:pPr>
            <w:r w:rsidRPr="00FB2316">
              <w:t>0.5</w:t>
            </w:r>
          </w:p>
        </w:tc>
        <w:tc>
          <w:tcPr>
            <w:tcW w:w="5040" w:type="dxa"/>
            <w:vAlign w:val="bottom"/>
          </w:tcPr>
          <w:p w14:paraId="0754DBEE" w14:textId="4F2E1548" w:rsidR="00FB2316" w:rsidRPr="00FB2316" w:rsidRDefault="00FB2316" w:rsidP="00FB2316">
            <w:pPr>
              <w:pStyle w:val="BodyText"/>
            </w:pPr>
            <w:r w:rsidRPr="00FB2316">
              <w:t>5.3%</w:t>
            </w:r>
          </w:p>
        </w:tc>
      </w:tr>
      <w:tr w:rsidR="00FB2316" w14:paraId="664AE275" w14:textId="77777777" w:rsidTr="00FB2316">
        <w:tc>
          <w:tcPr>
            <w:tcW w:w="243" w:type="dxa"/>
            <w:vAlign w:val="bottom"/>
          </w:tcPr>
          <w:p w14:paraId="755E2AAD" w14:textId="5103D84C" w:rsidR="00FB2316" w:rsidRPr="00FB2316" w:rsidRDefault="00FB2316" w:rsidP="00FB2316">
            <w:pPr>
              <w:pStyle w:val="BodyText"/>
            </w:pPr>
            <w:r w:rsidRPr="00FB2316">
              <w:t>5</w:t>
            </w:r>
          </w:p>
        </w:tc>
        <w:tc>
          <w:tcPr>
            <w:tcW w:w="1083" w:type="dxa"/>
            <w:vAlign w:val="bottom"/>
          </w:tcPr>
          <w:p w14:paraId="3898283B" w14:textId="2A3F82DE" w:rsidR="00FB2316" w:rsidRPr="00FB2316" w:rsidRDefault="00FB2316" w:rsidP="00FB2316">
            <w:pPr>
              <w:pStyle w:val="BodyText"/>
            </w:pPr>
            <w:r w:rsidRPr="00FB2316">
              <w:t>NMOR</w:t>
            </w:r>
          </w:p>
        </w:tc>
        <w:tc>
          <w:tcPr>
            <w:tcW w:w="1150" w:type="dxa"/>
            <w:vAlign w:val="bottom"/>
          </w:tcPr>
          <w:p w14:paraId="404C432A" w14:textId="5EF2332D" w:rsidR="00FB2316" w:rsidRPr="00FB2316" w:rsidRDefault="00FB2316" w:rsidP="00FB2316">
            <w:pPr>
              <w:pStyle w:val="BodyText"/>
            </w:pPr>
            <w:r w:rsidRPr="00FB2316">
              <w:t>40</w:t>
            </w:r>
          </w:p>
        </w:tc>
        <w:tc>
          <w:tcPr>
            <w:tcW w:w="1244" w:type="dxa"/>
            <w:vAlign w:val="bottom"/>
          </w:tcPr>
          <w:p w14:paraId="48B97308" w14:textId="469577F1" w:rsidR="00FB2316" w:rsidRPr="00FB2316" w:rsidRDefault="00FB2316" w:rsidP="00FB2316">
            <w:pPr>
              <w:pStyle w:val="BodyText"/>
            </w:pPr>
            <w:r w:rsidRPr="00FB2316">
              <w:t>53.8</w:t>
            </w:r>
          </w:p>
        </w:tc>
        <w:tc>
          <w:tcPr>
            <w:tcW w:w="1530" w:type="dxa"/>
            <w:vAlign w:val="bottom"/>
          </w:tcPr>
          <w:p w14:paraId="0D7ECC68" w14:textId="4BB12FED" w:rsidR="00FB2316" w:rsidRPr="00FB2316" w:rsidRDefault="00FB2316" w:rsidP="00FB2316">
            <w:pPr>
              <w:pStyle w:val="BodyText"/>
            </w:pPr>
            <w:r w:rsidRPr="00FB2316">
              <w:t>134.6%</w:t>
            </w:r>
          </w:p>
        </w:tc>
        <w:tc>
          <w:tcPr>
            <w:tcW w:w="2250" w:type="dxa"/>
            <w:vAlign w:val="bottom"/>
          </w:tcPr>
          <w:p w14:paraId="547464BB" w14:textId="779841E9" w:rsidR="00FB2316" w:rsidRPr="00FB2316" w:rsidRDefault="00FB2316" w:rsidP="00FB2316">
            <w:pPr>
              <w:pStyle w:val="BodyText"/>
            </w:pPr>
            <w:r w:rsidRPr="00FB2316">
              <w:t>2.4</w:t>
            </w:r>
          </w:p>
        </w:tc>
        <w:tc>
          <w:tcPr>
            <w:tcW w:w="5040" w:type="dxa"/>
            <w:vAlign w:val="bottom"/>
          </w:tcPr>
          <w:p w14:paraId="1049478F" w14:textId="6305022B" w:rsidR="00FB2316" w:rsidRPr="00FB2316" w:rsidRDefault="00FB2316" w:rsidP="00FB2316">
            <w:pPr>
              <w:pStyle w:val="BodyText"/>
            </w:pPr>
            <w:r w:rsidRPr="00FB2316">
              <w:t>4.4%</w:t>
            </w:r>
          </w:p>
        </w:tc>
      </w:tr>
      <w:tr w:rsidR="00FB2316" w14:paraId="374709DD" w14:textId="77777777" w:rsidTr="00FB2316">
        <w:tc>
          <w:tcPr>
            <w:tcW w:w="243" w:type="dxa"/>
            <w:vAlign w:val="bottom"/>
          </w:tcPr>
          <w:p w14:paraId="61DE9478" w14:textId="3F0CE1A2" w:rsidR="00FB2316" w:rsidRPr="00FB2316" w:rsidRDefault="00FB2316" w:rsidP="00FB2316">
            <w:pPr>
              <w:pStyle w:val="BodyText"/>
            </w:pPr>
            <w:r w:rsidRPr="00FB2316">
              <w:t>6</w:t>
            </w:r>
          </w:p>
        </w:tc>
        <w:tc>
          <w:tcPr>
            <w:tcW w:w="1083" w:type="dxa"/>
            <w:vAlign w:val="bottom"/>
          </w:tcPr>
          <w:p w14:paraId="32F2A400" w14:textId="5B530FD8" w:rsidR="00FB2316" w:rsidRPr="00FB2316" w:rsidRDefault="00FB2316" w:rsidP="00FB2316">
            <w:pPr>
              <w:pStyle w:val="BodyText"/>
            </w:pPr>
            <w:r w:rsidRPr="00FB2316">
              <w:t>NMOR</w:t>
            </w:r>
          </w:p>
        </w:tc>
        <w:tc>
          <w:tcPr>
            <w:tcW w:w="1150" w:type="dxa"/>
            <w:vAlign w:val="bottom"/>
          </w:tcPr>
          <w:p w14:paraId="218A56C3" w14:textId="6A19B09C" w:rsidR="00FB2316" w:rsidRPr="00FB2316" w:rsidRDefault="00FB2316" w:rsidP="00FB2316">
            <w:pPr>
              <w:pStyle w:val="BodyText"/>
            </w:pPr>
            <w:r w:rsidRPr="00FB2316">
              <w:t>40</w:t>
            </w:r>
          </w:p>
        </w:tc>
        <w:tc>
          <w:tcPr>
            <w:tcW w:w="1244" w:type="dxa"/>
            <w:vAlign w:val="bottom"/>
          </w:tcPr>
          <w:p w14:paraId="532F4A9C" w14:textId="6D796FD4" w:rsidR="00FB2316" w:rsidRPr="00FB2316" w:rsidRDefault="00FB2316" w:rsidP="00FB2316">
            <w:pPr>
              <w:pStyle w:val="BodyText"/>
            </w:pPr>
            <w:r w:rsidRPr="00FB2316">
              <w:t>41.1</w:t>
            </w:r>
          </w:p>
        </w:tc>
        <w:tc>
          <w:tcPr>
            <w:tcW w:w="1530" w:type="dxa"/>
            <w:vAlign w:val="bottom"/>
          </w:tcPr>
          <w:p w14:paraId="584E1F5B" w14:textId="08DF90C1" w:rsidR="00FB2316" w:rsidRPr="00FB2316" w:rsidRDefault="00FB2316" w:rsidP="00FB2316">
            <w:pPr>
              <w:pStyle w:val="BodyText"/>
            </w:pPr>
            <w:r w:rsidRPr="00FB2316">
              <w:t>102.7%</w:t>
            </w:r>
          </w:p>
        </w:tc>
        <w:tc>
          <w:tcPr>
            <w:tcW w:w="2250" w:type="dxa"/>
            <w:vAlign w:val="bottom"/>
          </w:tcPr>
          <w:p w14:paraId="4815DA59" w14:textId="1B77E83F" w:rsidR="00FB2316" w:rsidRPr="00FB2316" w:rsidRDefault="00FB2316" w:rsidP="00FB2316">
            <w:pPr>
              <w:pStyle w:val="BodyText"/>
            </w:pPr>
            <w:r w:rsidRPr="00FB2316">
              <w:t>2.6</w:t>
            </w:r>
          </w:p>
        </w:tc>
        <w:tc>
          <w:tcPr>
            <w:tcW w:w="5040" w:type="dxa"/>
            <w:vAlign w:val="bottom"/>
          </w:tcPr>
          <w:p w14:paraId="09665E94" w14:textId="6C524D4A" w:rsidR="00FB2316" w:rsidRPr="00FB2316" w:rsidRDefault="00FB2316" w:rsidP="00FB2316">
            <w:pPr>
              <w:pStyle w:val="BodyText"/>
            </w:pPr>
            <w:r w:rsidRPr="00FB2316">
              <w:t>6.3%</w:t>
            </w:r>
          </w:p>
        </w:tc>
      </w:tr>
      <w:tr w:rsidR="00FB2316" w14:paraId="7B140D56" w14:textId="77777777" w:rsidTr="00FB2316">
        <w:tc>
          <w:tcPr>
            <w:tcW w:w="243" w:type="dxa"/>
            <w:vAlign w:val="bottom"/>
          </w:tcPr>
          <w:p w14:paraId="3B5242AB" w14:textId="462B2AEA" w:rsidR="00FB2316" w:rsidRPr="00FB2316" w:rsidRDefault="00FB2316" w:rsidP="00FB2316">
            <w:pPr>
              <w:pStyle w:val="BodyText"/>
            </w:pPr>
            <w:r w:rsidRPr="00FB2316">
              <w:t>1</w:t>
            </w:r>
          </w:p>
        </w:tc>
        <w:tc>
          <w:tcPr>
            <w:tcW w:w="1083" w:type="dxa"/>
            <w:vAlign w:val="bottom"/>
          </w:tcPr>
          <w:p w14:paraId="5DD47CBA" w14:textId="10F0159A" w:rsidR="00FB2316" w:rsidRPr="00FB2316" w:rsidRDefault="00FB2316" w:rsidP="00FB2316">
            <w:pPr>
              <w:pStyle w:val="BodyText"/>
            </w:pPr>
            <w:r w:rsidRPr="00FB2316">
              <w:t>NPIP</w:t>
            </w:r>
          </w:p>
        </w:tc>
        <w:tc>
          <w:tcPr>
            <w:tcW w:w="1150" w:type="dxa"/>
            <w:vAlign w:val="bottom"/>
          </w:tcPr>
          <w:p w14:paraId="3BC1C6E9" w14:textId="7F3FF68A" w:rsidR="00FB2316" w:rsidRPr="00FB2316" w:rsidRDefault="00FB2316" w:rsidP="00FB2316">
            <w:pPr>
              <w:pStyle w:val="BodyText"/>
            </w:pPr>
            <w:r w:rsidRPr="00FB2316">
              <w:t>40</w:t>
            </w:r>
          </w:p>
        </w:tc>
        <w:tc>
          <w:tcPr>
            <w:tcW w:w="1244" w:type="dxa"/>
            <w:vAlign w:val="bottom"/>
          </w:tcPr>
          <w:p w14:paraId="13F89C3C" w14:textId="4E3C1718" w:rsidR="00FB2316" w:rsidRPr="00FB2316" w:rsidRDefault="00FB2316" w:rsidP="00FB2316">
            <w:pPr>
              <w:pStyle w:val="BodyText"/>
            </w:pPr>
            <w:r w:rsidRPr="00FB2316">
              <w:t>45.0</w:t>
            </w:r>
          </w:p>
        </w:tc>
        <w:tc>
          <w:tcPr>
            <w:tcW w:w="1530" w:type="dxa"/>
            <w:vAlign w:val="bottom"/>
          </w:tcPr>
          <w:p w14:paraId="438E5721" w14:textId="528D0B80" w:rsidR="00FB2316" w:rsidRPr="00FB2316" w:rsidRDefault="00FB2316" w:rsidP="00FB2316">
            <w:pPr>
              <w:pStyle w:val="BodyText"/>
            </w:pPr>
            <w:r w:rsidRPr="00FB2316">
              <w:t>112.4%</w:t>
            </w:r>
          </w:p>
        </w:tc>
        <w:tc>
          <w:tcPr>
            <w:tcW w:w="2250" w:type="dxa"/>
            <w:vAlign w:val="bottom"/>
          </w:tcPr>
          <w:p w14:paraId="46B162B5" w14:textId="61A639CA" w:rsidR="00FB2316" w:rsidRPr="00FB2316" w:rsidRDefault="00FB2316" w:rsidP="00FB2316">
            <w:pPr>
              <w:pStyle w:val="BodyText"/>
            </w:pPr>
            <w:r w:rsidRPr="00FB2316">
              <w:t>2.2</w:t>
            </w:r>
          </w:p>
        </w:tc>
        <w:tc>
          <w:tcPr>
            <w:tcW w:w="5040" w:type="dxa"/>
            <w:vAlign w:val="bottom"/>
          </w:tcPr>
          <w:p w14:paraId="1E248BCE" w14:textId="4B251E0D" w:rsidR="00FB2316" w:rsidRPr="00FB2316" w:rsidRDefault="00FB2316" w:rsidP="00FB2316">
            <w:pPr>
              <w:pStyle w:val="BodyText"/>
            </w:pPr>
            <w:r w:rsidRPr="00FB2316">
              <w:t>4.9%</w:t>
            </w:r>
          </w:p>
        </w:tc>
      </w:tr>
      <w:tr w:rsidR="00FB2316" w14:paraId="05F75B80" w14:textId="77777777" w:rsidTr="00FB2316">
        <w:tc>
          <w:tcPr>
            <w:tcW w:w="243" w:type="dxa"/>
            <w:vAlign w:val="bottom"/>
          </w:tcPr>
          <w:p w14:paraId="08F38DD1" w14:textId="6B658C5C" w:rsidR="00FB2316" w:rsidRPr="00FB2316" w:rsidRDefault="00FB2316" w:rsidP="00FB2316">
            <w:pPr>
              <w:pStyle w:val="BodyText"/>
            </w:pPr>
            <w:r w:rsidRPr="00FB2316">
              <w:t>2</w:t>
            </w:r>
          </w:p>
        </w:tc>
        <w:tc>
          <w:tcPr>
            <w:tcW w:w="1083" w:type="dxa"/>
            <w:vAlign w:val="bottom"/>
          </w:tcPr>
          <w:p w14:paraId="02944586" w14:textId="6E98A382" w:rsidR="00FB2316" w:rsidRPr="00FB2316" w:rsidRDefault="00FB2316" w:rsidP="00FB2316">
            <w:pPr>
              <w:pStyle w:val="BodyText"/>
            </w:pPr>
            <w:r w:rsidRPr="00FB2316">
              <w:t>NPIP</w:t>
            </w:r>
          </w:p>
        </w:tc>
        <w:tc>
          <w:tcPr>
            <w:tcW w:w="1150" w:type="dxa"/>
            <w:vAlign w:val="bottom"/>
          </w:tcPr>
          <w:p w14:paraId="0D3BDACF" w14:textId="509EBF96" w:rsidR="00FB2316" w:rsidRPr="00FB2316" w:rsidRDefault="00FB2316" w:rsidP="00FB2316">
            <w:pPr>
              <w:pStyle w:val="BodyText"/>
            </w:pPr>
            <w:r w:rsidRPr="00FB2316">
              <w:t>40</w:t>
            </w:r>
          </w:p>
        </w:tc>
        <w:tc>
          <w:tcPr>
            <w:tcW w:w="1244" w:type="dxa"/>
            <w:vAlign w:val="bottom"/>
          </w:tcPr>
          <w:p w14:paraId="4C45E25C" w14:textId="3949E44E" w:rsidR="00FB2316" w:rsidRPr="00FB2316" w:rsidRDefault="00FB2316" w:rsidP="00FB2316">
            <w:pPr>
              <w:pStyle w:val="BodyText"/>
            </w:pPr>
            <w:r w:rsidRPr="00FB2316">
              <w:t>47.1</w:t>
            </w:r>
          </w:p>
        </w:tc>
        <w:tc>
          <w:tcPr>
            <w:tcW w:w="1530" w:type="dxa"/>
            <w:vAlign w:val="bottom"/>
          </w:tcPr>
          <w:p w14:paraId="3009C5DF" w14:textId="3C223266" w:rsidR="00FB2316" w:rsidRPr="00FB2316" w:rsidRDefault="00FB2316" w:rsidP="00FB2316">
            <w:pPr>
              <w:pStyle w:val="BodyText"/>
            </w:pPr>
            <w:r w:rsidRPr="00FB2316">
              <w:t>117.8%</w:t>
            </w:r>
          </w:p>
        </w:tc>
        <w:tc>
          <w:tcPr>
            <w:tcW w:w="2250" w:type="dxa"/>
            <w:vAlign w:val="bottom"/>
          </w:tcPr>
          <w:p w14:paraId="01F8BA22" w14:textId="651A0028" w:rsidR="00FB2316" w:rsidRPr="00FB2316" w:rsidRDefault="00FB2316" w:rsidP="00FB2316">
            <w:pPr>
              <w:pStyle w:val="BodyText"/>
            </w:pPr>
            <w:r w:rsidRPr="00FB2316">
              <w:t>2.6</w:t>
            </w:r>
          </w:p>
        </w:tc>
        <w:tc>
          <w:tcPr>
            <w:tcW w:w="5040" w:type="dxa"/>
            <w:vAlign w:val="bottom"/>
          </w:tcPr>
          <w:p w14:paraId="3E094DB8" w14:textId="073E0AD9" w:rsidR="00FB2316" w:rsidRPr="00FB2316" w:rsidRDefault="00FB2316" w:rsidP="00FB2316">
            <w:pPr>
              <w:pStyle w:val="BodyText"/>
            </w:pPr>
            <w:r w:rsidRPr="00FB2316">
              <w:t>5.6%</w:t>
            </w:r>
          </w:p>
        </w:tc>
      </w:tr>
      <w:tr w:rsidR="00FB2316" w14:paraId="68EE549B" w14:textId="77777777" w:rsidTr="00FB2316">
        <w:tc>
          <w:tcPr>
            <w:tcW w:w="243" w:type="dxa"/>
            <w:vAlign w:val="bottom"/>
          </w:tcPr>
          <w:p w14:paraId="4B50A297" w14:textId="4AA6B3F2" w:rsidR="00FB2316" w:rsidRPr="00FB2316" w:rsidRDefault="00FB2316" w:rsidP="00FB2316">
            <w:pPr>
              <w:pStyle w:val="BodyText"/>
            </w:pPr>
            <w:r w:rsidRPr="00FB2316">
              <w:t>3</w:t>
            </w:r>
          </w:p>
        </w:tc>
        <w:tc>
          <w:tcPr>
            <w:tcW w:w="1083" w:type="dxa"/>
            <w:vAlign w:val="bottom"/>
          </w:tcPr>
          <w:p w14:paraId="6F7A488E" w14:textId="009865F7" w:rsidR="00FB2316" w:rsidRPr="00FB2316" w:rsidRDefault="00FB2316" w:rsidP="00FB2316">
            <w:pPr>
              <w:pStyle w:val="BodyText"/>
            </w:pPr>
            <w:r w:rsidRPr="00FB2316">
              <w:t>NPIP</w:t>
            </w:r>
          </w:p>
        </w:tc>
        <w:tc>
          <w:tcPr>
            <w:tcW w:w="1150" w:type="dxa"/>
            <w:vAlign w:val="bottom"/>
          </w:tcPr>
          <w:p w14:paraId="413E5749" w14:textId="31169B7B" w:rsidR="00FB2316" w:rsidRPr="00FB2316" w:rsidRDefault="00FB2316" w:rsidP="00FB2316">
            <w:pPr>
              <w:pStyle w:val="BodyText"/>
            </w:pPr>
            <w:r w:rsidRPr="00FB2316">
              <w:t>40</w:t>
            </w:r>
          </w:p>
        </w:tc>
        <w:tc>
          <w:tcPr>
            <w:tcW w:w="1244" w:type="dxa"/>
            <w:vAlign w:val="bottom"/>
          </w:tcPr>
          <w:p w14:paraId="0FA77459" w14:textId="7A963EC3" w:rsidR="00FB2316" w:rsidRPr="00FB2316" w:rsidRDefault="00FB2316" w:rsidP="00FB2316">
            <w:pPr>
              <w:pStyle w:val="BodyText"/>
            </w:pPr>
            <w:r w:rsidRPr="00FB2316">
              <w:t>42.6</w:t>
            </w:r>
          </w:p>
        </w:tc>
        <w:tc>
          <w:tcPr>
            <w:tcW w:w="1530" w:type="dxa"/>
            <w:vAlign w:val="bottom"/>
          </w:tcPr>
          <w:p w14:paraId="2627323B" w14:textId="2AAC2559" w:rsidR="00FB2316" w:rsidRPr="00FB2316" w:rsidRDefault="00FB2316" w:rsidP="00FB2316">
            <w:pPr>
              <w:pStyle w:val="BodyText"/>
            </w:pPr>
            <w:r w:rsidRPr="00FB2316">
              <w:t>106.6%</w:t>
            </w:r>
          </w:p>
        </w:tc>
        <w:tc>
          <w:tcPr>
            <w:tcW w:w="2250" w:type="dxa"/>
            <w:vAlign w:val="bottom"/>
          </w:tcPr>
          <w:p w14:paraId="48BEC83E" w14:textId="0A1427F4" w:rsidR="00FB2316" w:rsidRPr="00FB2316" w:rsidRDefault="00FB2316" w:rsidP="00FB2316">
            <w:pPr>
              <w:pStyle w:val="BodyText"/>
            </w:pPr>
            <w:r w:rsidRPr="00FB2316">
              <w:t>2.4</w:t>
            </w:r>
          </w:p>
        </w:tc>
        <w:tc>
          <w:tcPr>
            <w:tcW w:w="5040" w:type="dxa"/>
            <w:vAlign w:val="bottom"/>
          </w:tcPr>
          <w:p w14:paraId="5A14BEF3" w14:textId="30089F6F" w:rsidR="00FB2316" w:rsidRPr="00FB2316" w:rsidRDefault="00FB2316" w:rsidP="00FB2316">
            <w:pPr>
              <w:pStyle w:val="BodyText"/>
            </w:pPr>
            <w:r w:rsidRPr="00FB2316">
              <w:t>5.6%</w:t>
            </w:r>
          </w:p>
        </w:tc>
      </w:tr>
      <w:tr w:rsidR="00FB2316" w14:paraId="103930C6" w14:textId="77777777" w:rsidTr="00FB2316">
        <w:tc>
          <w:tcPr>
            <w:tcW w:w="243" w:type="dxa"/>
            <w:vAlign w:val="bottom"/>
          </w:tcPr>
          <w:p w14:paraId="1A30A078" w14:textId="07C3DDAE" w:rsidR="00FB2316" w:rsidRPr="00FB2316" w:rsidRDefault="00FB2316" w:rsidP="00FB2316">
            <w:pPr>
              <w:pStyle w:val="BodyText"/>
            </w:pPr>
            <w:r w:rsidRPr="00FB2316">
              <w:t>4</w:t>
            </w:r>
          </w:p>
        </w:tc>
        <w:tc>
          <w:tcPr>
            <w:tcW w:w="1083" w:type="dxa"/>
            <w:vAlign w:val="bottom"/>
          </w:tcPr>
          <w:p w14:paraId="5688CD1F" w14:textId="4DD238C9" w:rsidR="00FB2316" w:rsidRPr="00FB2316" w:rsidRDefault="00FB2316" w:rsidP="00FB2316">
            <w:pPr>
              <w:pStyle w:val="BodyText"/>
            </w:pPr>
            <w:r w:rsidRPr="00FB2316">
              <w:t>NPIP</w:t>
            </w:r>
          </w:p>
        </w:tc>
        <w:tc>
          <w:tcPr>
            <w:tcW w:w="1150" w:type="dxa"/>
            <w:vAlign w:val="bottom"/>
          </w:tcPr>
          <w:p w14:paraId="5931FA92" w14:textId="6E8A38CA" w:rsidR="00FB2316" w:rsidRPr="00FB2316" w:rsidRDefault="00FB2316" w:rsidP="00FB2316">
            <w:pPr>
              <w:pStyle w:val="BodyText"/>
            </w:pPr>
            <w:r w:rsidRPr="00FB2316">
              <w:t>40</w:t>
            </w:r>
          </w:p>
        </w:tc>
        <w:tc>
          <w:tcPr>
            <w:tcW w:w="1244" w:type="dxa"/>
            <w:vAlign w:val="bottom"/>
          </w:tcPr>
          <w:p w14:paraId="6D66AAD9" w14:textId="02FA60A0" w:rsidR="00FB2316" w:rsidRPr="00FB2316" w:rsidRDefault="00FB2316" w:rsidP="00FB2316">
            <w:pPr>
              <w:pStyle w:val="BodyText"/>
            </w:pPr>
            <w:r w:rsidRPr="00FB2316">
              <w:t>45.9</w:t>
            </w:r>
          </w:p>
        </w:tc>
        <w:tc>
          <w:tcPr>
            <w:tcW w:w="1530" w:type="dxa"/>
            <w:vAlign w:val="bottom"/>
          </w:tcPr>
          <w:p w14:paraId="16B531AF" w14:textId="366F5795" w:rsidR="00FB2316" w:rsidRPr="00FB2316" w:rsidRDefault="00FB2316" w:rsidP="00FB2316">
            <w:pPr>
              <w:pStyle w:val="BodyText"/>
            </w:pPr>
            <w:r w:rsidRPr="00FB2316">
              <w:t>114.8%</w:t>
            </w:r>
          </w:p>
        </w:tc>
        <w:tc>
          <w:tcPr>
            <w:tcW w:w="2250" w:type="dxa"/>
            <w:vAlign w:val="bottom"/>
          </w:tcPr>
          <w:p w14:paraId="403FBAF3" w14:textId="056550C6" w:rsidR="00FB2316" w:rsidRPr="00FB2316" w:rsidRDefault="00FB2316" w:rsidP="00FB2316">
            <w:pPr>
              <w:pStyle w:val="BodyText"/>
            </w:pPr>
            <w:r w:rsidRPr="00FB2316">
              <w:t>2.2</w:t>
            </w:r>
          </w:p>
        </w:tc>
        <w:tc>
          <w:tcPr>
            <w:tcW w:w="5040" w:type="dxa"/>
            <w:vAlign w:val="bottom"/>
          </w:tcPr>
          <w:p w14:paraId="67F3D4D7" w14:textId="7E58E1E1" w:rsidR="00FB2316" w:rsidRPr="00FB2316" w:rsidRDefault="00FB2316" w:rsidP="00FB2316">
            <w:pPr>
              <w:pStyle w:val="BodyText"/>
            </w:pPr>
            <w:r w:rsidRPr="00FB2316">
              <w:t>4.8%</w:t>
            </w:r>
          </w:p>
        </w:tc>
      </w:tr>
      <w:tr w:rsidR="00FB2316" w14:paraId="1959D873" w14:textId="77777777" w:rsidTr="00FB2316">
        <w:tc>
          <w:tcPr>
            <w:tcW w:w="243" w:type="dxa"/>
            <w:vAlign w:val="bottom"/>
          </w:tcPr>
          <w:p w14:paraId="7D10C849" w14:textId="18CC2F3C" w:rsidR="00FB2316" w:rsidRPr="00FB2316" w:rsidRDefault="00FB2316" w:rsidP="00FB2316">
            <w:pPr>
              <w:pStyle w:val="BodyText"/>
            </w:pPr>
            <w:r w:rsidRPr="00FB2316">
              <w:t>5</w:t>
            </w:r>
          </w:p>
        </w:tc>
        <w:tc>
          <w:tcPr>
            <w:tcW w:w="1083" w:type="dxa"/>
            <w:vAlign w:val="bottom"/>
          </w:tcPr>
          <w:p w14:paraId="07E086BE" w14:textId="74678A66" w:rsidR="00FB2316" w:rsidRPr="00FB2316" w:rsidRDefault="00FB2316" w:rsidP="00FB2316">
            <w:pPr>
              <w:pStyle w:val="BodyText"/>
            </w:pPr>
            <w:r w:rsidRPr="00FB2316">
              <w:t>NPIP</w:t>
            </w:r>
          </w:p>
        </w:tc>
        <w:tc>
          <w:tcPr>
            <w:tcW w:w="1150" w:type="dxa"/>
            <w:vAlign w:val="bottom"/>
          </w:tcPr>
          <w:p w14:paraId="4B9DE1FE" w14:textId="705877A4" w:rsidR="00FB2316" w:rsidRPr="00FB2316" w:rsidRDefault="00FB2316" w:rsidP="00FB2316">
            <w:pPr>
              <w:pStyle w:val="BodyText"/>
            </w:pPr>
            <w:r w:rsidRPr="00FB2316">
              <w:t>40</w:t>
            </w:r>
          </w:p>
        </w:tc>
        <w:tc>
          <w:tcPr>
            <w:tcW w:w="1244" w:type="dxa"/>
            <w:vAlign w:val="bottom"/>
          </w:tcPr>
          <w:p w14:paraId="02F3A53E" w14:textId="5533B708" w:rsidR="00FB2316" w:rsidRPr="00FB2316" w:rsidRDefault="00FB2316" w:rsidP="00FB2316">
            <w:pPr>
              <w:pStyle w:val="BodyText"/>
            </w:pPr>
            <w:r w:rsidRPr="00FB2316">
              <w:t>49.3</w:t>
            </w:r>
          </w:p>
        </w:tc>
        <w:tc>
          <w:tcPr>
            <w:tcW w:w="1530" w:type="dxa"/>
            <w:vAlign w:val="bottom"/>
          </w:tcPr>
          <w:p w14:paraId="5816F870" w14:textId="2436FFBD" w:rsidR="00FB2316" w:rsidRPr="00FB2316" w:rsidRDefault="00FB2316" w:rsidP="00FB2316">
            <w:pPr>
              <w:pStyle w:val="BodyText"/>
            </w:pPr>
            <w:r w:rsidRPr="00FB2316">
              <w:t>123.2%</w:t>
            </w:r>
          </w:p>
        </w:tc>
        <w:tc>
          <w:tcPr>
            <w:tcW w:w="2250" w:type="dxa"/>
            <w:vAlign w:val="bottom"/>
          </w:tcPr>
          <w:p w14:paraId="0445D462" w14:textId="5CF7B6BC" w:rsidR="00FB2316" w:rsidRPr="00FB2316" w:rsidRDefault="00FB2316" w:rsidP="00FB2316">
            <w:pPr>
              <w:pStyle w:val="BodyText"/>
            </w:pPr>
            <w:r w:rsidRPr="00FB2316">
              <w:t>2.3</w:t>
            </w:r>
          </w:p>
        </w:tc>
        <w:tc>
          <w:tcPr>
            <w:tcW w:w="5040" w:type="dxa"/>
            <w:vAlign w:val="bottom"/>
          </w:tcPr>
          <w:p w14:paraId="05F1691B" w14:textId="3CC70136" w:rsidR="00FB2316" w:rsidRPr="00FB2316" w:rsidRDefault="00FB2316" w:rsidP="00FB2316">
            <w:pPr>
              <w:pStyle w:val="BodyText"/>
            </w:pPr>
            <w:r w:rsidRPr="00FB2316">
              <w:t>4.7%</w:t>
            </w:r>
          </w:p>
        </w:tc>
      </w:tr>
      <w:tr w:rsidR="00FB2316" w14:paraId="633C1A6D" w14:textId="77777777" w:rsidTr="00FB2316">
        <w:tc>
          <w:tcPr>
            <w:tcW w:w="243" w:type="dxa"/>
            <w:vAlign w:val="bottom"/>
          </w:tcPr>
          <w:p w14:paraId="26D16AA0" w14:textId="6F297F6F" w:rsidR="00FB2316" w:rsidRPr="00FB2316" w:rsidRDefault="00FB2316" w:rsidP="00FB2316">
            <w:pPr>
              <w:pStyle w:val="BodyText"/>
            </w:pPr>
            <w:r w:rsidRPr="00FB2316">
              <w:t>6</w:t>
            </w:r>
          </w:p>
        </w:tc>
        <w:tc>
          <w:tcPr>
            <w:tcW w:w="1083" w:type="dxa"/>
            <w:vAlign w:val="bottom"/>
          </w:tcPr>
          <w:p w14:paraId="4AF45477" w14:textId="045A340A" w:rsidR="00FB2316" w:rsidRPr="00FB2316" w:rsidRDefault="00FB2316" w:rsidP="00FB2316">
            <w:pPr>
              <w:pStyle w:val="BodyText"/>
            </w:pPr>
            <w:r w:rsidRPr="00FB2316">
              <w:t>NPIP</w:t>
            </w:r>
          </w:p>
        </w:tc>
        <w:tc>
          <w:tcPr>
            <w:tcW w:w="1150" w:type="dxa"/>
            <w:vAlign w:val="bottom"/>
          </w:tcPr>
          <w:p w14:paraId="1A5938FE" w14:textId="57FA1640" w:rsidR="00FB2316" w:rsidRPr="00FB2316" w:rsidRDefault="00FB2316" w:rsidP="00FB2316">
            <w:pPr>
              <w:pStyle w:val="BodyText"/>
            </w:pPr>
            <w:r w:rsidRPr="00FB2316">
              <w:t>40</w:t>
            </w:r>
          </w:p>
        </w:tc>
        <w:tc>
          <w:tcPr>
            <w:tcW w:w="1244" w:type="dxa"/>
            <w:vAlign w:val="bottom"/>
          </w:tcPr>
          <w:p w14:paraId="6BEC20FE" w14:textId="6911DA72" w:rsidR="00FB2316" w:rsidRPr="00FB2316" w:rsidRDefault="00FB2316" w:rsidP="00FB2316">
            <w:pPr>
              <w:pStyle w:val="BodyText"/>
            </w:pPr>
            <w:r w:rsidRPr="00FB2316">
              <w:t>47.1</w:t>
            </w:r>
          </w:p>
        </w:tc>
        <w:tc>
          <w:tcPr>
            <w:tcW w:w="1530" w:type="dxa"/>
            <w:vAlign w:val="bottom"/>
          </w:tcPr>
          <w:p w14:paraId="5CBA9D5E" w14:textId="3AD39BDD" w:rsidR="00FB2316" w:rsidRPr="00FB2316" w:rsidRDefault="00FB2316" w:rsidP="00FB2316">
            <w:pPr>
              <w:pStyle w:val="BodyText"/>
            </w:pPr>
            <w:r w:rsidRPr="00FB2316">
              <w:t>117.6%</w:t>
            </w:r>
          </w:p>
        </w:tc>
        <w:tc>
          <w:tcPr>
            <w:tcW w:w="2250" w:type="dxa"/>
            <w:vAlign w:val="bottom"/>
          </w:tcPr>
          <w:p w14:paraId="7E340AF7" w14:textId="5868537E" w:rsidR="00FB2316" w:rsidRPr="00FB2316" w:rsidRDefault="00FB2316" w:rsidP="00FB2316">
            <w:pPr>
              <w:pStyle w:val="BodyText"/>
            </w:pPr>
            <w:r w:rsidRPr="00FB2316">
              <w:t>2.5</w:t>
            </w:r>
          </w:p>
        </w:tc>
        <w:tc>
          <w:tcPr>
            <w:tcW w:w="5040" w:type="dxa"/>
            <w:vAlign w:val="bottom"/>
          </w:tcPr>
          <w:p w14:paraId="2D95B48C" w14:textId="293E850D" w:rsidR="00FB2316" w:rsidRPr="00FB2316" w:rsidRDefault="00FB2316" w:rsidP="00FB2316">
            <w:pPr>
              <w:pStyle w:val="BodyText"/>
            </w:pPr>
            <w:r w:rsidRPr="00FB2316">
              <w:t>5.3%</w:t>
            </w:r>
          </w:p>
        </w:tc>
      </w:tr>
      <w:tr w:rsidR="00FB2316" w14:paraId="1761CEAE" w14:textId="77777777" w:rsidTr="00FB2316">
        <w:tc>
          <w:tcPr>
            <w:tcW w:w="243" w:type="dxa"/>
            <w:vAlign w:val="bottom"/>
          </w:tcPr>
          <w:p w14:paraId="13CEB0F3" w14:textId="4D1102E1" w:rsidR="00FB2316" w:rsidRPr="00FB2316" w:rsidRDefault="00FB2316" w:rsidP="00FB2316">
            <w:pPr>
              <w:pStyle w:val="BodyText"/>
            </w:pPr>
            <w:r w:rsidRPr="00FB2316">
              <w:t>1</w:t>
            </w:r>
          </w:p>
        </w:tc>
        <w:tc>
          <w:tcPr>
            <w:tcW w:w="1083" w:type="dxa"/>
            <w:vAlign w:val="bottom"/>
          </w:tcPr>
          <w:p w14:paraId="7B671C96" w14:textId="3D912FCD" w:rsidR="00FB2316" w:rsidRPr="00FB2316" w:rsidRDefault="00FB2316" w:rsidP="00FB2316">
            <w:pPr>
              <w:pStyle w:val="BodyText"/>
            </w:pPr>
            <w:r w:rsidRPr="00FB2316">
              <w:t>NPYR</w:t>
            </w:r>
          </w:p>
        </w:tc>
        <w:tc>
          <w:tcPr>
            <w:tcW w:w="1150" w:type="dxa"/>
            <w:vAlign w:val="bottom"/>
          </w:tcPr>
          <w:p w14:paraId="3DC09D2E" w14:textId="0791F386" w:rsidR="00FB2316" w:rsidRPr="00FB2316" w:rsidRDefault="00FB2316" w:rsidP="00FB2316">
            <w:pPr>
              <w:pStyle w:val="BodyText"/>
            </w:pPr>
            <w:r w:rsidRPr="00FB2316">
              <w:t>40</w:t>
            </w:r>
          </w:p>
        </w:tc>
        <w:tc>
          <w:tcPr>
            <w:tcW w:w="1244" w:type="dxa"/>
            <w:vAlign w:val="bottom"/>
          </w:tcPr>
          <w:p w14:paraId="215ABCC3" w14:textId="551A0723" w:rsidR="00FB2316" w:rsidRPr="00FB2316" w:rsidRDefault="00FB2316" w:rsidP="00FB2316">
            <w:pPr>
              <w:pStyle w:val="BodyText"/>
            </w:pPr>
            <w:r w:rsidRPr="00FB2316">
              <w:t>46.2</w:t>
            </w:r>
          </w:p>
        </w:tc>
        <w:tc>
          <w:tcPr>
            <w:tcW w:w="1530" w:type="dxa"/>
            <w:vAlign w:val="bottom"/>
          </w:tcPr>
          <w:p w14:paraId="31085085" w14:textId="65C4C361" w:rsidR="00FB2316" w:rsidRPr="00FB2316" w:rsidRDefault="00FB2316" w:rsidP="00FB2316">
            <w:pPr>
              <w:pStyle w:val="BodyText"/>
            </w:pPr>
            <w:r w:rsidRPr="00FB2316">
              <w:t>115.5%</w:t>
            </w:r>
          </w:p>
        </w:tc>
        <w:tc>
          <w:tcPr>
            <w:tcW w:w="2250" w:type="dxa"/>
            <w:vAlign w:val="bottom"/>
          </w:tcPr>
          <w:p w14:paraId="2705C354" w14:textId="314213BC" w:rsidR="00FB2316" w:rsidRPr="00FB2316" w:rsidRDefault="00FB2316" w:rsidP="00FB2316">
            <w:pPr>
              <w:pStyle w:val="BodyText"/>
            </w:pPr>
            <w:r w:rsidRPr="00FB2316">
              <w:t>3.2</w:t>
            </w:r>
          </w:p>
        </w:tc>
        <w:tc>
          <w:tcPr>
            <w:tcW w:w="5040" w:type="dxa"/>
            <w:vAlign w:val="bottom"/>
          </w:tcPr>
          <w:p w14:paraId="23232C28" w14:textId="30805800" w:rsidR="00FB2316" w:rsidRPr="00FB2316" w:rsidRDefault="00FB2316" w:rsidP="00FB2316">
            <w:pPr>
              <w:pStyle w:val="BodyText"/>
            </w:pPr>
            <w:r w:rsidRPr="00FB2316">
              <w:t>6.9%</w:t>
            </w:r>
          </w:p>
        </w:tc>
      </w:tr>
      <w:tr w:rsidR="00FB2316" w14:paraId="48344389" w14:textId="77777777" w:rsidTr="00FB2316">
        <w:tc>
          <w:tcPr>
            <w:tcW w:w="243" w:type="dxa"/>
            <w:vAlign w:val="bottom"/>
          </w:tcPr>
          <w:p w14:paraId="1E429C04" w14:textId="1833459D" w:rsidR="00FB2316" w:rsidRPr="00FB2316" w:rsidRDefault="00FB2316" w:rsidP="00FB2316">
            <w:pPr>
              <w:pStyle w:val="BodyText"/>
            </w:pPr>
            <w:r w:rsidRPr="00FB2316">
              <w:t>2</w:t>
            </w:r>
          </w:p>
        </w:tc>
        <w:tc>
          <w:tcPr>
            <w:tcW w:w="1083" w:type="dxa"/>
            <w:vAlign w:val="bottom"/>
          </w:tcPr>
          <w:p w14:paraId="7C67FEC5" w14:textId="1A62A9FB" w:rsidR="00FB2316" w:rsidRPr="00FB2316" w:rsidRDefault="00FB2316" w:rsidP="00FB2316">
            <w:pPr>
              <w:pStyle w:val="BodyText"/>
            </w:pPr>
            <w:r w:rsidRPr="00FB2316">
              <w:t>NPYR</w:t>
            </w:r>
          </w:p>
        </w:tc>
        <w:tc>
          <w:tcPr>
            <w:tcW w:w="1150" w:type="dxa"/>
            <w:vAlign w:val="bottom"/>
          </w:tcPr>
          <w:p w14:paraId="3CA5CA0C" w14:textId="1D5D19F8" w:rsidR="00FB2316" w:rsidRPr="00FB2316" w:rsidRDefault="00FB2316" w:rsidP="00FB2316">
            <w:pPr>
              <w:pStyle w:val="BodyText"/>
            </w:pPr>
            <w:r w:rsidRPr="00FB2316">
              <w:t>10</w:t>
            </w:r>
          </w:p>
        </w:tc>
        <w:tc>
          <w:tcPr>
            <w:tcW w:w="1244" w:type="dxa"/>
            <w:vAlign w:val="bottom"/>
          </w:tcPr>
          <w:p w14:paraId="3F44F937" w14:textId="41B6F8D9" w:rsidR="00FB2316" w:rsidRPr="00FB2316" w:rsidRDefault="00FB2316" w:rsidP="00FB2316">
            <w:pPr>
              <w:pStyle w:val="BodyText"/>
            </w:pPr>
            <w:r w:rsidRPr="00FB2316">
              <w:t>17.8</w:t>
            </w:r>
          </w:p>
        </w:tc>
        <w:tc>
          <w:tcPr>
            <w:tcW w:w="1530" w:type="dxa"/>
            <w:vAlign w:val="bottom"/>
          </w:tcPr>
          <w:p w14:paraId="54197810" w14:textId="6CF48F0A" w:rsidR="00FB2316" w:rsidRPr="00FB2316" w:rsidRDefault="00FB2316" w:rsidP="00FB2316">
            <w:pPr>
              <w:pStyle w:val="BodyText"/>
            </w:pPr>
            <w:r w:rsidRPr="00FB2316">
              <w:t>89.0%</w:t>
            </w:r>
          </w:p>
        </w:tc>
        <w:tc>
          <w:tcPr>
            <w:tcW w:w="2250" w:type="dxa"/>
            <w:vAlign w:val="bottom"/>
          </w:tcPr>
          <w:p w14:paraId="701FE9C8" w14:textId="6158281C" w:rsidR="00FB2316" w:rsidRPr="00FB2316" w:rsidRDefault="00FB2316" w:rsidP="00FB2316">
            <w:pPr>
              <w:pStyle w:val="BodyText"/>
            </w:pPr>
            <w:r w:rsidRPr="00FB2316">
              <w:t>1.3</w:t>
            </w:r>
          </w:p>
        </w:tc>
        <w:tc>
          <w:tcPr>
            <w:tcW w:w="5040" w:type="dxa"/>
            <w:vAlign w:val="bottom"/>
          </w:tcPr>
          <w:p w14:paraId="1358940C" w14:textId="572461F6" w:rsidR="00FB2316" w:rsidRPr="00FB2316" w:rsidRDefault="00FB2316" w:rsidP="00FB2316">
            <w:pPr>
              <w:pStyle w:val="BodyText"/>
            </w:pPr>
            <w:r w:rsidRPr="00FB2316">
              <w:t>7.4%</w:t>
            </w:r>
          </w:p>
        </w:tc>
      </w:tr>
      <w:tr w:rsidR="00FB2316" w14:paraId="1655859F" w14:textId="77777777" w:rsidTr="00FB2316">
        <w:tc>
          <w:tcPr>
            <w:tcW w:w="243" w:type="dxa"/>
            <w:vAlign w:val="bottom"/>
          </w:tcPr>
          <w:p w14:paraId="26F84A04" w14:textId="623B0000" w:rsidR="00FB2316" w:rsidRPr="00FB2316" w:rsidRDefault="00FB2316" w:rsidP="00FB2316">
            <w:pPr>
              <w:pStyle w:val="BodyText"/>
            </w:pPr>
            <w:r w:rsidRPr="00FB2316">
              <w:t>3</w:t>
            </w:r>
          </w:p>
        </w:tc>
        <w:tc>
          <w:tcPr>
            <w:tcW w:w="1083" w:type="dxa"/>
            <w:vAlign w:val="bottom"/>
          </w:tcPr>
          <w:p w14:paraId="1E3C51EC" w14:textId="0C7BED2D" w:rsidR="00FB2316" w:rsidRPr="00FB2316" w:rsidRDefault="00FB2316" w:rsidP="00FB2316">
            <w:pPr>
              <w:pStyle w:val="BodyText"/>
            </w:pPr>
            <w:r w:rsidRPr="00FB2316">
              <w:t>NPYR</w:t>
            </w:r>
          </w:p>
        </w:tc>
        <w:tc>
          <w:tcPr>
            <w:tcW w:w="1150" w:type="dxa"/>
            <w:vAlign w:val="bottom"/>
          </w:tcPr>
          <w:p w14:paraId="0B1F95BE" w14:textId="09467D6A" w:rsidR="00FB2316" w:rsidRPr="00FB2316" w:rsidRDefault="00FB2316" w:rsidP="00FB2316">
            <w:pPr>
              <w:pStyle w:val="BodyText"/>
            </w:pPr>
            <w:r w:rsidRPr="00FB2316">
              <w:t>10</w:t>
            </w:r>
          </w:p>
        </w:tc>
        <w:tc>
          <w:tcPr>
            <w:tcW w:w="1244" w:type="dxa"/>
            <w:vAlign w:val="bottom"/>
          </w:tcPr>
          <w:p w14:paraId="55C046AE" w14:textId="70460979" w:rsidR="00FB2316" w:rsidRPr="00FB2316" w:rsidRDefault="00FB2316" w:rsidP="00FB2316">
            <w:pPr>
              <w:pStyle w:val="BodyText"/>
            </w:pPr>
            <w:r w:rsidRPr="00FB2316">
              <w:t>11.4</w:t>
            </w:r>
          </w:p>
        </w:tc>
        <w:tc>
          <w:tcPr>
            <w:tcW w:w="1530" w:type="dxa"/>
            <w:vAlign w:val="bottom"/>
          </w:tcPr>
          <w:p w14:paraId="4C6464F1" w14:textId="49E6491D" w:rsidR="00FB2316" w:rsidRPr="00FB2316" w:rsidRDefault="00FB2316" w:rsidP="00FB2316">
            <w:pPr>
              <w:pStyle w:val="BodyText"/>
            </w:pPr>
            <w:r w:rsidRPr="00FB2316">
              <w:t>114.0%</w:t>
            </w:r>
          </w:p>
        </w:tc>
        <w:tc>
          <w:tcPr>
            <w:tcW w:w="2250" w:type="dxa"/>
            <w:vAlign w:val="bottom"/>
          </w:tcPr>
          <w:p w14:paraId="42814253" w14:textId="228FB594" w:rsidR="00FB2316" w:rsidRPr="00FB2316" w:rsidRDefault="00FB2316" w:rsidP="00FB2316">
            <w:pPr>
              <w:pStyle w:val="BodyText"/>
            </w:pPr>
            <w:r w:rsidRPr="00FB2316">
              <w:t>0.9</w:t>
            </w:r>
          </w:p>
        </w:tc>
        <w:tc>
          <w:tcPr>
            <w:tcW w:w="5040" w:type="dxa"/>
            <w:vAlign w:val="bottom"/>
          </w:tcPr>
          <w:p w14:paraId="73DA3CA5" w14:textId="7E35B2A6" w:rsidR="00FB2316" w:rsidRPr="00FB2316" w:rsidRDefault="00FB2316" w:rsidP="00FB2316">
            <w:pPr>
              <w:pStyle w:val="BodyText"/>
            </w:pPr>
            <w:r w:rsidRPr="00FB2316">
              <w:t>8.3%</w:t>
            </w:r>
          </w:p>
        </w:tc>
      </w:tr>
      <w:tr w:rsidR="00FB2316" w14:paraId="165BD0DA" w14:textId="77777777" w:rsidTr="00FB2316">
        <w:tc>
          <w:tcPr>
            <w:tcW w:w="243" w:type="dxa"/>
            <w:vAlign w:val="bottom"/>
          </w:tcPr>
          <w:p w14:paraId="69F3EC04" w14:textId="6D1379DF" w:rsidR="00FB2316" w:rsidRPr="00FB2316" w:rsidRDefault="00FB2316" w:rsidP="00FB2316">
            <w:pPr>
              <w:pStyle w:val="BodyText"/>
            </w:pPr>
            <w:r w:rsidRPr="00FB2316">
              <w:t>4</w:t>
            </w:r>
          </w:p>
        </w:tc>
        <w:tc>
          <w:tcPr>
            <w:tcW w:w="1083" w:type="dxa"/>
            <w:vAlign w:val="bottom"/>
          </w:tcPr>
          <w:p w14:paraId="4DB24BB1" w14:textId="1F374BB0" w:rsidR="00FB2316" w:rsidRPr="00FB2316" w:rsidRDefault="00FB2316" w:rsidP="00FB2316">
            <w:pPr>
              <w:pStyle w:val="BodyText"/>
            </w:pPr>
            <w:r w:rsidRPr="00FB2316">
              <w:t>NPYR</w:t>
            </w:r>
          </w:p>
        </w:tc>
        <w:tc>
          <w:tcPr>
            <w:tcW w:w="1150" w:type="dxa"/>
            <w:vAlign w:val="bottom"/>
          </w:tcPr>
          <w:p w14:paraId="4C0E90E7" w14:textId="275F532A" w:rsidR="00FB2316" w:rsidRPr="00FB2316" w:rsidRDefault="00FB2316" w:rsidP="00FB2316">
            <w:pPr>
              <w:pStyle w:val="BodyText"/>
            </w:pPr>
            <w:r w:rsidRPr="00FB2316">
              <w:t>10</w:t>
            </w:r>
          </w:p>
        </w:tc>
        <w:tc>
          <w:tcPr>
            <w:tcW w:w="1244" w:type="dxa"/>
            <w:vAlign w:val="bottom"/>
          </w:tcPr>
          <w:p w14:paraId="65D9D252" w14:textId="0F063CE4" w:rsidR="00FB2316" w:rsidRPr="00FB2316" w:rsidRDefault="00FB2316" w:rsidP="00FB2316">
            <w:pPr>
              <w:pStyle w:val="BodyText"/>
            </w:pPr>
            <w:r w:rsidRPr="00FB2316">
              <w:t>8.8</w:t>
            </w:r>
          </w:p>
        </w:tc>
        <w:tc>
          <w:tcPr>
            <w:tcW w:w="1530" w:type="dxa"/>
            <w:vAlign w:val="bottom"/>
          </w:tcPr>
          <w:p w14:paraId="70667CE9" w14:textId="7D5AA701" w:rsidR="00FB2316" w:rsidRPr="00FB2316" w:rsidRDefault="00FB2316" w:rsidP="00FB2316">
            <w:pPr>
              <w:pStyle w:val="BodyText"/>
            </w:pPr>
            <w:r w:rsidRPr="00FB2316">
              <w:t>87.7%</w:t>
            </w:r>
          </w:p>
        </w:tc>
        <w:tc>
          <w:tcPr>
            <w:tcW w:w="2250" w:type="dxa"/>
            <w:vAlign w:val="bottom"/>
          </w:tcPr>
          <w:p w14:paraId="26D2F0C8" w14:textId="19C5C9B3" w:rsidR="00FB2316" w:rsidRPr="00FB2316" w:rsidRDefault="00FB2316" w:rsidP="00FB2316">
            <w:pPr>
              <w:pStyle w:val="BodyText"/>
            </w:pPr>
            <w:r w:rsidRPr="00FB2316">
              <w:t>0.5</w:t>
            </w:r>
          </w:p>
        </w:tc>
        <w:tc>
          <w:tcPr>
            <w:tcW w:w="5040" w:type="dxa"/>
            <w:vAlign w:val="bottom"/>
          </w:tcPr>
          <w:p w14:paraId="056BDF22" w14:textId="53D7A713" w:rsidR="00FB2316" w:rsidRPr="00FB2316" w:rsidRDefault="00FB2316" w:rsidP="00FB2316">
            <w:pPr>
              <w:pStyle w:val="BodyText"/>
            </w:pPr>
            <w:r w:rsidRPr="00FB2316">
              <w:t>5.8%</w:t>
            </w:r>
          </w:p>
        </w:tc>
      </w:tr>
      <w:tr w:rsidR="00FB2316" w14:paraId="1FE6BDC5" w14:textId="77777777" w:rsidTr="00FB2316">
        <w:tc>
          <w:tcPr>
            <w:tcW w:w="243" w:type="dxa"/>
            <w:vAlign w:val="bottom"/>
          </w:tcPr>
          <w:p w14:paraId="19CAF44C" w14:textId="133175F2" w:rsidR="00FB2316" w:rsidRPr="00FB2316" w:rsidRDefault="00FB2316" w:rsidP="00FB2316">
            <w:pPr>
              <w:pStyle w:val="BodyText"/>
            </w:pPr>
            <w:r w:rsidRPr="00FB2316">
              <w:t>5</w:t>
            </w:r>
          </w:p>
        </w:tc>
        <w:tc>
          <w:tcPr>
            <w:tcW w:w="1083" w:type="dxa"/>
            <w:vAlign w:val="bottom"/>
          </w:tcPr>
          <w:p w14:paraId="1A0AC308" w14:textId="6B8689EC" w:rsidR="00FB2316" w:rsidRPr="00FB2316" w:rsidRDefault="00FB2316" w:rsidP="00FB2316">
            <w:pPr>
              <w:pStyle w:val="BodyText"/>
            </w:pPr>
            <w:r w:rsidRPr="00FB2316">
              <w:t>NPYR</w:t>
            </w:r>
          </w:p>
        </w:tc>
        <w:tc>
          <w:tcPr>
            <w:tcW w:w="1150" w:type="dxa"/>
            <w:vAlign w:val="bottom"/>
          </w:tcPr>
          <w:p w14:paraId="29E8BEF5" w14:textId="236607BD" w:rsidR="00FB2316" w:rsidRPr="00FB2316" w:rsidRDefault="00FB2316" w:rsidP="00FB2316">
            <w:pPr>
              <w:pStyle w:val="BodyText"/>
            </w:pPr>
            <w:r w:rsidRPr="00FB2316">
              <w:t>10</w:t>
            </w:r>
          </w:p>
        </w:tc>
        <w:tc>
          <w:tcPr>
            <w:tcW w:w="1244" w:type="dxa"/>
            <w:vAlign w:val="bottom"/>
          </w:tcPr>
          <w:p w14:paraId="60F2878E" w14:textId="1C43B1CF" w:rsidR="00FB2316" w:rsidRPr="00FB2316" w:rsidRDefault="00FB2316" w:rsidP="00FB2316">
            <w:pPr>
              <w:pStyle w:val="BodyText"/>
            </w:pPr>
            <w:r w:rsidRPr="00FB2316">
              <w:t>9.2</w:t>
            </w:r>
          </w:p>
        </w:tc>
        <w:tc>
          <w:tcPr>
            <w:tcW w:w="1530" w:type="dxa"/>
            <w:vAlign w:val="bottom"/>
          </w:tcPr>
          <w:p w14:paraId="53474886" w14:textId="6C090500" w:rsidR="00FB2316" w:rsidRPr="00FB2316" w:rsidRDefault="00FB2316" w:rsidP="00FB2316">
            <w:pPr>
              <w:pStyle w:val="BodyText"/>
            </w:pPr>
            <w:r w:rsidRPr="00FB2316">
              <w:t>92.4%</w:t>
            </w:r>
          </w:p>
        </w:tc>
        <w:tc>
          <w:tcPr>
            <w:tcW w:w="2250" w:type="dxa"/>
            <w:vAlign w:val="bottom"/>
          </w:tcPr>
          <w:p w14:paraId="70B612C5" w14:textId="3111B0AF" w:rsidR="00FB2316" w:rsidRPr="00FB2316" w:rsidRDefault="00FB2316" w:rsidP="00FB2316">
            <w:pPr>
              <w:pStyle w:val="BodyText"/>
            </w:pPr>
            <w:r w:rsidRPr="00FB2316">
              <w:t>0.7</w:t>
            </w:r>
          </w:p>
        </w:tc>
        <w:tc>
          <w:tcPr>
            <w:tcW w:w="5040" w:type="dxa"/>
            <w:vAlign w:val="bottom"/>
          </w:tcPr>
          <w:p w14:paraId="13FB0475" w14:textId="0EB401C5" w:rsidR="00FB2316" w:rsidRPr="00FB2316" w:rsidRDefault="00FB2316" w:rsidP="00FB2316">
            <w:pPr>
              <w:pStyle w:val="BodyText"/>
            </w:pPr>
            <w:r w:rsidRPr="00FB2316">
              <w:t>7.6%</w:t>
            </w:r>
          </w:p>
        </w:tc>
      </w:tr>
      <w:tr w:rsidR="00FB2316" w14:paraId="0109A6FE" w14:textId="77777777" w:rsidTr="00FB2316">
        <w:tc>
          <w:tcPr>
            <w:tcW w:w="243" w:type="dxa"/>
            <w:vAlign w:val="bottom"/>
          </w:tcPr>
          <w:p w14:paraId="720AEA0F" w14:textId="2AB48E07" w:rsidR="00FB2316" w:rsidRPr="00FB2316" w:rsidRDefault="00FB2316" w:rsidP="00FB2316">
            <w:pPr>
              <w:pStyle w:val="BodyText"/>
            </w:pPr>
            <w:r w:rsidRPr="00FB2316">
              <w:t>6</w:t>
            </w:r>
          </w:p>
        </w:tc>
        <w:tc>
          <w:tcPr>
            <w:tcW w:w="1083" w:type="dxa"/>
            <w:vAlign w:val="bottom"/>
          </w:tcPr>
          <w:p w14:paraId="27C223D5" w14:textId="6BB96381" w:rsidR="00FB2316" w:rsidRPr="00FB2316" w:rsidRDefault="00FB2316" w:rsidP="00FB2316">
            <w:pPr>
              <w:pStyle w:val="BodyText"/>
            </w:pPr>
            <w:r w:rsidRPr="00FB2316">
              <w:t>NPYR</w:t>
            </w:r>
          </w:p>
        </w:tc>
        <w:tc>
          <w:tcPr>
            <w:tcW w:w="1150" w:type="dxa"/>
            <w:vAlign w:val="bottom"/>
          </w:tcPr>
          <w:p w14:paraId="5DE568E3" w14:textId="422B3836" w:rsidR="00FB2316" w:rsidRPr="00FB2316" w:rsidRDefault="00FB2316" w:rsidP="00FB2316">
            <w:pPr>
              <w:pStyle w:val="BodyText"/>
            </w:pPr>
            <w:r w:rsidRPr="00FB2316">
              <w:t>10</w:t>
            </w:r>
          </w:p>
        </w:tc>
        <w:tc>
          <w:tcPr>
            <w:tcW w:w="1244" w:type="dxa"/>
            <w:vAlign w:val="bottom"/>
          </w:tcPr>
          <w:p w14:paraId="44F5A362" w14:textId="0F183C46" w:rsidR="00FB2316" w:rsidRPr="00FB2316" w:rsidRDefault="00FB2316" w:rsidP="00FB2316">
            <w:pPr>
              <w:pStyle w:val="BodyText"/>
            </w:pPr>
            <w:r w:rsidRPr="00FB2316">
              <w:t>9.2</w:t>
            </w:r>
          </w:p>
        </w:tc>
        <w:tc>
          <w:tcPr>
            <w:tcW w:w="1530" w:type="dxa"/>
            <w:vAlign w:val="bottom"/>
          </w:tcPr>
          <w:p w14:paraId="1E89B50E" w14:textId="2FCCF5F0" w:rsidR="00FB2316" w:rsidRPr="00FB2316" w:rsidRDefault="00FB2316" w:rsidP="00FB2316">
            <w:pPr>
              <w:pStyle w:val="BodyText"/>
            </w:pPr>
            <w:r w:rsidRPr="00FB2316">
              <w:t>92.3%</w:t>
            </w:r>
          </w:p>
        </w:tc>
        <w:tc>
          <w:tcPr>
            <w:tcW w:w="2250" w:type="dxa"/>
            <w:vAlign w:val="bottom"/>
          </w:tcPr>
          <w:p w14:paraId="23F39462" w14:textId="6503CDFA" w:rsidR="00FB2316" w:rsidRPr="00FB2316" w:rsidRDefault="00FB2316" w:rsidP="00FB2316">
            <w:pPr>
              <w:pStyle w:val="BodyText"/>
            </w:pPr>
            <w:r w:rsidRPr="00FB2316">
              <w:t>0.5</w:t>
            </w:r>
          </w:p>
        </w:tc>
        <w:tc>
          <w:tcPr>
            <w:tcW w:w="5040" w:type="dxa"/>
            <w:vAlign w:val="bottom"/>
          </w:tcPr>
          <w:p w14:paraId="52903337" w14:textId="5E01EF32" w:rsidR="00FB2316" w:rsidRPr="00FB2316" w:rsidRDefault="00FB2316" w:rsidP="00FB2316">
            <w:pPr>
              <w:pStyle w:val="BodyText"/>
            </w:pPr>
            <w:r w:rsidRPr="00FB2316">
              <w:t>5.6%</w:t>
            </w:r>
          </w:p>
        </w:tc>
      </w:tr>
    </w:tbl>
    <w:p w14:paraId="63A1E189" w14:textId="7F480EF0" w:rsidR="0078259D" w:rsidRDefault="0078259D" w:rsidP="000D40F9"/>
    <w:p w14:paraId="0D236430" w14:textId="77777777" w:rsidR="001F24E8" w:rsidRDefault="001F24E8">
      <w:r>
        <w:br w:type="page"/>
      </w:r>
    </w:p>
    <w:p w14:paraId="6C1EB713" w14:textId="254053B3" w:rsidR="00DB320C" w:rsidRDefault="001F24E8" w:rsidP="009F3759">
      <w:pPr>
        <w:pStyle w:val="Heading2"/>
      </w:pPr>
      <w:bookmarkStart w:id="36" w:name="_Toc152751924"/>
      <w:r>
        <w:lastRenderedPageBreak/>
        <w:t xml:space="preserve">Table A-2. </w:t>
      </w:r>
      <w:r w:rsidR="00144121">
        <w:t>Method Detection Limit</w:t>
      </w:r>
      <w:r w:rsidR="00AA396B">
        <w:t xml:space="preserve"> (MDL)</w:t>
      </w:r>
      <w:r w:rsidR="00144121">
        <w:t xml:space="preserve"> </w:t>
      </w:r>
      <w:r w:rsidR="00DB320C">
        <w:t>concentrations by laboratories for eight nitrosamines.</w:t>
      </w:r>
      <w:bookmarkEnd w:id="36"/>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6F1E7B" w14:paraId="0DAD6B3A" w14:textId="77777777" w:rsidTr="006F1E7B">
        <w:tc>
          <w:tcPr>
            <w:tcW w:w="1850" w:type="dxa"/>
          </w:tcPr>
          <w:p w14:paraId="0C364D00" w14:textId="5D396412" w:rsidR="006F1E7B" w:rsidRPr="004C044A" w:rsidRDefault="006F1E7B" w:rsidP="00A66859">
            <w:pPr>
              <w:pStyle w:val="BodyText"/>
              <w:rPr>
                <w:b/>
                <w:bCs w:val="0"/>
              </w:rPr>
            </w:pPr>
            <w:r w:rsidRPr="004C044A">
              <w:rPr>
                <w:b/>
                <w:bCs w:val="0"/>
              </w:rPr>
              <w:t>Lab ID number</w:t>
            </w:r>
          </w:p>
        </w:tc>
        <w:tc>
          <w:tcPr>
            <w:tcW w:w="1850" w:type="dxa"/>
          </w:tcPr>
          <w:p w14:paraId="1A34B1A6" w14:textId="7DC0F32E" w:rsidR="006F1E7B" w:rsidRPr="004C044A" w:rsidRDefault="006F1E7B" w:rsidP="00A66859">
            <w:pPr>
              <w:pStyle w:val="BodyText"/>
              <w:rPr>
                <w:b/>
                <w:bCs w:val="0"/>
              </w:rPr>
            </w:pPr>
            <w:r w:rsidRPr="004C044A">
              <w:rPr>
                <w:b/>
                <w:bCs w:val="0"/>
              </w:rPr>
              <w:t>Analyte</w:t>
            </w:r>
          </w:p>
        </w:tc>
        <w:tc>
          <w:tcPr>
            <w:tcW w:w="1850" w:type="dxa"/>
          </w:tcPr>
          <w:p w14:paraId="728FED11" w14:textId="6E3E3A72" w:rsidR="006F1E7B" w:rsidRPr="004C044A" w:rsidRDefault="006F1E7B" w:rsidP="00A66859">
            <w:pPr>
              <w:pStyle w:val="BodyText"/>
              <w:rPr>
                <w:b/>
                <w:bCs w:val="0"/>
              </w:rPr>
            </w:pPr>
            <w:r w:rsidRPr="004C044A">
              <w:rPr>
                <w:b/>
                <w:bCs w:val="0"/>
              </w:rPr>
              <w:t>Final MDL (ppt)</w:t>
            </w:r>
          </w:p>
        </w:tc>
        <w:tc>
          <w:tcPr>
            <w:tcW w:w="1850" w:type="dxa"/>
          </w:tcPr>
          <w:p w14:paraId="1686951F" w14:textId="645528AA" w:rsidR="006F1E7B" w:rsidRPr="004C044A" w:rsidRDefault="006F1E7B" w:rsidP="00A66859">
            <w:pPr>
              <w:pStyle w:val="BodyText"/>
              <w:rPr>
                <w:b/>
                <w:bCs w:val="0"/>
              </w:rPr>
            </w:pPr>
            <w:r w:rsidRPr="004C044A">
              <w:rPr>
                <w:b/>
                <w:bCs w:val="0"/>
              </w:rPr>
              <w:t>MDL based on blanks or spiked samples?</w:t>
            </w:r>
          </w:p>
        </w:tc>
        <w:tc>
          <w:tcPr>
            <w:tcW w:w="1850" w:type="dxa"/>
          </w:tcPr>
          <w:p w14:paraId="44138820" w14:textId="3205E856" w:rsidR="006F1E7B" w:rsidRPr="004C044A" w:rsidRDefault="006F1E7B" w:rsidP="00A66859">
            <w:pPr>
              <w:pStyle w:val="BodyText"/>
              <w:rPr>
                <w:b/>
                <w:bCs w:val="0"/>
              </w:rPr>
            </w:pPr>
            <w:r w:rsidRPr="004C044A">
              <w:rPr>
                <w:b/>
                <w:bCs w:val="0"/>
              </w:rPr>
              <w:t>MDL spike (ppt)</w:t>
            </w:r>
          </w:p>
        </w:tc>
        <w:tc>
          <w:tcPr>
            <w:tcW w:w="1850" w:type="dxa"/>
          </w:tcPr>
          <w:p w14:paraId="3C5A0081" w14:textId="47127ED1" w:rsidR="006F1E7B" w:rsidRPr="004C044A" w:rsidRDefault="006F1E7B" w:rsidP="00A66859">
            <w:pPr>
              <w:pStyle w:val="BodyText"/>
              <w:rPr>
                <w:b/>
                <w:bCs w:val="0"/>
              </w:rPr>
            </w:pPr>
            <w:r w:rsidRPr="004C044A">
              <w:rPr>
                <w:b/>
                <w:bCs w:val="0"/>
              </w:rPr>
              <w:t>MDL based on blanks (ppt)</w:t>
            </w:r>
            <w:r w:rsidR="00686774" w:rsidRPr="004C044A">
              <w:rPr>
                <w:b/>
                <w:bCs w:val="0"/>
                <w:vertAlign w:val="superscript"/>
              </w:rPr>
              <w:t>a</w:t>
            </w:r>
          </w:p>
        </w:tc>
        <w:tc>
          <w:tcPr>
            <w:tcW w:w="1850" w:type="dxa"/>
          </w:tcPr>
          <w:p w14:paraId="63D21646" w14:textId="7E773E69" w:rsidR="006F1E7B" w:rsidRPr="004C044A" w:rsidRDefault="006F1E7B" w:rsidP="00A66859">
            <w:pPr>
              <w:pStyle w:val="BodyText"/>
              <w:rPr>
                <w:b/>
                <w:bCs w:val="0"/>
              </w:rPr>
            </w:pPr>
            <w:r w:rsidRPr="004C044A">
              <w:rPr>
                <w:b/>
                <w:bCs w:val="0"/>
              </w:rPr>
              <w:t>MDL based on spiked samples (ppt)</w:t>
            </w:r>
          </w:p>
        </w:tc>
      </w:tr>
      <w:tr w:rsidR="0079173D" w14:paraId="2A4F9FA9" w14:textId="77777777">
        <w:tc>
          <w:tcPr>
            <w:tcW w:w="1850" w:type="dxa"/>
            <w:vAlign w:val="bottom"/>
          </w:tcPr>
          <w:p w14:paraId="50F743D8" w14:textId="3FA2500F" w:rsidR="0079173D" w:rsidRPr="0079173D" w:rsidRDefault="0079173D" w:rsidP="0079173D">
            <w:pPr>
              <w:pStyle w:val="BodyText"/>
            </w:pPr>
            <w:r w:rsidRPr="0079173D">
              <w:rPr>
                <w:color w:val="000000"/>
              </w:rPr>
              <w:t>1</w:t>
            </w:r>
          </w:p>
        </w:tc>
        <w:tc>
          <w:tcPr>
            <w:tcW w:w="1850" w:type="dxa"/>
            <w:vAlign w:val="bottom"/>
          </w:tcPr>
          <w:p w14:paraId="38F2A304" w14:textId="4EE8DB30" w:rsidR="0079173D" w:rsidRPr="0079173D" w:rsidRDefault="0079173D" w:rsidP="0079173D">
            <w:pPr>
              <w:pStyle w:val="BodyText"/>
            </w:pPr>
            <w:r w:rsidRPr="0079173D">
              <w:rPr>
                <w:color w:val="000000"/>
              </w:rPr>
              <w:t>NDBA</w:t>
            </w:r>
          </w:p>
        </w:tc>
        <w:tc>
          <w:tcPr>
            <w:tcW w:w="1850" w:type="dxa"/>
            <w:vAlign w:val="bottom"/>
          </w:tcPr>
          <w:p w14:paraId="4F64995C" w14:textId="7D654B72" w:rsidR="0079173D" w:rsidRPr="0079173D" w:rsidRDefault="0079173D" w:rsidP="0079173D">
            <w:pPr>
              <w:pStyle w:val="BodyText"/>
            </w:pPr>
            <w:r w:rsidRPr="0079173D">
              <w:rPr>
                <w:color w:val="000000"/>
              </w:rPr>
              <w:t>0.38</w:t>
            </w:r>
          </w:p>
        </w:tc>
        <w:tc>
          <w:tcPr>
            <w:tcW w:w="1850" w:type="dxa"/>
            <w:vAlign w:val="bottom"/>
          </w:tcPr>
          <w:p w14:paraId="615C2E25" w14:textId="7B9F2BB4" w:rsidR="0079173D" w:rsidRPr="0079173D" w:rsidRDefault="0079173D" w:rsidP="0079173D">
            <w:pPr>
              <w:pStyle w:val="BodyText"/>
            </w:pPr>
            <w:r w:rsidRPr="0079173D">
              <w:rPr>
                <w:color w:val="000000"/>
              </w:rPr>
              <w:t>Sample</w:t>
            </w:r>
          </w:p>
        </w:tc>
        <w:tc>
          <w:tcPr>
            <w:tcW w:w="1850" w:type="dxa"/>
            <w:vAlign w:val="bottom"/>
          </w:tcPr>
          <w:p w14:paraId="28632579" w14:textId="6FB0DD4A" w:rsidR="0079173D" w:rsidRPr="0079173D" w:rsidRDefault="0079173D" w:rsidP="0079173D">
            <w:pPr>
              <w:pStyle w:val="BodyText"/>
            </w:pPr>
            <w:r w:rsidRPr="0079173D">
              <w:rPr>
                <w:color w:val="000000"/>
              </w:rPr>
              <w:t>2.00</w:t>
            </w:r>
          </w:p>
        </w:tc>
        <w:tc>
          <w:tcPr>
            <w:tcW w:w="1850" w:type="dxa"/>
            <w:vAlign w:val="bottom"/>
          </w:tcPr>
          <w:p w14:paraId="7EA1593C" w14:textId="2AFBC821" w:rsidR="0079173D" w:rsidRPr="0079173D" w:rsidRDefault="0079173D" w:rsidP="0079173D">
            <w:pPr>
              <w:pStyle w:val="BodyText"/>
            </w:pPr>
            <w:r w:rsidRPr="0079173D">
              <w:rPr>
                <w:color w:val="000000"/>
              </w:rPr>
              <w:t>ND</w:t>
            </w:r>
          </w:p>
        </w:tc>
        <w:tc>
          <w:tcPr>
            <w:tcW w:w="1850" w:type="dxa"/>
            <w:vAlign w:val="bottom"/>
          </w:tcPr>
          <w:p w14:paraId="0EE9618A" w14:textId="61827B98" w:rsidR="0079173D" w:rsidRPr="0079173D" w:rsidRDefault="0079173D" w:rsidP="0079173D">
            <w:pPr>
              <w:pStyle w:val="BodyText"/>
            </w:pPr>
            <w:r w:rsidRPr="0079173D">
              <w:rPr>
                <w:color w:val="000000"/>
              </w:rPr>
              <w:t>0.38</w:t>
            </w:r>
          </w:p>
        </w:tc>
      </w:tr>
      <w:tr w:rsidR="0079173D" w14:paraId="1541B5DB" w14:textId="77777777">
        <w:tc>
          <w:tcPr>
            <w:tcW w:w="1850" w:type="dxa"/>
            <w:vAlign w:val="bottom"/>
          </w:tcPr>
          <w:p w14:paraId="4BACD688" w14:textId="585B4B68" w:rsidR="0079173D" w:rsidRPr="0079173D" w:rsidRDefault="0079173D" w:rsidP="0079173D">
            <w:pPr>
              <w:pStyle w:val="BodyText"/>
            </w:pPr>
            <w:r w:rsidRPr="0079173D">
              <w:rPr>
                <w:color w:val="000000"/>
              </w:rPr>
              <w:t>2</w:t>
            </w:r>
          </w:p>
        </w:tc>
        <w:tc>
          <w:tcPr>
            <w:tcW w:w="1850" w:type="dxa"/>
            <w:vAlign w:val="bottom"/>
          </w:tcPr>
          <w:p w14:paraId="40AF0BD4" w14:textId="685BD74B" w:rsidR="0079173D" w:rsidRPr="0079173D" w:rsidRDefault="0079173D" w:rsidP="0079173D">
            <w:pPr>
              <w:pStyle w:val="BodyText"/>
            </w:pPr>
            <w:r w:rsidRPr="0079173D">
              <w:rPr>
                <w:color w:val="000000"/>
              </w:rPr>
              <w:t>NDBA</w:t>
            </w:r>
          </w:p>
        </w:tc>
        <w:tc>
          <w:tcPr>
            <w:tcW w:w="1850" w:type="dxa"/>
            <w:vAlign w:val="bottom"/>
          </w:tcPr>
          <w:p w14:paraId="1665977D" w14:textId="44D4EECB" w:rsidR="0079173D" w:rsidRPr="0079173D" w:rsidRDefault="0079173D" w:rsidP="0079173D">
            <w:pPr>
              <w:pStyle w:val="BodyText"/>
            </w:pPr>
            <w:r w:rsidRPr="0079173D">
              <w:rPr>
                <w:color w:val="000000"/>
              </w:rPr>
              <w:t>0.74</w:t>
            </w:r>
          </w:p>
        </w:tc>
        <w:tc>
          <w:tcPr>
            <w:tcW w:w="1850" w:type="dxa"/>
            <w:vAlign w:val="bottom"/>
          </w:tcPr>
          <w:p w14:paraId="52715739" w14:textId="675CBF35" w:rsidR="0079173D" w:rsidRPr="0079173D" w:rsidRDefault="0079173D" w:rsidP="0079173D">
            <w:pPr>
              <w:pStyle w:val="BodyText"/>
            </w:pPr>
            <w:r w:rsidRPr="0079173D">
              <w:rPr>
                <w:color w:val="000000"/>
              </w:rPr>
              <w:t>Sample</w:t>
            </w:r>
          </w:p>
        </w:tc>
        <w:tc>
          <w:tcPr>
            <w:tcW w:w="1850" w:type="dxa"/>
            <w:vAlign w:val="bottom"/>
          </w:tcPr>
          <w:p w14:paraId="612C041D" w14:textId="565C5CFC" w:rsidR="0079173D" w:rsidRPr="0079173D" w:rsidRDefault="0079173D" w:rsidP="0079173D">
            <w:pPr>
              <w:pStyle w:val="BodyText"/>
            </w:pPr>
            <w:r w:rsidRPr="0079173D">
              <w:rPr>
                <w:color w:val="000000"/>
              </w:rPr>
              <w:t>2.00</w:t>
            </w:r>
          </w:p>
        </w:tc>
        <w:tc>
          <w:tcPr>
            <w:tcW w:w="1850" w:type="dxa"/>
            <w:vAlign w:val="bottom"/>
          </w:tcPr>
          <w:p w14:paraId="70A6C7A4" w14:textId="65336C7B" w:rsidR="0079173D" w:rsidRPr="0079173D" w:rsidRDefault="0079173D" w:rsidP="0079173D">
            <w:pPr>
              <w:pStyle w:val="BodyText"/>
            </w:pPr>
            <w:r w:rsidRPr="0079173D">
              <w:rPr>
                <w:color w:val="000000"/>
              </w:rPr>
              <w:t>0.44</w:t>
            </w:r>
          </w:p>
        </w:tc>
        <w:tc>
          <w:tcPr>
            <w:tcW w:w="1850" w:type="dxa"/>
            <w:vAlign w:val="bottom"/>
          </w:tcPr>
          <w:p w14:paraId="4945C920" w14:textId="1A8637A3" w:rsidR="0079173D" w:rsidRPr="0079173D" w:rsidRDefault="0079173D" w:rsidP="0079173D">
            <w:pPr>
              <w:pStyle w:val="BodyText"/>
            </w:pPr>
            <w:r w:rsidRPr="0079173D">
              <w:rPr>
                <w:color w:val="000000"/>
              </w:rPr>
              <w:t>0.74</w:t>
            </w:r>
          </w:p>
        </w:tc>
      </w:tr>
      <w:tr w:rsidR="0079173D" w14:paraId="57B2D288" w14:textId="77777777">
        <w:tc>
          <w:tcPr>
            <w:tcW w:w="1850" w:type="dxa"/>
            <w:vAlign w:val="bottom"/>
          </w:tcPr>
          <w:p w14:paraId="14EA553F" w14:textId="0C316601" w:rsidR="0079173D" w:rsidRPr="0079173D" w:rsidRDefault="0079173D" w:rsidP="0079173D">
            <w:pPr>
              <w:pStyle w:val="BodyText"/>
            </w:pPr>
            <w:r w:rsidRPr="0079173D">
              <w:rPr>
                <w:color w:val="000000"/>
              </w:rPr>
              <w:t>3</w:t>
            </w:r>
          </w:p>
        </w:tc>
        <w:tc>
          <w:tcPr>
            <w:tcW w:w="1850" w:type="dxa"/>
            <w:vAlign w:val="bottom"/>
          </w:tcPr>
          <w:p w14:paraId="7CD51EAF" w14:textId="7C3633FF" w:rsidR="0079173D" w:rsidRPr="0079173D" w:rsidRDefault="0079173D" w:rsidP="0079173D">
            <w:pPr>
              <w:pStyle w:val="BodyText"/>
            </w:pPr>
            <w:r w:rsidRPr="0079173D">
              <w:rPr>
                <w:color w:val="000000"/>
              </w:rPr>
              <w:t>NDBA</w:t>
            </w:r>
          </w:p>
        </w:tc>
        <w:tc>
          <w:tcPr>
            <w:tcW w:w="1850" w:type="dxa"/>
            <w:vAlign w:val="bottom"/>
          </w:tcPr>
          <w:p w14:paraId="170726BF" w14:textId="6136EDDE" w:rsidR="0079173D" w:rsidRPr="0079173D" w:rsidRDefault="0079173D" w:rsidP="0079173D">
            <w:pPr>
              <w:pStyle w:val="BodyText"/>
            </w:pPr>
            <w:r w:rsidRPr="0079173D">
              <w:rPr>
                <w:color w:val="000000"/>
              </w:rPr>
              <w:t>0.68</w:t>
            </w:r>
          </w:p>
        </w:tc>
        <w:tc>
          <w:tcPr>
            <w:tcW w:w="1850" w:type="dxa"/>
            <w:vAlign w:val="bottom"/>
          </w:tcPr>
          <w:p w14:paraId="08663AF1" w14:textId="71BC7660" w:rsidR="0079173D" w:rsidRPr="0079173D" w:rsidRDefault="0079173D" w:rsidP="0079173D">
            <w:pPr>
              <w:pStyle w:val="BodyText"/>
            </w:pPr>
            <w:r w:rsidRPr="0079173D">
              <w:rPr>
                <w:color w:val="000000"/>
              </w:rPr>
              <w:t>Sample</w:t>
            </w:r>
          </w:p>
        </w:tc>
        <w:tc>
          <w:tcPr>
            <w:tcW w:w="1850" w:type="dxa"/>
            <w:vAlign w:val="bottom"/>
          </w:tcPr>
          <w:p w14:paraId="54EFE2F3" w14:textId="1F132A39" w:rsidR="0079173D" w:rsidRPr="0079173D" w:rsidRDefault="0079173D" w:rsidP="0079173D">
            <w:pPr>
              <w:pStyle w:val="BodyText"/>
            </w:pPr>
            <w:r w:rsidRPr="0079173D">
              <w:rPr>
                <w:color w:val="000000"/>
              </w:rPr>
              <w:t>2.00</w:t>
            </w:r>
          </w:p>
        </w:tc>
        <w:tc>
          <w:tcPr>
            <w:tcW w:w="1850" w:type="dxa"/>
            <w:vAlign w:val="bottom"/>
          </w:tcPr>
          <w:p w14:paraId="11E27559" w14:textId="2463F61F" w:rsidR="0079173D" w:rsidRPr="0079173D" w:rsidRDefault="0079173D" w:rsidP="0079173D">
            <w:pPr>
              <w:pStyle w:val="BodyText"/>
            </w:pPr>
            <w:r w:rsidRPr="0079173D">
              <w:rPr>
                <w:color w:val="000000"/>
              </w:rPr>
              <w:t>0.68</w:t>
            </w:r>
          </w:p>
        </w:tc>
        <w:tc>
          <w:tcPr>
            <w:tcW w:w="1850" w:type="dxa"/>
            <w:vAlign w:val="bottom"/>
          </w:tcPr>
          <w:p w14:paraId="37BC8E7B" w14:textId="71C4C719" w:rsidR="0079173D" w:rsidRPr="0079173D" w:rsidRDefault="0079173D" w:rsidP="0079173D">
            <w:pPr>
              <w:pStyle w:val="BodyText"/>
            </w:pPr>
            <w:r w:rsidRPr="0079173D">
              <w:rPr>
                <w:color w:val="000000"/>
              </w:rPr>
              <w:t>0.68</w:t>
            </w:r>
          </w:p>
        </w:tc>
      </w:tr>
      <w:tr w:rsidR="0079173D" w14:paraId="5AA554A3" w14:textId="77777777">
        <w:tc>
          <w:tcPr>
            <w:tcW w:w="1850" w:type="dxa"/>
            <w:vAlign w:val="bottom"/>
          </w:tcPr>
          <w:p w14:paraId="0243A10C" w14:textId="45FFB803" w:rsidR="0079173D" w:rsidRPr="0079173D" w:rsidRDefault="0079173D" w:rsidP="0079173D">
            <w:pPr>
              <w:pStyle w:val="BodyText"/>
            </w:pPr>
            <w:r w:rsidRPr="0079173D">
              <w:rPr>
                <w:color w:val="000000"/>
              </w:rPr>
              <w:t>4</w:t>
            </w:r>
          </w:p>
        </w:tc>
        <w:tc>
          <w:tcPr>
            <w:tcW w:w="1850" w:type="dxa"/>
            <w:vAlign w:val="bottom"/>
          </w:tcPr>
          <w:p w14:paraId="77860393" w14:textId="6F488700" w:rsidR="0079173D" w:rsidRPr="0079173D" w:rsidRDefault="0079173D" w:rsidP="0079173D">
            <w:pPr>
              <w:pStyle w:val="BodyText"/>
            </w:pPr>
            <w:r w:rsidRPr="0079173D">
              <w:rPr>
                <w:color w:val="000000"/>
              </w:rPr>
              <w:t>NDBA</w:t>
            </w:r>
          </w:p>
        </w:tc>
        <w:tc>
          <w:tcPr>
            <w:tcW w:w="1850" w:type="dxa"/>
            <w:vAlign w:val="bottom"/>
          </w:tcPr>
          <w:p w14:paraId="6B4423C6" w14:textId="7DE587FD" w:rsidR="0079173D" w:rsidRPr="0079173D" w:rsidRDefault="0079173D" w:rsidP="0079173D">
            <w:pPr>
              <w:pStyle w:val="BodyText"/>
            </w:pPr>
            <w:r w:rsidRPr="0079173D">
              <w:rPr>
                <w:color w:val="000000"/>
              </w:rPr>
              <w:t>0.61</w:t>
            </w:r>
          </w:p>
        </w:tc>
        <w:tc>
          <w:tcPr>
            <w:tcW w:w="1850" w:type="dxa"/>
            <w:vAlign w:val="bottom"/>
          </w:tcPr>
          <w:p w14:paraId="301D6023" w14:textId="70D315E9" w:rsidR="0079173D" w:rsidRPr="0079173D" w:rsidRDefault="0079173D" w:rsidP="0079173D">
            <w:pPr>
              <w:pStyle w:val="BodyText"/>
            </w:pPr>
            <w:r w:rsidRPr="0079173D">
              <w:rPr>
                <w:color w:val="000000"/>
              </w:rPr>
              <w:t>Sample</w:t>
            </w:r>
          </w:p>
        </w:tc>
        <w:tc>
          <w:tcPr>
            <w:tcW w:w="1850" w:type="dxa"/>
            <w:vAlign w:val="bottom"/>
          </w:tcPr>
          <w:p w14:paraId="71FDE645" w14:textId="008B7C28" w:rsidR="0079173D" w:rsidRPr="0079173D" w:rsidRDefault="0079173D" w:rsidP="0079173D">
            <w:pPr>
              <w:pStyle w:val="BodyText"/>
            </w:pPr>
            <w:r w:rsidRPr="0079173D">
              <w:rPr>
                <w:color w:val="000000"/>
              </w:rPr>
              <w:t>2.00</w:t>
            </w:r>
          </w:p>
        </w:tc>
        <w:tc>
          <w:tcPr>
            <w:tcW w:w="1850" w:type="dxa"/>
            <w:vAlign w:val="bottom"/>
          </w:tcPr>
          <w:p w14:paraId="3477D0D0" w14:textId="0B8F304A" w:rsidR="0079173D" w:rsidRPr="0079173D" w:rsidRDefault="0079173D" w:rsidP="0079173D">
            <w:pPr>
              <w:pStyle w:val="BodyText"/>
            </w:pPr>
            <w:r w:rsidRPr="0079173D">
              <w:rPr>
                <w:color w:val="000000"/>
              </w:rPr>
              <w:t>0.22</w:t>
            </w:r>
          </w:p>
        </w:tc>
        <w:tc>
          <w:tcPr>
            <w:tcW w:w="1850" w:type="dxa"/>
            <w:vAlign w:val="bottom"/>
          </w:tcPr>
          <w:p w14:paraId="73929D31" w14:textId="14A04CB5" w:rsidR="0079173D" w:rsidRPr="0079173D" w:rsidRDefault="0079173D" w:rsidP="0079173D">
            <w:pPr>
              <w:pStyle w:val="BodyText"/>
            </w:pPr>
            <w:r w:rsidRPr="0079173D">
              <w:rPr>
                <w:color w:val="000000"/>
              </w:rPr>
              <w:t>0.61</w:t>
            </w:r>
          </w:p>
        </w:tc>
      </w:tr>
      <w:tr w:rsidR="0079173D" w14:paraId="3B1EB2A1" w14:textId="77777777">
        <w:tc>
          <w:tcPr>
            <w:tcW w:w="1850" w:type="dxa"/>
            <w:vAlign w:val="bottom"/>
          </w:tcPr>
          <w:p w14:paraId="13ACEA87" w14:textId="7A06C1C7" w:rsidR="0079173D" w:rsidRPr="0079173D" w:rsidRDefault="0079173D" w:rsidP="0079173D">
            <w:pPr>
              <w:pStyle w:val="BodyText"/>
            </w:pPr>
            <w:r w:rsidRPr="0079173D">
              <w:rPr>
                <w:color w:val="000000"/>
              </w:rPr>
              <w:t>5</w:t>
            </w:r>
          </w:p>
        </w:tc>
        <w:tc>
          <w:tcPr>
            <w:tcW w:w="1850" w:type="dxa"/>
            <w:vAlign w:val="bottom"/>
          </w:tcPr>
          <w:p w14:paraId="6BADF370" w14:textId="1E431CB8" w:rsidR="0079173D" w:rsidRPr="0079173D" w:rsidRDefault="0079173D" w:rsidP="0079173D">
            <w:pPr>
              <w:pStyle w:val="BodyText"/>
            </w:pPr>
            <w:r w:rsidRPr="0079173D">
              <w:rPr>
                <w:color w:val="000000"/>
              </w:rPr>
              <w:t>NDBA</w:t>
            </w:r>
          </w:p>
        </w:tc>
        <w:tc>
          <w:tcPr>
            <w:tcW w:w="1850" w:type="dxa"/>
            <w:vAlign w:val="bottom"/>
          </w:tcPr>
          <w:p w14:paraId="0B610AF3" w14:textId="7B154197" w:rsidR="0079173D" w:rsidRPr="0079173D" w:rsidRDefault="0079173D" w:rsidP="0079173D">
            <w:pPr>
              <w:pStyle w:val="BodyText"/>
            </w:pPr>
            <w:r w:rsidRPr="0079173D">
              <w:rPr>
                <w:color w:val="000000"/>
              </w:rPr>
              <w:t>0.44</w:t>
            </w:r>
          </w:p>
        </w:tc>
        <w:tc>
          <w:tcPr>
            <w:tcW w:w="1850" w:type="dxa"/>
            <w:vAlign w:val="bottom"/>
          </w:tcPr>
          <w:p w14:paraId="24EDB81D" w14:textId="78546474" w:rsidR="0079173D" w:rsidRPr="0079173D" w:rsidRDefault="0079173D" w:rsidP="0079173D">
            <w:pPr>
              <w:pStyle w:val="BodyText"/>
            </w:pPr>
            <w:r w:rsidRPr="0079173D">
              <w:rPr>
                <w:color w:val="000000"/>
              </w:rPr>
              <w:t>Blank</w:t>
            </w:r>
          </w:p>
        </w:tc>
        <w:tc>
          <w:tcPr>
            <w:tcW w:w="1850" w:type="dxa"/>
            <w:vAlign w:val="bottom"/>
          </w:tcPr>
          <w:p w14:paraId="4EBCEDFA" w14:textId="2D8E5590" w:rsidR="0079173D" w:rsidRPr="0079173D" w:rsidRDefault="0079173D" w:rsidP="0079173D">
            <w:pPr>
              <w:pStyle w:val="BodyText"/>
            </w:pPr>
            <w:r w:rsidRPr="0079173D">
              <w:rPr>
                <w:color w:val="000000"/>
              </w:rPr>
              <w:t>2.00</w:t>
            </w:r>
          </w:p>
        </w:tc>
        <w:tc>
          <w:tcPr>
            <w:tcW w:w="1850" w:type="dxa"/>
            <w:vAlign w:val="bottom"/>
          </w:tcPr>
          <w:p w14:paraId="41026790" w14:textId="6FB4FDA2" w:rsidR="0079173D" w:rsidRPr="0079173D" w:rsidRDefault="0079173D" w:rsidP="0079173D">
            <w:pPr>
              <w:pStyle w:val="BodyText"/>
            </w:pPr>
            <w:r w:rsidRPr="0079173D">
              <w:rPr>
                <w:color w:val="000000"/>
              </w:rPr>
              <w:t>0.44</w:t>
            </w:r>
          </w:p>
        </w:tc>
        <w:tc>
          <w:tcPr>
            <w:tcW w:w="1850" w:type="dxa"/>
            <w:vAlign w:val="bottom"/>
          </w:tcPr>
          <w:p w14:paraId="144BCDB1" w14:textId="1674C15B" w:rsidR="0079173D" w:rsidRPr="0079173D" w:rsidRDefault="0079173D" w:rsidP="0079173D">
            <w:pPr>
              <w:pStyle w:val="BodyText"/>
            </w:pPr>
            <w:r w:rsidRPr="0079173D">
              <w:rPr>
                <w:color w:val="000000"/>
              </w:rPr>
              <w:t>0.32</w:t>
            </w:r>
          </w:p>
        </w:tc>
      </w:tr>
      <w:tr w:rsidR="0079173D" w14:paraId="12A64FFC" w14:textId="77777777">
        <w:tc>
          <w:tcPr>
            <w:tcW w:w="1850" w:type="dxa"/>
            <w:vAlign w:val="bottom"/>
          </w:tcPr>
          <w:p w14:paraId="23B78E3A" w14:textId="3B7E5833" w:rsidR="0079173D" w:rsidRPr="0079173D" w:rsidRDefault="0079173D" w:rsidP="0079173D">
            <w:pPr>
              <w:pStyle w:val="BodyText"/>
            </w:pPr>
            <w:r w:rsidRPr="0079173D">
              <w:rPr>
                <w:color w:val="000000"/>
              </w:rPr>
              <w:t>6</w:t>
            </w:r>
          </w:p>
        </w:tc>
        <w:tc>
          <w:tcPr>
            <w:tcW w:w="1850" w:type="dxa"/>
            <w:vAlign w:val="bottom"/>
          </w:tcPr>
          <w:p w14:paraId="53D80256" w14:textId="1FD957EE" w:rsidR="0079173D" w:rsidRPr="0079173D" w:rsidRDefault="0079173D" w:rsidP="0079173D">
            <w:pPr>
              <w:pStyle w:val="BodyText"/>
            </w:pPr>
            <w:r w:rsidRPr="0079173D">
              <w:rPr>
                <w:color w:val="000000"/>
              </w:rPr>
              <w:t>NDBA</w:t>
            </w:r>
          </w:p>
        </w:tc>
        <w:tc>
          <w:tcPr>
            <w:tcW w:w="1850" w:type="dxa"/>
            <w:vAlign w:val="bottom"/>
          </w:tcPr>
          <w:p w14:paraId="20DE9115" w14:textId="511ADD59" w:rsidR="0079173D" w:rsidRPr="0079173D" w:rsidRDefault="0079173D" w:rsidP="0079173D">
            <w:pPr>
              <w:pStyle w:val="BodyText"/>
            </w:pPr>
            <w:r w:rsidRPr="0079173D">
              <w:rPr>
                <w:color w:val="000000"/>
              </w:rPr>
              <w:t>3.47</w:t>
            </w:r>
          </w:p>
        </w:tc>
        <w:tc>
          <w:tcPr>
            <w:tcW w:w="1850" w:type="dxa"/>
            <w:vAlign w:val="bottom"/>
          </w:tcPr>
          <w:p w14:paraId="1570A56D" w14:textId="5B8E5B46" w:rsidR="0079173D" w:rsidRPr="0079173D" w:rsidRDefault="0079173D" w:rsidP="0079173D">
            <w:pPr>
              <w:pStyle w:val="BodyText"/>
            </w:pPr>
            <w:r w:rsidRPr="0079173D">
              <w:rPr>
                <w:color w:val="000000"/>
              </w:rPr>
              <w:t>Blank</w:t>
            </w:r>
          </w:p>
        </w:tc>
        <w:tc>
          <w:tcPr>
            <w:tcW w:w="1850" w:type="dxa"/>
            <w:vAlign w:val="bottom"/>
          </w:tcPr>
          <w:p w14:paraId="1D87156D" w14:textId="2F605E14" w:rsidR="0079173D" w:rsidRPr="0079173D" w:rsidRDefault="0079173D" w:rsidP="0079173D">
            <w:pPr>
              <w:pStyle w:val="BodyText"/>
            </w:pPr>
            <w:r w:rsidRPr="0079173D">
              <w:rPr>
                <w:color w:val="000000"/>
              </w:rPr>
              <w:t>2.00</w:t>
            </w:r>
          </w:p>
        </w:tc>
        <w:tc>
          <w:tcPr>
            <w:tcW w:w="1850" w:type="dxa"/>
            <w:vAlign w:val="bottom"/>
          </w:tcPr>
          <w:p w14:paraId="624DAD5E" w14:textId="662A38A4" w:rsidR="0079173D" w:rsidRPr="0079173D" w:rsidRDefault="0079173D" w:rsidP="0079173D">
            <w:pPr>
              <w:pStyle w:val="BodyText"/>
            </w:pPr>
            <w:r w:rsidRPr="0079173D">
              <w:rPr>
                <w:color w:val="000000"/>
              </w:rPr>
              <w:t>3.47</w:t>
            </w:r>
          </w:p>
        </w:tc>
        <w:tc>
          <w:tcPr>
            <w:tcW w:w="1850" w:type="dxa"/>
            <w:vAlign w:val="bottom"/>
          </w:tcPr>
          <w:p w14:paraId="5900E6E2" w14:textId="33F3826B" w:rsidR="0079173D" w:rsidRPr="0079173D" w:rsidRDefault="0079173D" w:rsidP="0079173D">
            <w:pPr>
              <w:pStyle w:val="BodyText"/>
            </w:pPr>
            <w:r w:rsidRPr="0079173D">
              <w:rPr>
                <w:color w:val="000000"/>
              </w:rPr>
              <w:t>0.78</w:t>
            </w:r>
          </w:p>
        </w:tc>
      </w:tr>
      <w:tr w:rsidR="0079173D" w14:paraId="340961E7" w14:textId="77777777">
        <w:tc>
          <w:tcPr>
            <w:tcW w:w="1850" w:type="dxa"/>
            <w:vAlign w:val="bottom"/>
          </w:tcPr>
          <w:p w14:paraId="11572EE5" w14:textId="44381F0F" w:rsidR="0079173D" w:rsidRPr="0079173D" w:rsidRDefault="0079173D" w:rsidP="0079173D">
            <w:pPr>
              <w:pStyle w:val="BodyText"/>
            </w:pPr>
            <w:r w:rsidRPr="0079173D">
              <w:rPr>
                <w:color w:val="000000"/>
              </w:rPr>
              <w:t>1</w:t>
            </w:r>
          </w:p>
        </w:tc>
        <w:tc>
          <w:tcPr>
            <w:tcW w:w="1850" w:type="dxa"/>
            <w:vAlign w:val="bottom"/>
          </w:tcPr>
          <w:p w14:paraId="58AED172" w14:textId="54C3E1E5" w:rsidR="0079173D" w:rsidRPr="0079173D" w:rsidRDefault="0079173D" w:rsidP="0079173D">
            <w:pPr>
              <w:pStyle w:val="BodyText"/>
            </w:pPr>
            <w:r w:rsidRPr="0079173D">
              <w:rPr>
                <w:color w:val="000000"/>
              </w:rPr>
              <w:t>NDEA</w:t>
            </w:r>
          </w:p>
        </w:tc>
        <w:tc>
          <w:tcPr>
            <w:tcW w:w="1850" w:type="dxa"/>
            <w:vAlign w:val="bottom"/>
          </w:tcPr>
          <w:p w14:paraId="45A5DC7A" w14:textId="0E8C31BC" w:rsidR="0079173D" w:rsidRPr="0079173D" w:rsidRDefault="0079173D" w:rsidP="0079173D">
            <w:pPr>
              <w:pStyle w:val="BodyText"/>
            </w:pPr>
            <w:r w:rsidRPr="0079173D">
              <w:rPr>
                <w:color w:val="000000"/>
              </w:rPr>
              <w:t>0.22</w:t>
            </w:r>
          </w:p>
        </w:tc>
        <w:tc>
          <w:tcPr>
            <w:tcW w:w="1850" w:type="dxa"/>
            <w:vAlign w:val="bottom"/>
          </w:tcPr>
          <w:p w14:paraId="07081AE7" w14:textId="31CD3A65" w:rsidR="0079173D" w:rsidRPr="0079173D" w:rsidRDefault="0079173D" w:rsidP="0079173D">
            <w:pPr>
              <w:pStyle w:val="BodyText"/>
            </w:pPr>
            <w:r w:rsidRPr="0079173D">
              <w:rPr>
                <w:color w:val="000000"/>
              </w:rPr>
              <w:t>Blank</w:t>
            </w:r>
          </w:p>
        </w:tc>
        <w:tc>
          <w:tcPr>
            <w:tcW w:w="1850" w:type="dxa"/>
            <w:vAlign w:val="bottom"/>
          </w:tcPr>
          <w:p w14:paraId="5CFCB694" w14:textId="58FFD4F8" w:rsidR="0079173D" w:rsidRPr="0079173D" w:rsidRDefault="0079173D" w:rsidP="0079173D">
            <w:pPr>
              <w:pStyle w:val="BodyText"/>
            </w:pPr>
            <w:r w:rsidRPr="0079173D">
              <w:rPr>
                <w:color w:val="000000"/>
              </w:rPr>
              <w:t>2.00</w:t>
            </w:r>
          </w:p>
        </w:tc>
        <w:tc>
          <w:tcPr>
            <w:tcW w:w="1850" w:type="dxa"/>
            <w:vAlign w:val="bottom"/>
          </w:tcPr>
          <w:p w14:paraId="65F5417A" w14:textId="467227BC" w:rsidR="0079173D" w:rsidRPr="0079173D" w:rsidRDefault="0079173D" w:rsidP="0079173D">
            <w:pPr>
              <w:pStyle w:val="BodyText"/>
            </w:pPr>
            <w:r w:rsidRPr="0079173D">
              <w:rPr>
                <w:color w:val="000000"/>
              </w:rPr>
              <w:t>0.34</w:t>
            </w:r>
          </w:p>
        </w:tc>
        <w:tc>
          <w:tcPr>
            <w:tcW w:w="1850" w:type="dxa"/>
            <w:vAlign w:val="bottom"/>
          </w:tcPr>
          <w:p w14:paraId="0CDDCCE0" w14:textId="414E461C" w:rsidR="0079173D" w:rsidRPr="0079173D" w:rsidRDefault="0079173D" w:rsidP="0079173D">
            <w:pPr>
              <w:pStyle w:val="BodyText"/>
            </w:pPr>
            <w:r w:rsidRPr="0079173D">
              <w:rPr>
                <w:color w:val="000000"/>
              </w:rPr>
              <w:t>0.22</w:t>
            </w:r>
          </w:p>
        </w:tc>
      </w:tr>
      <w:tr w:rsidR="0079173D" w14:paraId="78872EB1" w14:textId="77777777">
        <w:tc>
          <w:tcPr>
            <w:tcW w:w="1850" w:type="dxa"/>
            <w:vAlign w:val="bottom"/>
          </w:tcPr>
          <w:p w14:paraId="66FD9B0E" w14:textId="1BC13415" w:rsidR="0079173D" w:rsidRPr="0079173D" w:rsidRDefault="0079173D" w:rsidP="0079173D">
            <w:pPr>
              <w:pStyle w:val="BodyText"/>
            </w:pPr>
            <w:r w:rsidRPr="0079173D">
              <w:rPr>
                <w:color w:val="000000"/>
              </w:rPr>
              <w:t>2</w:t>
            </w:r>
          </w:p>
        </w:tc>
        <w:tc>
          <w:tcPr>
            <w:tcW w:w="1850" w:type="dxa"/>
            <w:vAlign w:val="bottom"/>
          </w:tcPr>
          <w:p w14:paraId="2A325482" w14:textId="03EDA8AF" w:rsidR="0079173D" w:rsidRPr="0079173D" w:rsidRDefault="0079173D" w:rsidP="0079173D">
            <w:pPr>
              <w:pStyle w:val="BodyText"/>
            </w:pPr>
            <w:r w:rsidRPr="0079173D">
              <w:rPr>
                <w:color w:val="000000"/>
              </w:rPr>
              <w:t>NDEA</w:t>
            </w:r>
          </w:p>
        </w:tc>
        <w:tc>
          <w:tcPr>
            <w:tcW w:w="1850" w:type="dxa"/>
            <w:vAlign w:val="bottom"/>
          </w:tcPr>
          <w:p w14:paraId="67E0D2B2" w14:textId="5E6A9882" w:rsidR="0079173D" w:rsidRPr="0079173D" w:rsidRDefault="0079173D" w:rsidP="0079173D">
            <w:pPr>
              <w:pStyle w:val="BodyText"/>
            </w:pPr>
            <w:r w:rsidRPr="0079173D">
              <w:rPr>
                <w:color w:val="000000"/>
              </w:rPr>
              <w:t>0.13</w:t>
            </w:r>
          </w:p>
        </w:tc>
        <w:tc>
          <w:tcPr>
            <w:tcW w:w="1850" w:type="dxa"/>
            <w:vAlign w:val="bottom"/>
          </w:tcPr>
          <w:p w14:paraId="36FFDDD7" w14:textId="47EC8210" w:rsidR="0079173D" w:rsidRPr="0079173D" w:rsidRDefault="0079173D" w:rsidP="0079173D">
            <w:pPr>
              <w:pStyle w:val="BodyText"/>
            </w:pPr>
            <w:r w:rsidRPr="0079173D">
              <w:rPr>
                <w:color w:val="000000"/>
              </w:rPr>
              <w:t>Sample</w:t>
            </w:r>
          </w:p>
        </w:tc>
        <w:tc>
          <w:tcPr>
            <w:tcW w:w="1850" w:type="dxa"/>
            <w:vAlign w:val="bottom"/>
          </w:tcPr>
          <w:p w14:paraId="10EE5F85" w14:textId="2DA14D35" w:rsidR="0079173D" w:rsidRPr="0079173D" w:rsidRDefault="0079173D" w:rsidP="0079173D">
            <w:pPr>
              <w:pStyle w:val="BodyText"/>
            </w:pPr>
            <w:r w:rsidRPr="0079173D">
              <w:rPr>
                <w:color w:val="000000"/>
              </w:rPr>
              <w:t>2.00</w:t>
            </w:r>
          </w:p>
        </w:tc>
        <w:tc>
          <w:tcPr>
            <w:tcW w:w="1850" w:type="dxa"/>
            <w:vAlign w:val="bottom"/>
          </w:tcPr>
          <w:p w14:paraId="23D31FB3" w14:textId="3C7CACD6" w:rsidR="0079173D" w:rsidRPr="0079173D" w:rsidRDefault="0079173D" w:rsidP="0079173D">
            <w:pPr>
              <w:pStyle w:val="BodyText"/>
            </w:pPr>
            <w:r w:rsidRPr="0079173D">
              <w:rPr>
                <w:color w:val="000000"/>
              </w:rPr>
              <w:t>0.13</w:t>
            </w:r>
          </w:p>
        </w:tc>
        <w:tc>
          <w:tcPr>
            <w:tcW w:w="1850" w:type="dxa"/>
            <w:vAlign w:val="bottom"/>
          </w:tcPr>
          <w:p w14:paraId="7573DA36" w14:textId="038E8149" w:rsidR="0079173D" w:rsidRPr="0079173D" w:rsidRDefault="0079173D" w:rsidP="0079173D">
            <w:pPr>
              <w:pStyle w:val="BodyText"/>
            </w:pPr>
            <w:r w:rsidRPr="0079173D">
              <w:rPr>
                <w:color w:val="000000"/>
              </w:rPr>
              <w:t>0.13</w:t>
            </w:r>
          </w:p>
        </w:tc>
      </w:tr>
      <w:tr w:rsidR="0079173D" w14:paraId="14991EAB" w14:textId="77777777">
        <w:tc>
          <w:tcPr>
            <w:tcW w:w="1850" w:type="dxa"/>
            <w:vAlign w:val="bottom"/>
          </w:tcPr>
          <w:p w14:paraId="75173DD9" w14:textId="5F36C84A" w:rsidR="0079173D" w:rsidRPr="0079173D" w:rsidRDefault="0079173D" w:rsidP="0079173D">
            <w:pPr>
              <w:pStyle w:val="BodyText"/>
            </w:pPr>
            <w:r w:rsidRPr="0079173D">
              <w:rPr>
                <w:color w:val="000000"/>
              </w:rPr>
              <w:t>3</w:t>
            </w:r>
          </w:p>
        </w:tc>
        <w:tc>
          <w:tcPr>
            <w:tcW w:w="1850" w:type="dxa"/>
            <w:vAlign w:val="bottom"/>
          </w:tcPr>
          <w:p w14:paraId="17ACB049" w14:textId="7041D38B" w:rsidR="0079173D" w:rsidRPr="0079173D" w:rsidRDefault="0079173D" w:rsidP="0079173D">
            <w:pPr>
              <w:pStyle w:val="BodyText"/>
            </w:pPr>
            <w:r w:rsidRPr="0079173D">
              <w:rPr>
                <w:color w:val="000000"/>
              </w:rPr>
              <w:t>NDEA</w:t>
            </w:r>
          </w:p>
        </w:tc>
        <w:tc>
          <w:tcPr>
            <w:tcW w:w="1850" w:type="dxa"/>
            <w:vAlign w:val="bottom"/>
          </w:tcPr>
          <w:p w14:paraId="56F39D23" w14:textId="4FB3B67A" w:rsidR="0079173D" w:rsidRPr="0079173D" w:rsidRDefault="0079173D" w:rsidP="0079173D">
            <w:pPr>
              <w:pStyle w:val="BodyText"/>
            </w:pPr>
            <w:r w:rsidRPr="0079173D">
              <w:rPr>
                <w:color w:val="000000"/>
              </w:rPr>
              <w:t>0.56</w:t>
            </w:r>
          </w:p>
        </w:tc>
        <w:tc>
          <w:tcPr>
            <w:tcW w:w="1850" w:type="dxa"/>
            <w:vAlign w:val="bottom"/>
          </w:tcPr>
          <w:p w14:paraId="5AE01F88" w14:textId="455F45EC" w:rsidR="0079173D" w:rsidRPr="0079173D" w:rsidRDefault="0079173D" w:rsidP="0079173D">
            <w:pPr>
              <w:pStyle w:val="BodyText"/>
            </w:pPr>
            <w:r w:rsidRPr="0079173D">
              <w:rPr>
                <w:color w:val="000000"/>
              </w:rPr>
              <w:t>Blank</w:t>
            </w:r>
          </w:p>
        </w:tc>
        <w:tc>
          <w:tcPr>
            <w:tcW w:w="1850" w:type="dxa"/>
            <w:vAlign w:val="bottom"/>
          </w:tcPr>
          <w:p w14:paraId="632679BF" w14:textId="39C91399" w:rsidR="0079173D" w:rsidRPr="0079173D" w:rsidRDefault="0079173D" w:rsidP="0079173D">
            <w:pPr>
              <w:pStyle w:val="BodyText"/>
            </w:pPr>
            <w:r w:rsidRPr="0079173D">
              <w:rPr>
                <w:color w:val="000000"/>
              </w:rPr>
              <w:t>2.00</w:t>
            </w:r>
          </w:p>
        </w:tc>
        <w:tc>
          <w:tcPr>
            <w:tcW w:w="1850" w:type="dxa"/>
            <w:vAlign w:val="bottom"/>
          </w:tcPr>
          <w:p w14:paraId="56199051" w14:textId="52039739" w:rsidR="0079173D" w:rsidRPr="0079173D" w:rsidRDefault="0079173D" w:rsidP="0079173D">
            <w:pPr>
              <w:pStyle w:val="BodyText"/>
            </w:pPr>
            <w:r w:rsidRPr="0079173D">
              <w:rPr>
                <w:color w:val="000000"/>
              </w:rPr>
              <w:t>0.56</w:t>
            </w:r>
          </w:p>
        </w:tc>
        <w:tc>
          <w:tcPr>
            <w:tcW w:w="1850" w:type="dxa"/>
            <w:vAlign w:val="bottom"/>
          </w:tcPr>
          <w:p w14:paraId="2DC25DE6" w14:textId="550E3862" w:rsidR="0079173D" w:rsidRPr="0079173D" w:rsidRDefault="0079173D" w:rsidP="0079173D">
            <w:pPr>
              <w:pStyle w:val="BodyText"/>
            </w:pPr>
            <w:r w:rsidRPr="0079173D">
              <w:rPr>
                <w:color w:val="000000"/>
              </w:rPr>
              <w:t>0.56</w:t>
            </w:r>
          </w:p>
        </w:tc>
      </w:tr>
      <w:tr w:rsidR="0079173D" w14:paraId="53AC2A4F" w14:textId="77777777">
        <w:tc>
          <w:tcPr>
            <w:tcW w:w="1850" w:type="dxa"/>
            <w:vAlign w:val="bottom"/>
          </w:tcPr>
          <w:p w14:paraId="513A3EFE" w14:textId="49634D38" w:rsidR="0079173D" w:rsidRPr="0079173D" w:rsidRDefault="0079173D" w:rsidP="0079173D">
            <w:pPr>
              <w:pStyle w:val="BodyText"/>
            </w:pPr>
            <w:r w:rsidRPr="0079173D">
              <w:rPr>
                <w:color w:val="000000"/>
              </w:rPr>
              <w:t>4</w:t>
            </w:r>
          </w:p>
        </w:tc>
        <w:tc>
          <w:tcPr>
            <w:tcW w:w="1850" w:type="dxa"/>
            <w:vAlign w:val="bottom"/>
          </w:tcPr>
          <w:p w14:paraId="428F6AF1" w14:textId="7B14D4A4" w:rsidR="0079173D" w:rsidRPr="0079173D" w:rsidRDefault="0079173D" w:rsidP="0079173D">
            <w:pPr>
              <w:pStyle w:val="BodyText"/>
            </w:pPr>
            <w:r w:rsidRPr="0079173D">
              <w:rPr>
                <w:color w:val="000000"/>
              </w:rPr>
              <w:t>NDEA</w:t>
            </w:r>
          </w:p>
        </w:tc>
        <w:tc>
          <w:tcPr>
            <w:tcW w:w="1850" w:type="dxa"/>
            <w:vAlign w:val="bottom"/>
          </w:tcPr>
          <w:p w14:paraId="13068322" w14:textId="3DBEC408" w:rsidR="0079173D" w:rsidRPr="0079173D" w:rsidRDefault="0079173D" w:rsidP="0079173D">
            <w:pPr>
              <w:pStyle w:val="BodyText"/>
            </w:pPr>
            <w:r w:rsidRPr="0079173D">
              <w:rPr>
                <w:color w:val="000000"/>
              </w:rPr>
              <w:t>1.11</w:t>
            </w:r>
          </w:p>
        </w:tc>
        <w:tc>
          <w:tcPr>
            <w:tcW w:w="1850" w:type="dxa"/>
            <w:vAlign w:val="bottom"/>
          </w:tcPr>
          <w:p w14:paraId="7BE1722F" w14:textId="6C042D8C" w:rsidR="0079173D" w:rsidRPr="0079173D" w:rsidRDefault="0079173D" w:rsidP="0079173D">
            <w:pPr>
              <w:pStyle w:val="BodyText"/>
            </w:pPr>
            <w:r w:rsidRPr="0079173D">
              <w:rPr>
                <w:color w:val="000000"/>
              </w:rPr>
              <w:t>Sample</w:t>
            </w:r>
          </w:p>
        </w:tc>
        <w:tc>
          <w:tcPr>
            <w:tcW w:w="1850" w:type="dxa"/>
            <w:vAlign w:val="bottom"/>
          </w:tcPr>
          <w:p w14:paraId="12E6762E" w14:textId="77544FDD" w:rsidR="0079173D" w:rsidRPr="0079173D" w:rsidRDefault="0079173D" w:rsidP="0079173D">
            <w:pPr>
              <w:pStyle w:val="BodyText"/>
            </w:pPr>
            <w:r w:rsidRPr="0079173D">
              <w:rPr>
                <w:color w:val="000000"/>
              </w:rPr>
              <w:t>2.00</w:t>
            </w:r>
          </w:p>
        </w:tc>
        <w:tc>
          <w:tcPr>
            <w:tcW w:w="1850" w:type="dxa"/>
            <w:vAlign w:val="bottom"/>
          </w:tcPr>
          <w:p w14:paraId="2E5074FD" w14:textId="0CC37B0E" w:rsidR="0079173D" w:rsidRPr="0079173D" w:rsidRDefault="0079173D" w:rsidP="0079173D">
            <w:pPr>
              <w:pStyle w:val="BodyText"/>
            </w:pPr>
            <w:r w:rsidRPr="0079173D">
              <w:rPr>
                <w:color w:val="000000"/>
              </w:rPr>
              <w:t>0.67</w:t>
            </w:r>
          </w:p>
        </w:tc>
        <w:tc>
          <w:tcPr>
            <w:tcW w:w="1850" w:type="dxa"/>
            <w:vAlign w:val="bottom"/>
          </w:tcPr>
          <w:p w14:paraId="5FA4E32D" w14:textId="3E40330B" w:rsidR="0079173D" w:rsidRPr="0079173D" w:rsidRDefault="0079173D" w:rsidP="0079173D">
            <w:pPr>
              <w:pStyle w:val="BodyText"/>
            </w:pPr>
            <w:r w:rsidRPr="0079173D">
              <w:rPr>
                <w:color w:val="000000"/>
              </w:rPr>
              <w:t>1.11</w:t>
            </w:r>
          </w:p>
        </w:tc>
      </w:tr>
      <w:tr w:rsidR="0079173D" w14:paraId="451DC46D" w14:textId="77777777">
        <w:tc>
          <w:tcPr>
            <w:tcW w:w="1850" w:type="dxa"/>
            <w:vAlign w:val="bottom"/>
          </w:tcPr>
          <w:p w14:paraId="0EE0074C" w14:textId="29E27393" w:rsidR="0079173D" w:rsidRPr="0079173D" w:rsidRDefault="0079173D" w:rsidP="0079173D">
            <w:pPr>
              <w:pStyle w:val="BodyText"/>
            </w:pPr>
            <w:r w:rsidRPr="0079173D">
              <w:rPr>
                <w:color w:val="000000"/>
              </w:rPr>
              <w:t>5</w:t>
            </w:r>
          </w:p>
        </w:tc>
        <w:tc>
          <w:tcPr>
            <w:tcW w:w="1850" w:type="dxa"/>
            <w:vAlign w:val="bottom"/>
          </w:tcPr>
          <w:p w14:paraId="4384A5FB" w14:textId="0265DD11" w:rsidR="0079173D" w:rsidRPr="0079173D" w:rsidRDefault="0079173D" w:rsidP="0079173D">
            <w:pPr>
              <w:pStyle w:val="BodyText"/>
            </w:pPr>
            <w:r w:rsidRPr="0079173D">
              <w:rPr>
                <w:color w:val="000000"/>
              </w:rPr>
              <w:t>NDEA</w:t>
            </w:r>
          </w:p>
        </w:tc>
        <w:tc>
          <w:tcPr>
            <w:tcW w:w="1850" w:type="dxa"/>
            <w:vAlign w:val="bottom"/>
          </w:tcPr>
          <w:p w14:paraId="52E070F0" w14:textId="7777B5D8" w:rsidR="0079173D" w:rsidRPr="0079173D" w:rsidRDefault="0079173D" w:rsidP="0079173D">
            <w:pPr>
              <w:pStyle w:val="BodyText"/>
            </w:pPr>
            <w:r w:rsidRPr="0079173D">
              <w:rPr>
                <w:color w:val="000000"/>
              </w:rPr>
              <w:t>0.23</w:t>
            </w:r>
          </w:p>
        </w:tc>
        <w:tc>
          <w:tcPr>
            <w:tcW w:w="1850" w:type="dxa"/>
            <w:vAlign w:val="bottom"/>
          </w:tcPr>
          <w:p w14:paraId="07599077" w14:textId="29759FA4" w:rsidR="0079173D" w:rsidRPr="0079173D" w:rsidRDefault="0079173D" w:rsidP="0079173D">
            <w:pPr>
              <w:pStyle w:val="BodyText"/>
            </w:pPr>
            <w:r w:rsidRPr="0079173D">
              <w:rPr>
                <w:color w:val="000000"/>
              </w:rPr>
              <w:t>Sample</w:t>
            </w:r>
          </w:p>
        </w:tc>
        <w:tc>
          <w:tcPr>
            <w:tcW w:w="1850" w:type="dxa"/>
            <w:vAlign w:val="bottom"/>
          </w:tcPr>
          <w:p w14:paraId="1207E094" w14:textId="207A2076" w:rsidR="0079173D" w:rsidRPr="0079173D" w:rsidRDefault="0079173D" w:rsidP="0079173D">
            <w:pPr>
              <w:pStyle w:val="BodyText"/>
            </w:pPr>
            <w:r w:rsidRPr="0079173D">
              <w:rPr>
                <w:color w:val="000000"/>
              </w:rPr>
              <w:t>2.00</w:t>
            </w:r>
          </w:p>
        </w:tc>
        <w:tc>
          <w:tcPr>
            <w:tcW w:w="1850" w:type="dxa"/>
            <w:vAlign w:val="bottom"/>
          </w:tcPr>
          <w:p w14:paraId="533F3BD8" w14:textId="1E46C663" w:rsidR="0079173D" w:rsidRPr="0079173D" w:rsidRDefault="0079173D" w:rsidP="0079173D">
            <w:pPr>
              <w:pStyle w:val="BodyText"/>
            </w:pPr>
            <w:r w:rsidRPr="0079173D">
              <w:rPr>
                <w:color w:val="000000"/>
              </w:rPr>
              <w:t>0.13</w:t>
            </w:r>
          </w:p>
        </w:tc>
        <w:tc>
          <w:tcPr>
            <w:tcW w:w="1850" w:type="dxa"/>
            <w:vAlign w:val="bottom"/>
          </w:tcPr>
          <w:p w14:paraId="3BE7C282" w14:textId="4C562326" w:rsidR="0079173D" w:rsidRPr="0079173D" w:rsidRDefault="0079173D" w:rsidP="0079173D">
            <w:pPr>
              <w:pStyle w:val="BodyText"/>
            </w:pPr>
            <w:r w:rsidRPr="0079173D">
              <w:rPr>
                <w:color w:val="000000"/>
              </w:rPr>
              <w:t>0.23</w:t>
            </w:r>
          </w:p>
        </w:tc>
      </w:tr>
      <w:tr w:rsidR="0079173D" w14:paraId="14E1DEFA" w14:textId="77777777">
        <w:tc>
          <w:tcPr>
            <w:tcW w:w="1850" w:type="dxa"/>
            <w:vAlign w:val="bottom"/>
          </w:tcPr>
          <w:p w14:paraId="22056337" w14:textId="7993A06D" w:rsidR="0079173D" w:rsidRPr="0079173D" w:rsidRDefault="0079173D" w:rsidP="0079173D">
            <w:pPr>
              <w:pStyle w:val="BodyText"/>
            </w:pPr>
            <w:r w:rsidRPr="0079173D">
              <w:rPr>
                <w:color w:val="000000"/>
              </w:rPr>
              <w:t>6</w:t>
            </w:r>
          </w:p>
        </w:tc>
        <w:tc>
          <w:tcPr>
            <w:tcW w:w="1850" w:type="dxa"/>
            <w:vAlign w:val="bottom"/>
          </w:tcPr>
          <w:p w14:paraId="43BBF1BF" w14:textId="21FE4546" w:rsidR="0079173D" w:rsidRPr="0079173D" w:rsidRDefault="0079173D" w:rsidP="0079173D">
            <w:pPr>
              <w:pStyle w:val="BodyText"/>
            </w:pPr>
            <w:r w:rsidRPr="0079173D">
              <w:rPr>
                <w:color w:val="000000"/>
              </w:rPr>
              <w:t>NDEA</w:t>
            </w:r>
          </w:p>
        </w:tc>
        <w:tc>
          <w:tcPr>
            <w:tcW w:w="1850" w:type="dxa"/>
            <w:vAlign w:val="bottom"/>
          </w:tcPr>
          <w:p w14:paraId="1C361224" w14:textId="31513011" w:rsidR="0079173D" w:rsidRPr="0079173D" w:rsidRDefault="0079173D" w:rsidP="0079173D">
            <w:pPr>
              <w:pStyle w:val="BodyText"/>
            </w:pPr>
            <w:r w:rsidRPr="0079173D">
              <w:rPr>
                <w:color w:val="000000"/>
              </w:rPr>
              <w:t>1.55</w:t>
            </w:r>
          </w:p>
        </w:tc>
        <w:tc>
          <w:tcPr>
            <w:tcW w:w="1850" w:type="dxa"/>
            <w:vAlign w:val="bottom"/>
          </w:tcPr>
          <w:p w14:paraId="6162BC2D" w14:textId="5B486CDB" w:rsidR="0079173D" w:rsidRPr="0079173D" w:rsidRDefault="0079173D" w:rsidP="0079173D">
            <w:pPr>
              <w:pStyle w:val="BodyText"/>
            </w:pPr>
            <w:r w:rsidRPr="0079173D">
              <w:rPr>
                <w:color w:val="000000"/>
              </w:rPr>
              <w:t>Blank</w:t>
            </w:r>
          </w:p>
        </w:tc>
        <w:tc>
          <w:tcPr>
            <w:tcW w:w="1850" w:type="dxa"/>
            <w:vAlign w:val="bottom"/>
          </w:tcPr>
          <w:p w14:paraId="23DA0708" w14:textId="5BCD46FF" w:rsidR="0079173D" w:rsidRPr="0079173D" w:rsidRDefault="0079173D" w:rsidP="0079173D">
            <w:pPr>
              <w:pStyle w:val="BodyText"/>
            </w:pPr>
            <w:r w:rsidRPr="0079173D">
              <w:rPr>
                <w:color w:val="000000"/>
              </w:rPr>
              <w:t>2.00</w:t>
            </w:r>
          </w:p>
        </w:tc>
        <w:tc>
          <w:tcPr>
            <w:tcW w:w="1850" w:type="dxa"/>
            <w:vAlign w:val="bottom"/>
          </w:tcPr>
          <w:p w14:paraId="7E4C7AF8" w14:textId="31E729DA" w:rsidR="0079173D" w:rsidRPr="0079173D" w:rsidRDefault="0079173D" w:rsidP="0079173D">
            <w:pPr>
              <w:pStyle w:val="BodyText"/>
            </w:pPr>
            <w:r w:rsidRPr="0079173D">
              <w:rPr>
                <w:color w:val="000000"/>
              </w:rPr>
              <w:t>1.55</w:t>
            </w:r>
          </w:p>
        </w:tc>
        <w:tc>
          <w:tcPr>
            <w:tcW w:w="1850" w:type="dxa"/>
            <w:vAlign w:val="bottom"/>
          </w:tcPr>
          <w:p w14:paraId="57167DB8" w14:textId="2A72F472" w:rsidR="0079173D" w:rsidRPr="0079173D" w:rsidRDefault="0079173D" w:rsidP="0079173D">
            <w:pPr>
              <w:pStyle w:val="BodyText"/>
            </w:pPr>
            <w:r w:rsidRPr="0079173D">
              <w:rPr>
                <w:color w:val="000000"/>
              </w:rPr>
              <w:t>0.26</w:t>
            </w:r>
          </w:p>
        </w:tc>
      </w:tr>
      <w:tr w:rsidR="0079173D" w14:paraId="64341E69" w14:textId="77777777">
        <w:tc>
          <w:tcPr>
            <w:tcW w:w="1850" w:type="dxa"/>
            <w:vAlign w:val="bottom"/>
          </w:tcPr>
          <w:p w14:paraId="3833DC36" w14:textId="356F7AF2" w:rsidR="0079173D" w:rsidRPr="0079173D" w:rsidRDefault="0079173D" w:rsidP="0079173D">
            <w:pPr>
              <w:pStyle w:val="BodyText"/>
            </w:pPr>
            <w:r w:rsidRPr="0079173D">
              <w:rPr>
                <w:color w:val="000000"/>
              </w:rPr>
              <w:t>1</w:t>
            </w:r>
          </w:p>
        </w:tc>
        <w:tc>
          <w:tcPr>
            <w:tcW w:w="1850" w:type="dxa"/>
            <w:vAlign w:val="bottom"/>
          </w:tcPr>
          <w:p w14:paraId="3893D0B8" w14:textId="0AA0B68D" w:rsidR="0079173D" w:rsidRPr="0079173D" w:rsidRDefault="0079173D" w:rsidP="0079173D">
            <w:pPr>
              <w:pStyle w:val="BodyText"/>
            </w:pPr>
            <w:r w:rsidRPr="0079173D">
              <w:rPr>
                <w:color w:val="000000"/>
              </w:rPr>
              <w:t>NDMA</w:t>
            </w:r>
          </w:p>
        </w:tc>
        <w:tc>
          <w:tcPr>
            <w:tcW w:w="1850" w:type="dxa"/>
            <w:vAlign w:val="bottom"/>
          </w:tcPr>
          <w:p w14:paraId="19BAF92A" w14:textId="42A5799B" w:rsidR="0079173D" w:rsidRPr="0079173D" w:rsidRDefault="0079173D" w:rsidP="0079173D">
            <w:pPr>
              <w:pStyle w:val="BodyText"/>
            </w:pPr>
            <w:r w:rsidRPr="0079173D">
              <w:rPr>
                <w:color w:val="000000"/>
              </w:rPr>
              <w:t>0.18</w:t>
            </w:r>
          </w:p>
        </w:tc>
        <w:tc>
          <w:tcPr>
            <w:tcW w:w="1850" w:type="dxa"/>
            <w:vAlign w:val="bottom"/>
          </w:tcPr>
          <w:p w14:paraId="34F57D53" w14:textId="6E3AD5FF" w:rsidR="0079173D" w:rsidRPr="0079173D" w:rsidRDefault="0079173D" w:rsidP="0079173D">
            <w:pPr>
              <w:pStyle w:val="BodyText"/>
            </w:pPr>
            <w:r w:rsidRPr="0079173D">
              <w:rPr>
                <w:color w:val="000000"/>
              </w:rPr>
              <w:t>Blank</w:t>
            </w:r>
          </w:p>
        </w:tc>
        <w:tc>
          <w:tcPr>
            <w:tcW w:w="1850" w:type="dxa"/>
            <w:vAlign w:val="bottom"/>
          </w:tcPr>
          <w:p w14:paraId="48D5B46A" w14:textId="4FBBA47E" w:rsidR="0079173D" w:rsidRPr="0079173D" w:rsidRDefault="0079173D" w:rsidP="0079173D">
            <w:pPr>
              <w:pStyle w:val="BodyText"/>
            </w:pPr>
            <w:r w:rsidRPr="0079173D">
              <w:rPr>
                <w:color w:val="000000"/>
              </w:rPr>
              <w:t>2.00</w:t>
            </w:r>
          </w:p>
        </w:tc>
        <w:tc>
          <w:tcPr>
            <w:tcW w:w="1850" w:type="dxa"/>
            <w:vAlign w:val="bottom"/>
          </w:tcPr>
          <w:p w14:paraId="4977297D" w14:textId="4EC0CFD6" w:rsidR="0079173D" w:rsidRPr="0079173D" w:rsidRDefault="0079173D" w:rsidP="0079173D">
            <w:pPr>
              <w:pStyle w:val="BodyText"/>
            </w:pPr>
            <w:r w:rsidRPr="0079173D">
              <w:rPr>
                <w:color w:val="000000"/>
              </w:rPr>
              <w:t>0.75</w:t>
            </w:r>
          </w:p>
        </w:tc>
        <w:tc>
          <w:tcPr>
            <w:tcW w:w="1850" w:type="dxa"/>
            <w:vAlign w:val="bottom"/>
          </w:tcPr>
          <w:p w14:paraId="7B7F7839" w14:textId="47606B36" w:rsidR="0079173D" w:rsidRPr="0079173D" w:rsidRDefault="0079173D" w:rsidP="0079173D">
            <w:pPr>
              <w:pStyle w:val="BodyText"/>
            </w:pPr>
            <w:r w:rsidRPr="0079173D">
              <w:rPr>
                <w:color w:val="000000"/>
              </w:rPr>
              <w:t>0.18</w:t>
            </w:r>
          </w:p>
        </w:tc>
      </w:tr>
      <w:tr w:rsidR="0079173D" w14:paraId="5F942203" w14:textId="77777777">
        <w:tc>
          <w:tcPr>
            <w:tcW w:w="1850" w:type="dxa"/>
            <w:vAlign w:val="bottom"/>
          </w:tcPr>
          <w:p w14:paraId="3E7F9E27" w14:textId="6C9366AE" w:rsidR="0079173D" w:rsidRPr="0079173D" w:rsidRDefault="0079173D" w:rsidP="0079173D">
            <w:pPr>
              <w:pStyle w:val="BodyText"/>
            </w:pPr>
            <w:r w:rsidRPr="0079173D">
              <w:rPr>
                <w:color w:val="000000"/>
              </w:rPr>
              <w:t>2</w:t>
            </w:r>
          </w:p>
        </w:tc>
        <w:tc>
          <w:tcPr>
            <w:tcW w:w="1850" w:type="dxa"/>
            <w:vAlign w:val="bottom"/>
          </w:tcPr>
          <w:p w14:paraId="40E3093F" w14:textId="35B05F9D" w:rsidR="0079173D" w:rsidRPr="0079173D" w:rsidRDefault="0079173D" w:rsidP="0079173D">
            <w:pPr>
              <w:pStyle w:val="BodyText"/>
            </w:pPr>
            <w:r w:rsidRPr="0079173D">
              <w:rPr>
                <w:color w:val="000000"/>
              </w:rPr>
              <w:t>NDMA</w:t>
            </w:r>
          </w:p>
        </w:tc>
        <w:tc>
          <w:tcPr>
            <w:tcW w:w="1850" w:type="dxa"/>
            <w:vAlign w:val="bottom"/>
          </w:tcPr>
          <w:p w14:paraId="60E68FE0" w14:textId="292AE341" w:rsidR="0079173D" w:rsidRPr="0079173D" w:rsidRDefault="0079173D" w:rsidP="0079173D">
            <w:pPr>
              <w:pStyle w:val="BodyText"/>
            </w:pPr>
            <w:r w:rsidRPr="0079173D">
              <w:rPr>
                <w:color w:val="000000"/>
              </w:rPr>
              <w:t>0.30</w:t>
            </w:r>
          </w:p>
        </w:tc>
        <w:tc>
          <w:tcPr>
            <w:tcW w:w="1850" w:type="dxa"/>
            <w:vAlign w:val="bottom"/>
          </w:tcPr>
          <w:p w14:paraId="082A63FD" w14:textId="08F1F5F8" w:rsidR="0079173D" w:rsidRPr="0079173D" w:rsidRDefault="0079173D" w:rsidP="0079173D">
            <w:pPr>
              <w:pStyle w:val="BodyText"/>
            </w:pPr>
            <w:r w:rsidRPr="0079173D">
              <w:rPr>
                <w:color w:val="000000"/>
              </w:rPr>
              <w:t>Sample</w:t>
            </w:r>
          </w:p>
        </w:tc>
        <w:tc>
          <w:tcPr>
            <w:tcW w:w="1850" w:type="dxa"/>
            <w:vAlign w:val="bottom"/>
          </w:tcPr>
          <w:p w14:paraId="5D4A8BB1" w14:textId="4575DBDF" w:rsidR="0079173D" w:rsidRPr="0079173D" w:rsidRDefault="0079173D" w:rsidP="0079173D">
            <w:pPr>
              <w:pStyle w:val="BodyText"/>
            </w:pPr>
            <w:r w:rsidRPr="0079173D">
              <w:rPr>
                <w:color w:val="000000"/>
              </w:rPr>
              <w:t>2.00</w:t>
            </w:r>
          </w:p>
        </w:tc>
        <w:tc>
          <w:tcPr>
            <w:tcW w:w="1850" w:type="dxa"/>
            <w:vAlign w:val="bottom"/>
          </w:tcPr>
          <w:p w14:paraId="0FDDFAA4" w14:textId="2F341C58" w:rsidR="0079173D" w:rsidRPr="0079173D" w:rsidRDefault="0079173D" w:rsidP="0079173D">
            <w:pPr>
              <w:pStyle w:val="BodyText"/>
            </w:pPr>
            <w:r w:rsidRPr="0079173D">
              <w:rPr>
                <w:color w:val="000000"/>
              </w:rPr>
              <w:t>0.40</w:t>
            </w:r>
          </w:p>
        </w:tc>
        <w:tc>
          <w:tcPr>
            <w:tcW w:w="1850" w:type="dxa"/>
            <w:vAlign w:val="bottom"/>
          </w:tcPr>
          <w:p w14:paraId="51E52A49" w14:textId="39A4C4E1" w:rsidR="0079173D" w:rsidRPr="0079173D" w:rsidRDefault="0079173D" w:rsidP="0079173D">
            <w:pPr>
              <w:pStyle w:val="BodyText"/>
            </w:pPr>
            <w:r w:rsidRPr="0079173D">
              <w:rPr>
                <w:color w:val="000000"/>
              </w:rPr>
              <w:t>0.30</w:t>
            </w:r>
          </w:p>
        </w:tc>
      </w:tr>
      <w:tr w:rsidR="0079173D" w14:paraId="656F95EE" w14:textId="77777777">
        <w:tc>
          <w:tcPr>
            <w:tcW w:w="1850" w:type="dxa"/>
            <w:vAlign w:val="bottom"/>
          </w:tcPr>
          <w:p w14:paraId="50E9B1B8" w14:textId="664ABF20" w:rsidR="0079173D" w:rsidRPr="0079173D" w:rsidRDefault="0079173D" w:rsidP="0079173D">
            <w:pPr>
              <w:pStyle w:val="BodyText"/>
            </w:pPr>
            <w:r w:rsidRPr="0079173D">
              <w:rPr>
                <w:color w:val="000000"/>
              </w:rPr>
              <w:t>3</w:t>
            </w:r>
          </w:p>
        </w:tc>
        <w:tc>
          <w:tcPr>
            <w:tcW w:w="1850" w:type="dxa"/>
            <w:vAlign w:val="bottom"/>
          </w:tcPr>
          <w:p w14:paraId="3053B783" w14:textId="10D2423B" w:rsidR="0079173D" w:rsidRPr="0079173D" w:rsidRDefault="0079173D" w:rsidP="0079173D">
            <w:pPr>
              <w:pStyle w:val="BodyText"/>
            </w:pPr>
            <w:r w:rsidRPr="0079173D">
              <w:rPr>
                <w:color w:val="000000"/>
              </w:rPr>
              <w:t>NDMA</w:t>
            </w:r>
          </w:p>
        </w:tc>
        <w:tc>
          <w:tcPr>
            <w:tcW w:w="1850" w:type="dxa"/>
            <w:vAlign w:val="bottom"/>
          </w:tcPr>
          <w:p w14:paraId="16B3E400" w14:textId="2DD07A9F" w:rsidR="0079173D" w:rsidRPr="0079173D" w:rsidRDefault="0079173D" w:rsidP="0079173D">
            <w:pPr>
              <w:pStyle w:val="BodyText"/>
            </w:pPr>
            <w:r w:rsidRPr="0079173D">
              <w:rPr>
                <w:color w:val="000000"/>
              </w:rPr>
              <w:t>0.99</w:t>
            </w:r>
          </w:p>
        </w:tc>
        <w:tc>
          <w:tcPr>
            <w:tcW w:w="1850" w:type="dxa"/>
            <w:vAlign w:val="bottom"/>
          </w:tcPr>
          <w:p w14:paraId="0E3E8B73" w14:textId="3ABF8BBF" w:rsidR="0079173D" w:rsidRPr="0079173D" w:rsidRDefault="0079173D" w:rsidP="0079173D">
            <w:pPr>
              <w:pStyle w:val="BodyText"/>
            </w:pPr>
            <w:r w:rsidRPr="0079173D">
              <w:rPr>
                <w:color w:val="000000"/>
              </w:rPr>
              <w:t>Blank</w:t>
            </w:r>
          </w:p>
        </w:tc>
        <w:tc>
          <w:tcPr>
            <w:tcW w:w="1850" w:type="dxa"/>
            <w:vAlign w:val="bottom"/>
          </w:tcPr>
          <w:p w14:paraId="10787E24" w14:textId="09162C28" w:rsidR="0079173D" w:rsidRPr="0079173D" w:rsidRDefault="0079173D" w:rsidP="0079173D">
            <w:pPr>
              <w:pStyle w:val="BodyText"/>
            </w:pPr>
            <w:r w:rsidRPr="0079173D">
              <w:rPr>
                <w:color w:val="000000"/>
              </w:rPr>
              <w:t>2.00</w:t>
            </w:r>
          </w:p>
        </w:tc>
        <w:tc>
          <w:tcPr>
            <w:tcW w:w="1850" w:type="dxa"/>
            <w:vAlign w:val="bottom"/>
          </w:tcPr>
          <w:p w14:paraId="798BE9DD" w14:textId="2444E37A" w:rsidR="0079173D" w:rsidRPr="0079173D" w:rsidRDefault="0079173D" w:rsidP="0079173D">
            <w:pPr>
              <w:pStyle w:val="BodyText"/>
            </w:pPr>
            <w:r w:rsidRPr="0079173D">
              <w:rPr>
                <w:color w:val="000000"/>
              </w:rPr>
              <w:t>0.99</w:t>
            </w:r>
          </w:p>
        </w:tc>
        <w:tc>
          <w:tcPr>
            <w:tcW w:w="1850" w:type="dxa"/>
            <w:vAlign w:val="bottom"/>
          </w:tcPr>
          <w:p w14:paraId="0797CBBC" w14:textId="43333892" w:rsidR="0079173D" w:rsidRPr="0079173D" w:rsidRDefault="0079173D" w:rsidP="0079173D">
            <w:pPr>
              <w:pStyle w:val="BodyText"/>
            </w:pPr>
            <w:r w:rsidRPr="0079173D">
              <w:rPr>
                <w:color w:val="000000"/>
              </w:rPr>
              <w:t>0.99</w:t>
            </w:r>
          </w:p>
        </w:tc>
      </w:tr>
      <w:tr w:rsidR="0079173D" w14:paraId="5938C2CD" w14:textId="77777777">
        <w:tc>
          <w:tcPr>
            <w:tcW w:w="1850" w:type="dxa"/>
            <w:vAlign w:val="bottom"/>
          </w:tcPr>
          <w:p w14:paraId="04D7B2DE" w14:textId="3F65B400" w:rsidR="0079173D" w:rsidRPr="0079173D" w:rsidRDefault="0079173D" w:rsidP="0079173D">
            <w:pPr>
              <w:pStyle w:val="BodyText"/>
            </w:pPr>
            <w:r w:rsidRPr="0079173D">
              <w:rPr>
                <w:color w:val="000000"/>
              </w:rPr>
              <w:t>4</w:t>
            </w:r>
          </w:p>
        </w:tc>
        <w:tc>
          <w:tcPr>
            <w:tcW w:w="1850" w:type="dxa"/>
            <w:vAlign w:val="bottom"/>
          </w:tcPr>
          <w:p w14:paraId="61F5953C" w14:textId="7F143B0D" w:rsidR="0079173D" w:rsidRPr="0079173D" w:rsidRDefault="0079173D" w:rsidP="0079173D">
            <w:pPr>
              <w:pStyle w:val="BodyText"/>
            </w:pPr>
            <w:r w:rsidRPr="0079173D">
              <w:rPr>
                <w:color w:val="000000"/>
              </w:rPr>
              <w:t>NDMA</w:t>
            </w:r>
          </w:p>
        </w:tc>
        <w:tc>
          <w:tcPr>
            <w:tcW w:w="1850" w:type="dxa"/>
            <w:vAlign w:val="bottom"/>
          </w:tcPr>
          <w:p w14:paraId="256B0D8B" w14:textId="74864D76" w:rsidR="0079173D" w:rsidRPr="0079173D" w:rsidRDefault="0079173D" w:rsidP="0079173D">
            <w:pPr>
              <w:pStyle w:val="BodyText"/>
            </w:pPr>
            <w:r w:rsidRPr="0079173D">
              <w:rPr>
                <w:color w:val="000000"/>
              </w:rPr>
              <w:t>0.64</w:t>
            </w:r>
          </w:p>
        </w:tc>
        <w:tc>
          <w:tcPr>
            <w:tcW w:w="1850" w:type="dxa"/>
            <w:vAlign w:val="bottom"/>
          </w:tcPr>
          <w:p w14:paraId="16F352CF" w14:textId="32C90571" w:rsidR="0079173D" w:rsidRPr="0079173D" w:rsidRDefault="0079173D" w:rsidP="0079173D">
            <w:pPr>
              <w:pStyle w:val="BodyText"/>
            </w:pPr>
            <w:r w:rsidRPr="0079173D">
              <w:rPr>
                <w:color w:val="000000"/>
              </w:rPr>
              <w:t>Sample</w:t>
            </w:r>
          </w:p>
        </w:tc>
        <w:tc>
          <w:tcPr>
            <w:tcW w:w="1850" w:type="dxa"/>
            <w:vAlign w:val="bottom"/>
          </w:tcPr>
          <w:p w14:paraId="0FBC835A" w14:textId="64E28475" w:rsidR="0079173D" w:rsidRPr="0079173D" w:rsidRDefault="0079173D" w:rsidP="0079173D">
            <w:pPr>
              <w:pStyle w:val="BodyText"/>
            </w:pPr>
            <w:r w:rsidRPr="0079173D">
              <w:rPr>
                <w:color w:val="000000"/>
              </w:rPr>
              <w:t>2.00</w:t>
            </w:r>
          </w:p>
        </w:tc>
        <w:tc>
          <w:tcPr>
            <w:tcW w:w="1850" w:type="dxa"/>
            <w:vAlign w:val="bottom"/>
          </w:tcPr>
          <w:p w14:paraId="4E07D75B" w14:textId="5E9E17EC" w:rsidR="0079173D" w:rsidRPr="0079173D" w:rsidRDefault="0079173D" w:rsidP="0079173D">
            <w:pPr>
              <w:pStyle w:val="BodyText"/>
            </w:pPr>
            <w:r w:rsidRPr="0079173D">
              <w:rPr>
                <w:color w:val="000000"/>
              </w:rPr>
              <w:t>0.30</w:t>
            </w:r>
          </w:p>
        </w:tc>
        <w:tc>
          <w:tcPr>
            <w:tcW w:w="1850" w:type="dxa"/>
            <w:vAlign w:val="bottom"/>
          </w:tcPr>
          <w:p w14:paraId="1DDD98B9" w14:textId="51B4977E" w:rsidR="0079173D" w:rsidRPr="0079173D" w:rsidRDefault="0079173D" w:rsidP="0079173D">
            <w:pPr>
              <w:pStyle w:val="BodyText"/>
            </w:pPr>
            <w:r w:rsidRPr="0079173D">
              <w:rPr>
                <w:color w:val="000000"/>
              </w:rPr>
              <w:t>0.64</w:t>
            </w:r>
          </w:p>
        </w:tc>
      </w:tr>
      <w:tr w:rsidR="0079173D" w14:paraId="469B266A" w14:textId="77777777">
        <w:tc>
          <w:tcPr>
            <w:tcW w:w="1850" w:type="dxa"/>
            <w:vAlign w:val="bottom"/>
          </w:tcPr>
          <w:p w14:paraId="71962B41" w14:textId="6A285E66" w:rsidR="0079173D" w:rsidRPr="0079173D" w:rsidRDefault="0079173D" w:rsidP="0079173D">
            <w:pPr>
              <w:pStyle w:val="BodyText"/>
            </w:pPr>
            <w:r w:rsidRPr="0079173D">
              <w:rPr>
                <w:color w:val="000000"/>
              </w:rPr>
              <w:t>5</w:t>
            </w:r>
          </w:p>
        </w:tc>
        <w:tc>
          <w:tcPr>
            <w:tcW w:w="1850" w:type="dxa"/>
            <w:vAlign w:val="bottom"/>
          </w:tcPr>
          <w:p w14:paraId="29065553" w14:textId="500E124E" w:rsidR="0079173D" w:rsidRPr="0079173D" w:rsidRDefault="0079173D" w:rsidP="0079173D">
            <w:pPr>
              <w:pStyle w:val="BodyText"/>
            </w:pPr>
            <w:r w:rsidRPr="0079173D">
              <w:rPr>
                <w:color w:val="000000"/>
              </w:rPr>
              <w:t>NDMA</w:t>
            </w:r>
          </w:p>
        </w:tc>
        <w:tc>
          <w:tcPr>
            <w:tcW w:w="1850" w:type="dxa"/>
            <w:vAlign w:val="bottom"/>
          </w:tcPr>
          <w:p w14:paraId="73041C9A" w14:textId="46687688" w:rsidR="0079173D" w:rsidRPr="0079173D" w:rsidRDefault="0079173D" w:rsidP="0079173D">
            <w:pPr>
              <w:pStyle w:val="BodyText"/>
            </w:pPr>
            <w:r w:rsidRPr="0079173D">
              <w:rPr>
                <w:color w:val="000000"/>
              </w:rPr>
              <w:t>0.40</w:t>
            </w:r>
          </w:p>
        </w:tc>
        <w:tc>
          <w:tcPr>
            <w:tcW w:w="1850" w:type="dxa"/>
            <w:vAlign w:val="bottom"/>
          </w:tcPr>
          <w:p w14:paraId="7FCA3CC6" w14:textId="4542A356" w:rsidR="0079173D" w:rsidRPr="0079173D" w:rsidRDefault="0079173D" w:rsidP="0079173D">
            <w:pPr>
              <w:pStyle w:val="BodyText"/>
            </w:pPr>
            <w:r w:rsidRPr="0079173D">
              <w:rPr>
                <w:color w:val="000000"/>
              </w:rPr>
              <w:t>Blank</w:t>
            </w:r>
          </w:p>
        </w:tc>
        <w:tc>
          <w:tcPr>
            <w:tcW w:w="1850" w:type="dxa"/>
            <w:vAlign w:val="bottom"/>
          </w:tcPr>
          <w:p w14:paraId="0C8A6973" w14:textId="2880F91A" w:rsidR="0079173D" w:rsidRPr="0079173D" w:rsidRDefault="0079173D" w:rsidP="0079173D">
            <w:pPr>
              <w:pStyle w:val="BodyText"/>
            </w:pPr>
            <w:r w:rsidRPr="0079173D">
              <w:rPr>
                <w:color w:val="000000"/>
              </w:rPr>
              <w:t>2.00</w:t>
            </w:r>
          </w:p>
        </w:tc>
        <w:tc>
          <w:tcPr>
            <w:tcW w:w="1850" w:type="dxa"/>
            <w:vAlign w:val="bottom"/>
          </w:tcPr>
          <w:p w14:paraId="34FC1B72" w14:textId="7F4DE114" w:rsidR="0079173D" w:rsidRPr="0079173D" w:rsidRDefault="0079173D" w:rsidP="0079173D">
            <w:pPr>
              <w:pStyle w:val="BodyText"/>
            </w:pPr>
            <w:r w:rsidRPr="0079173D">
              <w:rPr>
                <w:color w:val="000000"/>
              </w:rPr>
              <w:t>0.40</w:t>
            </w:r>
          </w:p>
        </w:tc>
        <w:tc>
          <w:tcPr>
            <w:tcW w:w="1850" w:type="dxa"/>
            <w:vAlign w:val="bottom"/>
          </w:tcPr>
          <w:p w14:paraId="46B5C6DF" w14:textId="212243E5" w:rsidR="0079173D" w:rsidRPr="0079173D" w:rsidRDefault="0079173D" w:rsidP="0079173D">
            <w:pPr>
              <w:pStyle w:val="BodyText"/>
            </w:pPr>
            <w:r w:rsidRPr="0079173D">
              <w:rPr>
                <w:color w:val="000000"/>
              </w:rPr>
              <w:t>0.32</w:t>
            </w:r>
          </w:p>
        </w:tc>
      </w:tr>
      <w:tr w:rsidR="0079173D" w14:paraId="1366FD5E" w14:textId="77777777">
        <w:tc>
          <w:tcPr>
            <w:tcW w:w="1850" w:type="dxa"/>
            <w:vAlign w:val="bottom"/>
          </w:tcPr>
          <w:p w14:paraId="491D7C56" w14:textId="07A11665" w:rsidR="0079173D" w:rsidRPr="0079173D" w:rsidRDefault="0079173D" w:rsidP="0079173D">
            <w:pPr>
              <w:pStyle w:val="BodyText"/>
            </w:pPr>
            <w:r w:rsidRPr="0079173D">
              <w:rPr>
                <w:color w:val="000000"/>
              </w:rPr>
              <w:t>6</w:t>
            </w:r>
          </w:p>
        </w:tc>
        <w:tc>
          <w:tcPr>
            <w:tcW w:w="1850" w:type="dxa"/>
            <w:vAlign w:val="bottom"/>
          </w:tcPr>
          <w:p w14:paraId="0B37C231" w14:textId="6AD4857B" w:rsidR="0079173D" w:rsidRPr="0079173D" w:rsidRDefault="0079173D" w:rsidP="0079173D">
            <w:pPr>
              <w:pStyle w:val="BodyText"/>
            </w:pPr>
            <w:r w:rsidRPr="0079173D">
              <w:rPr>
                <w:color w:val="000000"/>
              </w:rPr>
              <w:t>NDMA</w:t>
            </w:r>
          </w:p>
        </w:tc>
        <w:tc>
          <w:tcPr>
            <w:tcW w:w="1850" w:type="dxa"/>
            <w:vAlign w:val="bottom"/>
          </w:tcPr>
          <w:p w14:paraId="75218832" w14:textId="2B1F54A9" w:rsidR="0079173D" w:rsidRPr="0079173D" w:rsidRDefault="0079173D" w:rsidP="0079173D">
            <w:pPr>
              <w:pStyle w:val="BodyText"/>
            </w:pPr>
            <w:r w:rsidRPr="0079173D">
              <w:rPr>
                <w:color w:val="000000"/>
              </w:rPr>
              <w:t>1.26</w:t>
            </w:r>
          </w:p>
        </w:tc>
        <w:tc>
          <w:tcPr>
            <w:tcW w:w="1850" w:type="dxa"/>
            <w:vAlign w:val="bottom"/>
          </w:tcPr>
          <w:p w14:paraId="2272E16C" w14:textId="561EE744" w:rsidR="0079173D" w:rsidRPr="0079173D" w:rsidRDefault="0079173D" w:rsidP="0079173D">
            <w:pPr>
              <w:pStyle w:val="BodyText"/>
            </w:pPr>
            <w:r w:rsidRPr="0079173D">
              <w:rPr>
                <w:color w:val="000000"/>
              </w:rPr>
              <w:t>Blank</w:t>
            </w:r>
          </w:p>
        </w:tc>
        <w:tc>
          <w:tcPr>
            <w:tcW w:w="1850" w:type="dxa"/>
            <w:vAlign w:val="bottom"/>
          </w:tcPr>
          <w:p w14:paraId="2C3EBE6F" w14:textId="0470EFFB" w:rsidR="0079173D" w:rsidRPr="0079173D" w:rsidRDefault="0079173D" w:rsidP="0079173D">
            <w:pPr>
              <w:pStyle w:val="BodyText"/>
            </w:pPr>
            <w:r w:rsidRPr="0079173D">
              <w:rPr>
                <w:color w:val="000000"/>
              </w:rPr>
              <w:t>2.00</w:t>
            </w:r>
          </w:p>
        </w:tc>
        <w:tc>
          <w:tcPr>
            <w:tcW w:w="1850" w:type="dxa"/>
            <w:vAlign w:val="bottom"/>
          </w:tcPr>
          <w:p w14:paraId="7E1C65C3" w14:textId="262E148F" w:rsidR="0079173D" w:rsidRPr="0079173D" w:rsidRDefault="0079173D" w:rsidP="0079173D">
            <w:pPr>
              <w:pStyle w:val="BodyText"/>
            </w:pPr>
            <w:r w:rsidRPr="0079173D">
              <w:rPr>
                <w:color w:val="000000"/>
              </w:rPr>
              <w:t>1.26</w:t>
            </w:r>
          </w:p>
        </w:tc>
        <w:tc>
          <w:tcPr>
            <w:tcW w:w="1850" w:type="dxa"/>
            <w:vAlign w:val="bottom"/>
          </w:tcPr>
          <w:p w14:paraId="2278E7F2" w14:textId="729FD52A" w:rsidR="0079173D" w:rsidRPr="0079173D" w:rsidRDefault="0079173D" w:rsidP="0079173D">
            <w:pPr>
              <w:pStyle w:val="BodyText"/>
            </w:pPr>
            <w:r w:rsidRPr="0079173D">
              <w:rPr>
                <w:color w:val="000000"/>
              </w:rPr>
              <w:t>0.64</w:t>
            </w:r>
          </w:p>
        </w:tc>
      </w:tr>
      <w:tr w:rsidR="0079173D" w14:paraId="5331C6F5" w14:textId="77777777">
        <w:tc>
          <w:tcPr>
            <w:tcW w:w="1850" w:type="dxa"/>
            <w:vAlign w:val="bottom"/>
          </w:tcPr>
          <w:p w14:paraId="7112B971" w14:textId="29B298E3" w:rsidR="0079173D" w:rsidRPr="0079173D" w:rsidRDefault="0079173D" w:rsidP="0079173D">
            <w:pPr>
              <w:pStyle w:val="BodyText"/>
            </w:pPr>
            <w:r w:rsidRPr="0079173D">
              <w:rPr>
                <w:color w:val="000000"/>
              </w:rPr>
              <w:t>1</w:t>
            </w:r>
          </w:p>
        </w:tc>
        <w:tc>
          <w:tcPr>
            <w:tcW w:w="1850" w:type="dxa"/>
            <w:vAlign w:val="bottom"/>
          </w:tcPr>
          <w:p w14:paraId="76610A06" w14:textId="6CEC7DE1" w:rsidR="0079173D" w:rsidRPr="0079173D" w:rsidRDefault="0079173D" w:rsidP="0079173D">
            <w:pPr>
              <w:pStyle w:val="BodyText"/>
            </w:pPr>
            <w:r w:rsidRPr="0079173D">
              <w:rPr>
                <w:color w:val="000000"/>
              </w:rPr>
              <w:t>NDPA</w:t>
            </w:r>
          </w:p>
        </w:tc>
        <w:tc>
          <w:tcPr>
            <w:tcW w:w="1850" w:type="dxa"/>
            <w:vAlign w:val="bottom"/>
          </w:tcPr>
          <w:p w14:paraId="03CA90A1" w14:textId="32CD8013" w:rsidR="0079173D" w:rsidRPr="0079173D" w:rsidRDefault="0079173D" w:rsidP="0079173D">
            <w:pPr>
              <w:pStyle w:val="BodyText"/>
            </w:pPr>
            <w:r w:rsidRPr="0079173D">
              <w:rPr>
                <w:color w:val="000000"/>
              </w:rPr>
              <w:t>0.37</w:t>
            </w:r>
          </w:p>
        </w:tc>
        <w:tc>
          <w:tcPr>
            <w:tcW w:w="1850" w:type="dxa"/>
            <w:vAlign w:val="bottom"/>
          </w:tcPr>
          <w:p w14:paraId="0D1B1B20" w14:textId="292AE7A2" w:rsidR="0079173D" w:rsidRPr="0079173D" w:rsidRDefault="0079173D" w:rsidP="0079173D">
            <w:pPr>
              <w:pStyle w:val="BodyText"/>
            </w:pPr>
            <w:r w:rsidRPr="0079173D">
              <w:rPr>
                <w:color w:val="000000"/>
              </w:rPr>
              <w:t>Blank</w:t>
            </w:r>
          </w:p>
        </w:tc>
        <w:tc>
          <w:tcPr>
            <w:tcW w:w="1850" w:type="dxa"/>
            <w:vAlign w:val="bottom"/>
          </w:tcPr>
          <w:p w14:paraId="63EC5BA9" w14:textId="6E04E7DF" w:rsidR="0079173D" w:rsidRPr="0079173D" w:rsidRDefault="0079173D" w:rsidP="0079173D">
            <w:pPr>
              <w:pStyle w:val="BodyText"/>
            </w:pPr>
            <w:r w:rsidRPr="0079173D">
              <w:rPr>
                <w:color w:val="000000"/>
              </w:rPr>
              <w:t>2.00</w:t>
            </w:r>
          </w:p>
        </w:tc>
        <w:tc>
          <w:tcPr>
            <w:tcW w:w="1850" w:type="dxa"/>
            <w:vAlign w:val="bottom"/>
          </w:tcPr>
          <w:p w14:paraId="7D8555B5" w14:textId="6437DA12" w:rsidR="0079173D" w:rsidRPr="0079173D" w:rsidRDefault="0079173D" w:rsidP="0079173D">
            <w:pPr>
              <w:pStyle w:val="BodyText"/>
            </w:pPr>
            <w:r w:rsidRPr="0079173D">
              <w:rPr>
                <w:color w:val="000000"/>
              </w:rPr>
              <w:t>0.39</w:t>
            </w:r>
          </w:p>
        </w:tc>
        <w:tc>
          <w:tcPr>
            <w:tcW w:w="1850" w:type="dxa"/>
            <w:vAlign w:val="bottom"/>
          </w:tcPr>
          <w:p w14:paraId="7F35EF7F" w14:textId="529FC687" w:rsidR="0079173D" w:rsidRPr="0079173D" w:rsidRDefault="0079173D" w:rsidP="0079173D">
            <w:pPr>
              <w:pStyle w:val="BodyText"/>
            </w:pPr>
            <w:r w:rsidRPr="0079173D">
              <w:rPr>
                <w:color w:val="000000"/>
              </w:rPr>
              <w:t>0.37</w:t>
            </w:r>
          </w:p>
        </w:tc>
      </w:tr>
      <w:tr w:rsidR="0079173D" w14:paraId="0411A20F" w14:textId="77777777">
        <w:tc>
          <w:tcPr>
            <w:tcW w:w="1850" w:type="dxa"/>
            <w:vAlign w:val="bottom"/>
          </w:tcPr>
          <w:p w14:paraId="37AA8D88" w14:textId="656EC626" w:rsidR="0079173D" w:rsidRPr="0079173D" w:rsidRDefault="0079173D" w:rsidP="0079173D">
            <w:pPr>
              <w:pStyle w:val="BodyText"/>
            </w:pPr>
            <w:r w:rsidRPr="0079173D">
              <w:rPr>
                <w:color w:val="000000"/>
              </w:rPr>
              <w:t>2</w:t>
            </w:r>
          </w:p>
        </w:tc>
        <w:tc>
          <w:tcPr>
            <w:tcW w:w="1850" w:type="dxa"/>
            <w:vAlign w:val="bottom"/>
          </w:tcPr>
          <w:p w14:paraId="25045CCB" w14:textId="0074EED3" w:rsidR="0079173D" w:rsidRPr="0079173D" w:rsidRDefault="0079173D" w:rsidP="0079173D">
            <w:pPr>
              <w:pStyle w:val="BodyText"/>
            </w:pPr>
            <w:r w:rsidRPr="0079173D">
              <w:rPr>
                <w:color w:val="000000"/>
              </w:rPr>
              <w:t>NDPA</w:t>
            </w:r>
          </w:p>
        </w:tc>
        <w:tc>
          <w:tcPr>
            <w:tcW w:w="1850" w:type="dxa"/>
            <w:vAlign w:val="bottom"/>
          </w:tcPr>
          <w:p w14:paraId="3368AF0A" w14:textId="47DCF0B7" w:rsidR="0079173D" w:rsidRPr="0079173D" w:rsidRDefault="0079173D" w:rsidP="0079173D">
            <w:pPr>
              <w:pStyle w:val="BodyText"/>
            </w:pPr>
            <w:r w:rsidRPr="0079173D">
              <w:rPr>
                <w:color w:val="000000"/>
              </w:rPr>
              <w:t>0.31</w:t>
            </w:r>
          </w:p>
        </w:tc>
        <w:tc>
          <w:tcPr>
            <w:tcW w:w="1850" w:type="dxa"/>
            <w:vAlign w:val="bottom"/>
          </w:tcPr>
          <w:p w14:paraId="520FDD8F" w14:textId="520732B3" w:rsidR="0079173D" w:rsidRPr="0079173D" w:rsidRDefault="0079173D" w:rsidP="0079173D">
            <w:pPr>
              <w:pStyle w:val="BodyText"/>
            </w:pPr>
            <w:r w:rsidRPr="0079173D">
              <w:rPr>
                <w:color w:val="000000"/>
              </w:rPr>
              <w:t>Sample</w:t>
            </w:r>
          </w:p>
        </w:tc>
        <w:tc>
          <w:tcPr>
            <w:tcW w:w="1850" w:type="dxa"/>
            <w:vAlign w:val="bottom"/>
          </w:tcPr>
          <w:p w14:paraId="45B3A95D" w14:textId="7930EC2E" w:rsidR="0079173D" w:rsidRPr="0079173D" w:rsidRDefault="0079173D" w:rsidP="0079173D">
            <w:pPr>
              <w:pStyle w:val="BodyText"/>
            </w:pPr>
            <w:r w:rsidRPr="0079173D">
              <w:rPr>
                <w:color w:val="000000"/>
              </w:rPr>
              <w:t>2.00</w:t>
            </w:r>
          </w:p>
        </w:tc>
        <w:tc>
          <w:tcPr>
            <w:tcW w:w="1850" w:type="dxa"/>
            <w:vAlign w:val="bottom"/>
          </w:tcPr>
          <w:p w14:paraId="18753CA3" w14:textId="5552D89C" w:rsidR="0079173D" w:rsidRPr="0079173D" w:rsidRDefault="0079173D" w:rsidP="0079173D">
            <w:pPr>
              <w:pStyle w:val="BodyText"/>
            </w:pPr>
            <w:r w:rsidRPr="0079173D">
              <w:rPr>
                <w:color w:val="000000"/>
              </w:rPr>
              <w:t>0.34</w:t>
            </w:r>
          </w:p>
        </w:tc>
        <w:tc>
          <w:tcPr>
            <w:tcW w:w="1850" w:type="dxa"/>
            <w:vAlign w:val="bottom"/>
          </w:tcPr>
          <w:p w14:paraId="64A4099C" w14:textId="2A31FD31" w:rsidR="0079173D" w:rsidRPr="0079173D" w:rsidRDefault="0079173D" w:rsidP="0079173D">
            <w:pPr>
              <w:pStyle w:val="BodyText"/>
            </w:pPr>
            <w:r w:rsidRPr="0079173D">
              <w:rPr>
                <w:color w:val="000000"/>
              </w:rPr>
              <w:t>0.31</w:t>
            </w:r>
          </w:p>
        </w:tc>
      </w:tr>
      <w:tr w:rsidR="0079173D" w14:paraId="51774E9C" w14:textId="77777777">
        <w:tc>
          <w:tcPr>
            <w:tcW w:w="1850" w:type="dxa"/>
            <w:vAlign w:val="bottom"/>
          </w:tcPr>
          <w:p w14:paraId="3382BAA5" w14:textId="1024CAAE" w:rsidR="0079173D" w:rsidRPr="0079173D" w:rsidRDefault="0079173D" w:rsidP="0079173D">
            <w:pPr>
              <w:pStyle w:val="BodyText"/>
            </w:pPr>
            <w:r w:rsidRPr="0079173D">
              <w:rPr>
                <w:color w:val="000000"/>
              </w:rPr>
              <w:t>3</w:t>
            </w:r>
          </w:p>
        </w:tc>
        <w:tc>
          <w:tcPr>
            <w:tcW w:w="1850" w:type="dxa"/>
            <w:vAlign w:val="bottom"/>
          </w:tcPr>
          <w:p w14:paraId="393F1153" w14:textId="203C0439" w:rsidR="0079173D" w:rsidRPr="0079173D" w:rsidRDefault="0079173D" w:rsidP="0079173D">
            <w:pPr>
              <w:pStyle w:val="BodyText"/>
            </w:pPr>
            <w:r w:rsidRPr="0079173D">
              <w:rPr>
                <w:color w:val="000000"/>
              </w:rPr>
              <w:t>NDPA</w:t>
            </w:r>
          </w:p>
        </w:tc>
        <w:tc>
          <w:tcPr>
            <w:tcW w:w="1850" w:type="dxa"/>
            <w:vAlign w:val="bottom"/>
          </w:tcPr>
          <w:p w14:paraId="43887EA2" w14:textId="5D00C415" w:rsidR="0079173D" w:rsidRPr="0079173D" w:rsidRDefault="0079173D" w:rsidP="0079173D">
            <w:pPr>
              <w:pStyle w:val="BodyText"/>
            </w:pPr>
            <w:r w:rsidRPr="0079173D">
              <w:rPr>
                <w:color w:val="000000"/>
              </w:rPr>
              <w:t>0.90</w:t>
            </w:r>
          </w:p>
        </w:tc>
        <w:tc>
          <w:tcPr>
            <w:tcW w:w="1850" w:type="dxa"/>
            <w:vAlign w:val="bottom"/>
          </w:tcPr>
          <w:p w14:paraId="666EF2C1" w14:textId="5DDECE6A" w:rsidR="0079173D" w:rsidRPr="0079173D" w:rsidRDefault="0079173D" w:rsidP="0079173D">
            <w:pPr>
              <w:pStyle w:val="BodyText"/>
            </w:pPr>
            <w:r w:rsidRPr="0079173D">
              <w:rPr>
                <w:color w:val="000000"/>
              </w:rPr>
              <w:t>Sample</w:t>
            </w:r>
          </w:p>
        </w:tc>
        <w:tc>
          <w:tcPr>
            <w:tcW w:w="1850" w:type="dxa"/>
            <w:vAlign w:val="bottom"/>
          </w:tcPr>
          <w:p w14:paraId="4963B127" w14:textId="47A19C2A" w:rsidR="0079173D" w:rsidRPr="0079173D" w:rsidRDefault="0079173D" w:rsidP="0079173D">
            <w:pPr>
              <w:pStyle w:val="BodyText"/>
            </w:pPr>
            <w:r w:rsidRPr="0079173D">
              <w:rPr>
                <w:color w:val="000000"/>
              </w:rPr>
              <w:t>2.00</w:t>
            </w:r>
          </w:p>
        </w:tc>
        <w:tc>
          <w:tcPr>
            <w:tcW w:w="1850" w:type="dxa"/>
            <w:vAlign w:val="bottom"/>
          </w:tcPr>
          <w:p w14:paraId="108FF33F" w14:textId="54510F84" w:rsidR="0079173D" w:rsidRPr="0079173D" w:rsidRDefault="0079173D" w:rsidP="0079173D">
            <w:pPr>
              <w:pStyle w:val="BodyText"/>
            </w:pPr>
            <w:r w:rsidRPr="0079173D">
              <w:rPr>
                <w:color w:val="000000"/>
              </w:rPr>
              <w:t>0.07</w:t>
            </w:r>
          </w:p>
        </w:tc>
        <w:tc>
          <w:tcPr>
            <w:tcW w:w="1850" w:type="dxa"/>
            <w:vAlign w:val="bottom"/>
          </w:tcPr>
          <w:p w14:paraId="7D7375B3" w14:textId="0D5E01FF" w:rsidR="0079173D" w:rsidRPr="0079173D" w:rsidRDefault="0079173D" w:rsidP="0079173D">
            <w:pPr>
              <w:pStyle w:val="BodyText"/>
            </w:pPr>
            <w:r w:rsidRPr="0079173D">
              <w:rPr>
                <w:color w:val="000000"/>
              </w:rPr>
              <w:t>0.90</w:t>
            </w:r>
          </w:p>
        </w:tc>
      </w:tr>
      <w:tr w:rsidR="0079173D" w14:paraId="2379F270" w14:textId="77777777">
        <w:tc>
          <w:tcPr>
            <w:tcW w:w="1850" w:type="dxa"/>
            <w:vAlign w:val="bottom"/>
          </w:tcPr>
          <w:p w14:paraId="690F96CD" w14:textId="2CD9E4B5" w:rsidR="0079173D" w:rsidRPr="0079173D" w:rsidRDefault="0079173D" w:rsidP="0079173D">
            <w:pPr>
              <w:pStyle w:val="BodyText"/>
            </w:pPr>
            <w:r w:rsidRPr="0079173D">
              <w:rPr>
                <w:color w:val="000000"/>
              </w:rPr>
              <w:t>4</w:t>
            </w:r>
          </w:p>
        </w:tc>
        <w:tc>
          <w:tcPr>
            <w:tcW w:w="1850" w:type="dxa"/>
            <w:vAlign w:val="bottom"/>
          </w:tcPr>
          <w:p w14:paraId="16193867" w14:textId="185D4E03" w:rsidR="0079173D" w:rsidRPr="0079173D" w:rsidRDefault="0079173D" w:rsidP="0079173D">
            <w:pPr>
              <w:pStyle w:val="BodyText"/>
            </w:pPr>
            <w:r w:rsidRPr="0079173D">
              <w:rPr>
                <w:color w:val="000000"/>
              </w:rPr>
              <w:t>NDPA</w:t>
            </w:r>
          </w:p>
        </w:tc>
        <w:tc>
          <w:tcPr>
            <w:tcW w:w="1850" w:type="dxa"/>
            <w:vAlign w:val="bottom"/>
          </w:tcPr>
          <w:p w14:paraId="6095798B" w14:textId="708EAB5F" w:rsidR="0079173D" w:rsidRPr="0079173D" w:rsidRDefault="0079173D" w:rsidP="0079173D">
            <w:pPr>
              <w:pStyle w:val="BodyText"/>
            </w:pPr>
            <w:r w:rsidRPr="0079173D">
              <w:rPr>
                <w:color w:val="000000"/>
              </w:rPr>
              <w:t>0.35</w:t>
            </w:r>
          </w:p>
        </w:tc>
        <w:tc>
          <w:tcPr>
            <w:tcW w:w="1850" w:type="dxa"/>
            <w:vAlign w:val="bottom"/>
          </w:tcPr>
          <w:p w14:paraId="6164B730" w14:textId="6163B6E9" w:rsidR="0079173D" w:rsidRPr="0079173D" w:rsidRDefault="0079173D" w:rsidP="0079173D">
            <w:pPr>
              <w:pStyle w:val="BodyText"/>
            </w:pPr>
            <w:r w:rsidRPr="0079173D">
              <w:rPr>
                <w:color w:val="000000"/>
              </w:rPr>
              <w:t>Sample</w:t>
            </w:r>
          </w:p>
        </w:tc>
        <w:tc>
          <w:tcPr>
            <w:tcW w:w="1850" w:type="dxa"/>
            <w:vAlign w:val="bottom"/>
          </w:tcPr>
          <w:p w14:paraId="6FD4A9A4" w14:textId="496CF690" w:rsidR="0079173D" w:rsidRPr="0079173D" w:rsidRDefault="0079173D" w:rsidP="0079173D">
            <w:pPr>
              <w:pStyle w:val="BodyText"/>
            </w:pPr>
            <w:r w:rsidRPr="0079173D">
              <w:rPr>
                <w:color w:val="000000"/>
              </w:rPr>
              <w:t>2.00</w:t>
            </w:r>
          </w:p>
        </w:tc>
        <w:tc>
          <w:tcPr>
            <w:tcW w:w="1850" w:type="dxa"/>
            <w:vAlign w:val="bottom"/>
          </w:tcPr>
          <w:p w14:paraId="4C7CE66C" w14:textId="2B3337EB" w:rsidR="0079173D" w:rsidRPr="0079173D" w:rsidRDefault="0079173D" w:rsidP="0079173D">
            <w:pPr>
              <w:pStyle w:val="BodyText"/>
            </w:pPr>
            <w:r w:rsidRPr="0079173D">
              <w:rPr>
                <w:color w:val="000000"/>
              </w:rPr>
              <w:t>ND</w:t>
            </w:r>
          </w:p>
        </w:tc>
        <w:tc>
          <w:tcPr>
            <w:tcW w:w="1850" w:type="dxa"/>
            <w:vAlign w:val="bottom"/>
          </w:tcPr>
          <w:p w14:paraId="6EA0A229" w14:textId="5BB273F2" w:rsidR="0079173D" w:rsidRPr="0079173D" w:rsidRDefault="0079173D" w:rsidP="0079173D">
            <w:pPr>
              <w:pStyle w:val="BodyText"/>
            </w:pPr>
            <w:r w:rsidRPr="0079173D">
              <w:rPr>
                <w:color w:val="000000"/>
              </w:rPr>
              <w:t>0.35</w:t>
            </w:r>
          </w:p>
        </w:tc>
      </w:tr>
      <w:tr w:rsidR="0079173D" w14:paraId="647DF129" w14:textId="77777777">
        <w:tc>
          <w:tcPr>
            <w:tcW w:w="1850" w:type="dxa"/>
            <w:vAlign w:val="bottom"/>
          </w:tcPr>
          <w:p w14:paraId="185669C3" w14:textId="45F40EBD" w:rsidR="0079173D" w:rsidRPr="0079173D" w:rsidRDefault="0079173D" w:rsidP="0079173D">
            <w:pPr>
              <w:pStyle w:val="BodyText"/>
            </w:pPr>
            <w:r w:rsidRPr="0079173D">
              <w:rPr>
                <w:color w:val="000000"/>
              </w:rPr>
              <w:t>5</w:t>
            </w:r>
          </w:p>
        </w:tc>
        <w:tc>
          <w:tcPr>
            <w:tcW w:w="1850" w:type="dxa"/>
            <w:vAlign w:val="bottom"/>
          </w:tcPr>
          <w:p w14:paraId="462424B9" w14:textId="21DFC231" w:rsidR="0079173D" w:rsidRPr="0079173D" w:rsidRDefault="0079173D" w:rsidP="0079173D">
            <w:pPr>
              <w:pStyle w:val="BodyText"/>
            </w:pPr>
            <w:r w:rsidRPr="0079173D">
              <w:rPr>
                <w:color w:val="000000"/>
              </w:rPr>
              <w:t>NDPA</w:t>
            </w:r>
          </w:p>
        </w:tc>
        <w:tc>
          <w:tcPr>
            <w:tcW w:w="1850" w:type="dxa"/>
            <w:vAlign w:val="bottom"/>
          </w:tcPr>
          <w:p w14:paraId="73A1A099" w14:textId="72308B62" w:rsidR="0079173D" w:rsidRPr="0079173D" w:rsidRDefault="0079173D" w:rsidP="0079173D">
            <w:pPr>
              <w:pStyle w:val="BodyText"/>
            </w:pPr>
            <w:r w:rsidRPr="0079173D">
              <w:rPr>
                <w:color w:val="000000"/>
              </w:rPr>
              <w:t>0.34</w:t>
            </w:r>
          </w:p>
        </w:tc>
        <w:tc>
          <w:tcPr>
            <w:tcW w:w="1850" w:type="dxa"/>
            <w:vAlign w:val="bottom"/>
          </w:tcPr>
          <w:p w14:paraId="1A9B1428" w14:textId="26EB6007" w:rsidR="0079173D" w:rsidRPr="0079173D" w:rsidRDefault="0079173D" w:rsidP="0079173D">
            <w:pPr>
              <w:pStyle w:val="BodyText"/>
            </w:pPr>
            <w:r w:rsidRPr="0079173D">
              <w:rPr>
                <w:color w:val="000000"/>
              </w:rPr>
              <w:t>Blank</w:t>
            </w:r>
          </w:p>
        </w:tc>
        <w:tc>
          <w:tcPr>
            <w:tcW w:w="1850" w:type="dxa"/>
            <w:vAlign w:val="bottom"/>
          </w:tcPr>
          <w:p w14:paraId="4A60FEB3" w14:textId="2ECFC449" w:rsidR="0079173D" w:rsidRPr="0079173D" w:rsidRDefault="0079173D" w:rsidP="0079173D">
            <w:pPr>
              <w:pStyle w:val="BodyText"/>
            </w:pPr>
            <w:r w:rsidRPr="0079173D">
              <w:rPr>
                <w:color w:val="000000"/>
              </w:rPr>
              <w:t>2.00</w:t>
            </w:r>
          </w:p>
        </w:tc>
        <w:tc>
          <w:tcPr>
            <w:tcW w:w="1850" w:type="dxa"/>
            <w:vAlign w:val="bottom"/>
          </w:tcPr>
          <w:p w14:paraId="0617ED67" w14:textId="246E2CFC" w:rsidR="0079173D" w:rsidRPr="0079173D" w:rsidRDefault="0079173D" w:rsidP="0079173D">
            <w:pPr>
              <w:pStyle w:val="BodyText"/>
            </w:pPr>
            <w:r w:rsidRPr="0079173D">
              <w:rPr>
                <w:color w:val="000000"/>
              </w:rPr>
              <w:t>0.34</w:t>
            </w:r>
          </w:p>
        </w:tc>
        <w:tc>
          <w:tcPr>
            <w:tcW w:w="1850" w:type="dxa"/>
            <w:vAlign w:val="bottom"/>
          </w:tcPr>
          <w:p w14:paraId="5EFB29C2" w14:textId="42CC7387" w:rsidR="0079173D" w:rsidRPr="0079173D" w:rsidRDefault="0079173D" w:rsidP="0079173D">
            <w:pPr>
              <w:pStyle w:val="BodyText"/>
            </w:pPr>
            <w:r w:rsidRPr="0079173D">
              <w:rPr>
                <w:color w:val="000000"/>
              </w:rPr>
              <w:t>0.26</w:t>
            </w:r>
          </w:p>
        </w:tc>
      </w:tr>
      <w:tr w:rsidR="0079173D" w14:paraId="56CB17D0" w14:textId="77777777">
        <w:tc>
          <w:tcPr>
            <w:tcW w:w="1850" w:type="dxa"/>
            <w:vAlign w:val="bottom"/>
          </w:tcPr>
          <w:p w14:paraId="4E998B22" w14:textId="53EDC01F" w:rsidR="0079173D" w:rsidRPr="0079173D" w:rsidRDefault="0079173D" w:rsidP="0079173D">
            <w:pPr>
              <w:pStyle w:val="BodyText"/>
            </w:pPr>
            <w:r w:rsidRPr="0079173D">
              <w:rPr>
                <w:color w:val="000000"/>
              </w:rPr>
              <w:t>6</w:t>
            </w:r>
          </w:p>
        </w:tc>
        <w:tc>
          <w:tcPr>
            <w:tcW w:w="1850" w:type="dxa"/>
            <w:vAlign w:val="bottom"/>
          </w:tcPr>
          <w:p w14:paraId="737B7E00" w14:textId="3840FCA2" w:rsidR="0079173D" w:rsidRPr="0079173D" w:rsidRDefault="0079173D" w:rsidP="0079173D">
            <w:pPr>
              <w:pStyle w:val="BodyText"/>
            </w:pPr>
            <w:r w:rsidRPr="0079173D">
              <w:rPr>
                <w:color w:val="000000"/>
              </w:rPr>
              <w:t>NDPA</w:t>
            </w:r>
          </w:p>
        </w:tc>
        <w:tc>
          <w:tcPr>
            <w:tcW w:w="1850" w:type="dxa"/>
            <w:vAlign w:val="bottom"/>
          </w:tcPr>
          <w:p w14:paraId="639DC05B" w14:textId="04BBC024" w:rsidR="0079173D" w:rsidRPr="0079173D" w:rsidRDefault="0079173D" w:rsidP="0079173D">
            <w:pPr>
              <w:pStyle w:val="BodyText"/>
            </w:pPr>
            <w:r w:rsidRPr="0079173D">
              <w:rPr>
                <w:color w:val="000000"/>
              </w:rPr>
              <w:t>0.42</w:t>
            </w:r>
          </w:p>
        </w:tc>
        <w:tc>
          <w:tcPr>
            <w:tcW w:w="1850" w:type="dxa"/>
            <w:vAlign w:val="bottom"/>
          </w:tcPr>
          <w:p w14:paraId="35E954BA" w14:textId="5CDD0EBE" w:rsidR="0079173D" w:rsidRPr="0079173D" w:rsidRDefault="0079173D" w:rsidP="0079173D">
            <w:pPr>
              <w:pStyle w:val="BodyText"/>
            </w:pPr>
            <w:r w:rsidRPr="0079173D">
              <w:rPr>
                <w:color w:val="000000"/>
              </w:rPr>
              <w:t>Blank</w:t>
            </w:r>
          </w:p>
        </w:tc>
        <w:tc>
          <w:tcPr>
            <w:tcW w:w="1850" w:type="dxa"/>
            <w:vAlign w:val="bottom"/>
          </w:tcPr>
          <w:p w14:paraId="53642C1A" w14:textId="031D9EF9" w:rsidR="0079173D" w:rsidRPr="0079173D" w:rsidRDefault="0079173D" w:rsidP="0079173D">
            <w:pPr>
              <w:pStyle w:val="BodyText"/>
            </w:pPr>
            <w:r w:rsidRPr="0079173D">
              <w:rPr>
                <w:color w:val="000000"/>
              </w:rPr>
              <w:t>2.00</w:t>
            </w:r>
          </w:p>
        </w:tc>
        <w:tc>
          <w:tcPr>
            <w:tcW w:w="1850" w:type="dxa"/>
            <w:vAlign w:val="bottom"/>
          </w:tcPr>
          <w:p w14:paraId="44FCB4B1" w14:textId="27EE153E" w:rsidR="0079173D" w:rsidRPr="0079173D" w:rsidRDefault="0079173D" w:rsidP="0079173D">
            <w:pPr>
              <w:pStyle w:val="BodyText"/>
            </w:pPr>
            <w:r w:rsidRPr="0079173D">
              <w:rPr>
                <w:color w:val="000000"/>
              </w:rPr>
              <w:t>0.42</w:t>
            </w:r>
          </w:p>
        </w:tc>
        <w:tc>
          <w:tcPr>
            <w:tcW w:w="1850" w:type="dxa"/>
            <w:vAlign w:val="bottom"/>
          </w:tcPr>
          <w:p w14:paraId="2DACBC93" w14:textId="006CD1D5" w:rsidR="0079173D" w:rsidRPr="0079173D" w:rsidRDefault="0079173D" w:rsidP="0079173D">
            <w:pPr>
              <w:pStyle w:val="BodyText"/>
            </w:pPr>
            <w:r w:rsidRPr="0079173D">
              <w:rPr>
                <w:color w:val="000000"/>
              </w:rPr>
              <w:t>0.16</w:t>
            </w:r>
          </w:p>
        </w:tc>
      </w:tr>
      <w:tr w:rsidR="0079173D" w14:paraId="76C3CE3C" w14:textId="77777777">
        <w:tc>
          <w:tcPr>
            <w:tcW w:w="1850" w:type="dxa"/>
            <w:vAlign w:val="bottom"/>
          </w:tcPr>
          <w:p w14:paraId="485D5A2F" w14:textId="71276813" w:rsidR="0079173D" w:rsidRPr="0079173D" w:rsidRDefault="0079173D" w:rsidP="0079173D">
            <w:pPr>
              <w:pStyle w:val="BodyText"/>
            </w:pPr>
            <w:r w:rsidRPr="0079173D">
              <w:rPr>
                <w:color w:val="000000"/>
              </w:rPr>
              <w:t>1</w:t>
            </w:r>
          </w:p>
        </w:tc>
        <w:tc>
          <w:tcPr>
            <w:tcW w:w="1850" w:type="dxa"/>
            <w:vAlign w:val="bottom"/>
          </w:tcPr>
          <w:p w14:paraId="40598BD3" w14:textId="50CA25AD" w:rsidR="0079173D" w:rsidRPr="0079173D" w:rsidRDefault="0079173D" w:rsidP="0079173D">
            <w:pPr>
              <w:pStyle w:val="BodyText"/>
            </w:pPr>
            <w:r w:rsidRPr="0079173D">
              <w:rPr>
                <w:color w:val="000000"/>
              </w:rPr>
              <w:t>NMEA</w:t>
            </w:r>
          </w:p>
        </w:tc>
        <w:tc>
          <w:tcPr>
            <w:tcW w:w="1850" w:type="dxa"/>
            <w:vAlign w:val="bottom"/>
          </w:tcPr>
          <w:p w14:paraId="4655F3D2" w14:textId="138AE39C" w:rsidR="0079173D" w:rsidRPr="0079173D" w:rsidRDefault="0079173D" w:rsidP="0079173D">
            <w:pPr>
              <w:pStyle w:val="BodyText"/>
            </w:pPr>
            <w:r w:rsidRPr="0079173D">
              <w:rPr>
                <w:color w:val="000000"/>
              </w:rPr>
              <w:t>0.19</w:t>
            </w:r>
          </w:p>
        </w:tc>
        <w:tc>
          <w:tcPr>
            <w:tcW w:w="1850" w:type="dxa"/>
            <w:vAlign w:val="bottom"/>
          </w:tcPr>
          <w:p w14:paraId="6A7794C8" w14:textId="47742C4A" w:rsidR="0079173D" w:rsidRPr="0079173D" w:rsidRDefault="0079173D" w:rsidP="0079173D">
            <w:pPr>
              <w:pStyle w:val="BodyText"/>
            </w:pPr>
            <w:r w:rsidRPr="0079173D">
              <w:rPr>
                <w:color w:val="000000"/>
              </w:rPr>
              <w:t>Blank</w:t>
            </w:r>
          </w:p>
        </w:tc>
        <w:tc>
          <w:tcPr>
            <w:tcW w:w="1850" w:type="dxa"/>
            <w:vAlign w:val="bottom"/>
          </w:tcPr>
          <w:p w14:paraId="0893A02A" w14:textId="3E6B7330" w:rsidR="0079173D" w:rsidRPr="0079173D" w:rsidRDefault="0079173D" w:rsidP="0079173D">
            <w:pPr>
              <w:pStyle w:val="BodyText"/>
            </w:pPr>
            <w:r w:rsidRPr="0079173D">
              <w:rPr>
                <w:color w:val="000000"/>
              </w:rPr>
              <w:t>2.00</w:t>
            </w:r>
          </w:p>
        </w:tc>
        <w:tc>
          <w:tcPr>
            <w:tcW w:w="1850" w:type="dxa"/>
            <w:vAlign w:val="bottom"/>
          </w:tcPr>
          <w:p w14:paraId="22742721" w14:textId="0A9A7FD4" w:rsidR="0079173D" w:rsidRPr="0079173D" w:rsidRDefault="0079173D" w:rsidP="0079173D">
            <w:pPr>
              <w:pStyle w:val="BodyText"/>
            </w:pPr>
            <w:r w:rsidRPr="0079173D">
              <w:rPr>
                <w:color w:val="000000"/>
              </w:rPr>
              <w:t>0.30</w:t>
            </w:r>
          </w:p>
        </w:tc>
        <w:tc>
          <w:tcPr>
            <w:tcW w:w="1850" w:type="dxa"/>
            <w:vAlign w:val="bottom"/>
          </w:tcPr>
          <w:p w14:paraId="5D0DD57C" w14:textId="36D7B194" w:rsidR="0079173D" w:rsidRPr="0079173D" w:rsidRDefault="0079173D" w:rsidP="0079173D">
            <w:pPr>
              <w:pStyle w:val="BodyText"/>
            </w:pPr>
            <w:r w:rsidRPr="0079173D">
              <w:rPr>
                <w:color w:val="000000"/>
              </w:rPr>
              <w:t>0.19</w:t>
            </w:r>
          </w:p>
        </w:tc>
      </w:tr>
      <w:tr w:rsidR="0079173D" w14:paraId="04F9C2EF" w14:textId="77777777">
        <w:tc>
          <w:tcPr>
            <w:tcW w:w="1850" w:type="dxa"/>
            <w:vAlign w:val="bottom"/>
          </w:tcPr>
          <w:p w14:paraId="50CBCBFB" w14:textId="6FA20C4B" w:rsidR="0079173D" w:rsidRPr="0079173D" w:rsidRDefault="0079173D" w:rsidP="0079173D">
            <w:pPr>
              <w:pStyle w:val="BodyText"/>
            </w:pPr>
            <w:r w:rsidRPr="0079173D">
              <w:rPr>
                <w:color w:val="000000"/>
              </w:rPr>
              <w:t>2</w:t>
            </w:r>
          </w:p>
        </w:tc>
        <w:tc>
          <w:tcPr>
            <w:tcW w:w="1850" w:type="dxa"/>
            <w:vAlign w:val="bottom"/>
          </w:tcPr>
          <w:p w14:paraId="355D4383" w14:textId="2CFEDE61" w:rsidR="0079173D" w:rsidRPr="0079173D" w:rsidRDefault="0079173D" w:rsidP="0079173D">
            <w:pPr>
              <w:pStyle w:val="BodyText"/>
            </w:pPr>
            <w:r w:rsidRPr="0079173D">
              <w:rPr>
                <w:color w:val="000000"/>
              </w:rPr>
              <w:t>NMEA</w:t>
            </w:r>
          </w:p>
        </w:tc>
        <w:tc>
          <w:tcPr>
            <w:tcW w:w="1850" w:type="dxa"/>
            <w:vAlign w:val="bottom"/>
          </w:tcPr>
          <w:p w14:paraId="55F3BE92" w14:textId="19ECC8BE" w:rsidR="0079173D" w:rsidRPr="0079173D" w:rsidRDefault="0079173D" w:rsidP="0079173D">
            <w:pPr>
              <w:pStyle w:val="BodyText"/>
            </w:pPr>
            <w:r w:rsidRPr="0079173D">
              <w:rPr>
                <w:color w:val="000000"/>
              </w:rPr>
              <w:t>0.24</w:t>
            </w:r>
          </w:p>
        </w:tc>
        <w:tc>
          <w:tcPr>
            <w:tcW w:w="1850" w:type="dxa"/>
            <w:vAlign w:val="bottom"/>
          </w:tcPr>
          <w:p w14:paraId="02E2D9E8" w14:textId="242FFC05" w:rsidR="0079173D" w:rsidRPr="0079173D" w:rsidRDefault="0079173D" w:rsidP="0079173D">
            <w:pPr>
              <w:pStyle w:val="BodyText"/>
            </w:pPr>
            <w:r w:rsidRPr="0079173D">
              <w:rPr>
                <w:color w:val="000000"/>
              </w:rPr>
              <w:t>Sample</w:t>
            </w:r>
          </w:p>
        </w:tc>
        <w:tc>
          <w:tcPr>
            <w:tcW w:w="1850" w:type="dxa"/>
            <w:vAlign w:val="bottom"/>
          </w:tcPr>
          <w:p w14:paraId="53CE5E37" w14:textId="5FE400B7" w:rsidR="0079173D" w:rsidRPr="0079173D" w:rsidRDefault="0079173D" w:rsidP="0079173D">
            <w:pPr>
              <w:pStyle w:val="BodyText"/>
            </w:pPr>
            <w:r w:rsidRPr="0079173D">
              <w:rPr>
                <w:color w:val="000000"/>
              </w:rPr>
              <w:t>2.00</w:t>
            </w:r>
          </w:p>
        </w:tc>
        <w:tc>
          <w:tcPr>
            <w:tcW w:w="1850" w:type="dxa"/>
            <w:vAlign w:val="bottom"/>
          </w:tcPr>
          <w:p w14:paraId="2F014205" w14:textId="48FC4F76" w:rsidR="0079173D" w:rsidRPr="0079173D" w:rsidRDefault="0079173D" w:rsidP="0079173D">
            <w:pPr>
              <w:pStyle w:val="BodyText"/>
            </w:pPr>
            <w:r w:rsidRPr="0079173D">
              <w:rPr>
                <w:color w:val="000000"/>
              </w:rPr>
              <w:t>ND</w:t>
            </w:r>
          </w:p>
        </w:tc>
        <w:tc>
          <w:tcPr>
            <w:tcW w:w="1850" w:type="dxa"/>
            <w:vAlign w:val="bottom"/>
          </w:tcPr>
          <w:p w14:paraId="5E4E82B8" w14:textId="1BD58EFD" w:rsidR="0079173D" w:rsidRPr="0079173D" w:rsidRDefault="0079173D" w:rsidP="0079173D">
            <w:pPr>
              <w:pStyle w:val="BodyText"/>
            </w:pPr>
            <w:r w:rsidRPr="0079173D">
              <w:rPr>
                <w:color w:val="000000"/>
              </w:rPr>
              <w:t>0.24</w:t>
            </w:r>
          </w:p>
        </w:tc>
      </w:tr>
      <w:tr w:rsidR="0079173D" w14:paraId="3E013A60" w14:textId="77777777">
        <w:tc>
          <w:tcPr>
            <w:tcW w:w="1850" w:type="dxa"/>
            <w:vAlign w:val="bottom"/>
          </w:tcPr>
          <w:p w14:paraId="7CB8087D" w14:textId="32F5DA31" w:rsidR="0079173D" w:rsidRPr="0079173D" w:rsidRDefault="0079173D" w:rsidP="0079173D">
            <w:pPr>
              <w:pStyle w:val="BodyText"/>
            </w:pPr>
            <w:r w:rsidRPr="0079173D">
              <w:rPr>
                <w:color w:val="000000"/>
              </w:rPr>
              <w:lastRenderedPageBreak/>
              <w:t>3</w:t>
            </w:r>
          </w:p>
        </w:tc>
        <w:tc>
          <w:tcPr>
            <w:tcW w:w="1850" w:type="dxa"/>
            <w:vAlign w:val="bottom"/>
          </w:tcPr>
          <w:p w14:paraId="3B2A900F" w14:textId="1934995A" w:rsidR="0079173D" w:rsidRPr="0079173D" w:rsidRDefault="0079173D" w:rsidP="0079173D">
            <w:pPr>
              <w:pStyle w:val="BodyText"/>
            </w:pPr>
            <w:r w:rsidRPr="0079173D">
              <w:rPr>
                <w:color w:val="000000"/>
              </w:rPr>
              <w:t>NMEA</w:t>
            </w:r>
          </w:p>
        </w:tc>
        <w:tc>
          <w:tcPr>
            <w:tcW w:w="1850" w:type="dxa"/>
            <w:vAlign w:val="bottom"/>
          </w:tcPr>
          <w:p w14:paraId="6AE5519C" w14:textId="4F1C4A36" w:rsidR="0079173D" w:rsidRPr="0079173D" w:rsidRDefault="0079173D" w:rsidP="0079173D">
            <w:pPr>
              <w:pStyle w:val="BodyText"/>
            </w:pPr>
            <w:r w:rsidRPr="0079173D">
              <w:rPr>
                <w:color w:val="000000"/>
              </w:rPr>
              <w:t>0.45</w:t>
            </w:r>
          </w:p>
        </w:tc>
        <w:tc>
          <w:tcPr>
            <w:tcW w:w="1850" w:type="dxa"/>
            <w:vAlign w:val="bottom"/>
          </w:tcPr>
          <w:p w14:paraId="7A78B66B" w14:textId="51054082" w:rsidR="0079173D" w:rsidRPr="0079173D" w:rsidRDefault="0079173D" w:rsidP="0079173D">
            <w:pPr>
              <w:pStyle w:val="BodyText"/>
            </w:pPr>
            <w:r w:rsidRPr="0079173D">
              <w:rPr>
                <w:color w:val="000000"/>
              </w:rPr>
              <w:t>Sample</w:t>
            </w:r>
          </w:p>
        </w:tc>
        <w:tc>
          <w:tcPr>
            <w:tcW w:w="1850" w:type="dxa"/>
            <w:vAlign w:val="bottom"/>
          </w:tcPr>
          <w:p w14:paraId="03FB24AE" w14:textId="51889165" w:rsidR="0079173D" w:rsidRPr="0079173D" w:rsidRDefault="0079173D" w:rsidP="0079173D">
            <w:pPr>
              <w:pStyle w:val="BodyText"/>
            </w:pPr>
            <w:r w:rsidRPr="0079173D">
              <w:rPr>
                <w:color w:val="000000"/>
              </w:rPr>
              <w:t>2.00</w:t>
            </w:r>
          </w:p>
        </w:tc>
        <w:tc>
          <w:tcPr>
            <w:tcW w:w="1850" w:type="dxa"/>
            <w:vAlign w:val="bottom"/>
          </w:tcPr>
          <w:p w14:paraId="54BAD9C9" w14:textId="48325E1A" w:rsidR="0079173D" w:rsidRPr="0079173D" w:rsidRDefault="0079173D" w:rsidP="0079173D">
            <w:pPr>
              <w:pStyle w:val="BodyText"/>
            </w:pPr>
            <w:r w:rsidRPr="0079173D">
              <w:rPr>
                <w:color w:val="000000"/>
              </w:rPr>
              <w:t>0.08</w:t>
            </w:r>
          </w:p>
        </w:tc>
        <w:tc>
          <w:tcPr>
            <w:tcW w:w="1850" w:type="dxa"/>
            <w:vAlign w:val="bottom"/>
          </w:tcPr>
          <w:p w14:paraId="1F41E52A" w14:textId="6B344D50" w:rsidR="0079173D" w:rsidRPr="0079173D" w:rsidRDefault="0079173D" w:rsidP="0079173D">
            <w:pPr>
              <w:pStyle w:val="BodyText"/>
            </w:pPr>
            <w:r w:rsidRPr="0079173D">
              <w:rPr>
                <w:color w:val="000000"/>
              </w:rPr>
              <w:t>0.45</w:t>
            </w:r>
          </w:p>
        </w:tc>
      </w:tr>
      <w:tr w:rsidR="0079173D" w14:paraId="50403127" w14:textId="77777777">
        <w:tc>
          <w:tcPr>
            <w:tcW w:w="1850" w:type="dxa"/>
            <w:vAlign w:val="bottom"/>
          </w:tcPr>
          <w:p w14:paraId="50293E9B" w14:textId="68260F81" w:rsidR="0079173D" w:rsidRPr="0079173D" w:rsidRDefault="0079173D" w:rsidP="0079173D">
            <w:pPr>
              <w:pStyle w:val="BodyText"/>
            </w:pPr>
            <w:r w:rsidRPr="0079173D">
              <w:rPr>
                <w:color w:val="000000"/>
              </w:rPr>
              <w:t>4</w:t>
            </w:r>
          </w:p>
        </w:tc>
        <w:tc>
          <w:tcPr>
            <w:tcW w:w="1850" w:type="dxa"/>
            <w:vAlign w:val="bottom"/>
          </w:tcPr>
          <w:p w14:paraId="59538FF5" w14:textId="46E19998" w:rsidR="0079173D" w:rsidRPr="0079173D" w:rsidRDefault="0079173D" w:rsidP="0079173D">
            <w:pPr>
              <w:pStyle w:val="BodyText"/>
            </w:pPr>
            <w:r w:rsidRPr="0079173D">
              <w:rPr>
                <w:color w:val="000000"/>
              </w:rPr>
              <w:t>NMEA</w:t>
            </w:r>
          </w:p>
        </w:tc>
        <w:tc>
          <w:tcPr>
            <w:tcW w:w="1850" w:type="dxa"/>
            <w:vAlign w:val="bottom"/>
          </w:tcPr>
          <w:p w14:paraId="75C68710" w14:textId="7416E84B" w:rsidR="0079173D" w:rsidRPr="0079173D" w:rsidRDefault="0079173D" w:rsidP="0079173D">
            <w:pPr>
              <w:pStyle w:val="BodyText"/>
            </w:pPr>
            <w:r w:rsidRPr="0079173D">
              <w:rPr>
                <w:color w:val="000000"/>
              </w:rPr>
              <w:t>0.38</w:t>
            </w:r>
          </w:p>
        </w:tc>
        <w:tc>
          <w:tcPr>
            <w:tcW w:w="1850" w:type="dxa"/>
            <w:vAlign w:val="bottom"/>
          </w:tcPr>
          <w:p w14:paraId="5C386194" w14:textId="60122BD1" w:rsidR="0079173D" w:rsidRPr="0079173D" w:rsidRDefault="0079173D" w:rsidP="0079173D">
            <w:pPr>
              <w:pStyle w:val="BodyText"/>
            </w:pPr>
            <w:r w:rsidRPr="0079173D">
              <w:rPr>
                <w:color w:val="000000"/>
              </w:rPr>
              <w:t>Sample</w:t>
            </w:r>
          </w:p>
        </w:tc>
        <w:tc>
          <w:tcPr>
            <w:tcW w:w="1850" w:type="dxa"/>
            <w:vAlign w:val="bottom"/>
          </w:tcPr>
          <w:p w14:paraId="7A0452D6" w14:textId="3427D45B" w:rsidR="0079173D" w:rsidRPr="0079173D" w:rsidRDefault="0079173D" w:rsidP="0079173D">
            <w:pPr>
              <w:pStyle w:val="BodyText"/>
            </w:pPr>
            <w:r w:rsidRPr="0079173D">
              <w:rPr>
                <w:color w:val="000000"/>
              </w:rPr>
              <w:t>2.00</w:t>
            </w:r>
          </w:p>
        </w:tc>
        <w:tc>
          <w:tcPr>
            <w:tcW w:w="1850" w:type="dxa"/>
            <w:vAlign w:val="bottom"/>
          </w:tcPr>
          <w:p w14:paraId="12EAE769" w14:textId="770A8251" w:rsidR="0079173D" w:rsidRPr="0079173D" w:rsidRDefault="0079173D" w:rsidP="0079173D">
            <w:pPr>
              <w:pStyle w:val="BodyText"/>
            </w:pPr>
            <w:r w:rsidRPr="0079173D">
              <w:rPr>
                <w:color w:val="000000"/>
              </w:rPr>
              <w:t>ND</w:t>
            </w:r>
          </w:p>
        </w:tc>
        <w:tc>
          <w:tcPr>
            <w:tcW w:w="1850" w:type="dxa"/>
            <w:vAlign w:val="bottom"/>
          </w:tcPr>
          <w:p w14:paraId="58BC70CC" w14:textId="3A83928E" w:rsidR="0079173D" w:rsidRPr="0079173D" w:rsidRDefault="0079173D" w:rsidP="0079173D">
            <w:pPr>
              <w:pStyle w:val="BodyText"/>
            </w:pPr>
            <w:r w:rsidRPr="0079173D">
              <w:rPr>
                <w:color w:val="000000"/>
              </w:rPr>
              <w:t>0.38</w:t>
            </w:r>
          </w:p>
        </w:tc>
      </w:tr>
      <w:tr w:rsidR="0079173D" w14:paraId="111E690A" w14:textId="77777777">
        <w:tc>
          <w:tcPr>
            <w:tcW w:w="1850" w:type="dxa"/>
            <w:vAlign w:val="bottom"/>
          </w:tcPr>
          <w:p w14:paraId="49AA865A" w14:textId="43D891A7" w:rsidR="0079173D" w:rsidRPr="0079173D" w:rsidRDefault="0079173D" w:rsidP="0079173D">
            <w:pPr>
              <w:pStyle w:val="BodyText"/>
            </w:pPr>
            <w:r w:rsidRPr="0079173D">
              <w:rPr>
                <w:color w:val="000000"/>
              </w:rPr>
              <w:t>5</w:t>
            </w:r>
          </w:p>
        </w:tc>
        <w:tc>
          <w:tcPr>
            <w:tcW w:w="1850" w:type="dxa"/>
            <w:vAlign w:val="bottom"/>
          </w:tcPr>
          <w:p w14:paraId="2DF0F4BA" w14:textId="6F5BD8D5" w:rsidR="0079173D" w:rsidRPr="0079173D" w:rsidRDefault="0079173D" w:rsidP="0079173D">
            <w:pPr>
              <w:pStyle w:val="BodyText"/>
            </w:pPr>
            <w:r w:rsidRPr="0079173D">
              <w:rPr>
                <w:color w:val="000000"/>
              </w:rPr>
              <w:t>NMEA</w:t>
            </w:r>
          </w:p>
        </w:tc>
        <w:tc>
          <w:tcPr>
            <w:tcW w:w="1850" w:type="dxa"/>
            <w:vAlign w:val="bottom"/>
          </w:tcPr>
          <w:p w14:paraId="0FE948BB" w14:textId="3506805E" w:rsidR="0079173D" w:rsidRPr="0079173D" w:rsidRDefault="0079173D" w:rsidP="0079173D">
            <w:pPr>
              <w:pStyle w:val="BodyText"/>
            </w:pPr>
            <w:r w:rsidRPr="0079173D">
              <w:rPr>
                <w:color w:val="000000"/>
              </w:rPr>
              <w:t>0.29</w:t>
            </w:r>
          </w:p>
        </w:tc>
        <w:tc>
          <w:tcPr>
            <w:tcW w:w="1850" w:type="dxa"/>
            <w:vAlign w:val="bottom"/>
          </w:tcPr>
          <w:p w14:paraId="0397FA84" w14:textId="2DF5795C" w:rsidR="0079173D" w:rsidRPr="0079173D" w:rsidRDefault="0079173D" w:rsidP="0079173D">
            <w:pPr>
              <w:pStyle w:val="BodyText"/>
            </w:pPr>
            <w:r w:rsidRPr="0079173D">
              <w:rPr>
                <w:color w:val="000000"/>
              </w:rPr>
              <w:t>Sample</w:t>
            </w:r>
          </w:p>
        </w:tc>
        <w:tc>
          <w:tcPr>
            <w:tcW w:w="1850" w:type="dxa"/>
            <w:vAlign w:val="bottom"/>
          </w:tcPr>
          <w:p w14:paraId="78723F7D" w14:textId="3D3D9903" w:rsidR="0079173D" w:rsidRPr="0079173D" w:rsidRDefault="0079173D" w:rsidP="0079173D">
            <w:pPr>
              <w:pStyle w:val="BodyText"/>
            </w:pPr>
            <w:r w:rsidRPr="0079173D">
              <w:rPr>
                <w:color w:val="000000"/>
              </w:rPr>
              <w:t>2.00</w:t>
            </w:r>
          </w:p>
        </w:tc>
        <w:tc>
          <w:tcPr>
            <w:tcW w:w="1850" w:type="dxa"/>
            <w:vAlign w:val="bottom"/>
          </w:tcPr>
          <w:p w14:paraId="51FA9EB0" w14:textId="7F57C979" w:rsidR="0079173D" w:rsidRPr="0079173D" w:rsidRDefault="0079173D" w:rsidP="0079173D">
            <w:pPr>
              <w:pStyle w:val="BodyText"/>
            </w:pPr>
            <w:r w:rsidRPr="0079173D">
              <w:rPr>
                <w:color w:val="000000"/>
              </w:rPr>
              <w:t>ND</w:t>
            </w:r>
          </w:p>
        </w:tc>
        <w:tc>
          <w:tcPr>
            <w:tcW w:w="1850" w:type="dxa"/>
            <w:vAlign w:val="bottom"/>
          </w:tcPr>
          <w:p w14:paraId="16A69E95" w14:textId="6B4DA3D8" w:rsidR="0079173D" w:rsidRPr="0079173D" w:rsidRDefault="0079173D" w:rsidP="0079173D">
            <w:pPr>
              <w:pStyle w:val="BodyText"/>
            </w:pPr>
            <w:r w:rsidRPr="0079173D">
              <w:rPr>
                <w:color w:val="000000"/>
              </w:rPr>
              <w:t>0.29</w:t>
            </w:r>
          </w:p>
        </w:tc>
      </w:tr>
      <w:tr w:rsidR="0079173D" w14:paraId="7068B93C" w14:textId="77777777">
        <w:tc>
          <w:tcPr>
            <w:tcW w:w="1850" w:type="dxa"/>
            <w:vAlign w:val="bottom"/>
          </w:tcPr>
          <w:p w14:paraId="56B04CDE" w14:textId="2569F66D" w:rsidR="0079173D" w:rsidRPr="0079173D" w:rsidRDefault="0079173D" w:rsidP="0079173D">
            <w:pPr>
              <w:pStyle w:val="BodyText"/>
            </w:pPr>
            <w:r w:rsidRPr="0079173D">
              <w:rPr>
                <w:color w:val="000000"/>
              </w:rPr>
              <w:t>6</w:t>
            </w:r>
          </w:p>
        </w:tc>
        <w:tc>
          <w:tcPr>
            <w:tcW w:w="1850" w:type="dxa"/>
            <w:vAlign w:val="bottom"/>
          </w:tcPr>
          <w:p w14:paraId="4481CF3E" w14:textId="6C234EA5" w:rsidR="0079173D" w:rsidRPr="0079173D" w:rsidRDefault="0079173D" w:rsidP="0079173D">
            <w:pPr>
              <w:pStyle w:val="BodyText"/>
            </w:pPr>
            <w:r w:rsidRPr="0079173D">
              <w:rPr>
                <w:color w:val="000000"/>
              </w:rPr>
              <w:t>NMEA</w:t>
            </w:r>
          </w:p>
        </w:tc>
        <w:tc>
          <w:tcPr>
            <w:tcW w:w="1850" w:type="dxa"/>
            <w:vAlign w:val="bottom"/>
          </w:tcPr>
          <w:p w14:paraId="42F85B42" w14:textId="4CB62CF5" w:rsidR="0079173D" w:rsidRPr="0079173D" w:rsidRDefault="0079173D" w:rsidP="0079173D">
            <w:pPr>
              <w:pStyle w:val="BodyText"/>
            </w:pPr>
            <w:r w:rsidRPr="0079173D">
              <w:rPr>
                <w:color w:val="000000"/>
              </w:rPr>
              <w:t>0.17</w:t>
            </w:r>
          </w:p>
        </w:tc>
        <w:tc>
          <w:tcPr>
            <w:tcW w:w="1850" w:type="dxa"/>
            <w:vAlign w:val="bottom"/>
          </w:tcPr>
          <w:p w14:paraId="4CD1D5BB" w14:textId="037DE848" w:rsidR="0079173D" w:rsidRPr="0079173D" w:rsidRDefault="0079173D" w:rsidP="0079173D">
            <w:pPr>
              <w:pStyle w:val="BodyText"/>
            </w:pPr>
            <w:r w:rsidRPr="0079173D">
              <w:rPr>
                <w:color w:val="000000"/>
              </w:rPr>
              <w:t>Sample</w:t>
            </w:r>
          </w:p>
        </w:tc>
        <w:tc>
          <w:tcPr>
            <w:tcW w:w="1850" w:type="dxa"/>
            <w:vAlign w:val="bottom"/>
          </w:tcPr>
          <w:p w14:paraId="29015036" w14:textId="1044C449" w:rsidR="0079173D" w:rsidRPr="0079173D" w:rsidRDefault="0079173D" w:rsidP="0079173D">
            <w:pPr>
              <w:pStyle w:val="BodyText"/>
            </w:pPr>
            <w:r w:rsidRPr="0079173D">
              <w:rPr>
                <w:color w:val="000000"/>
              </w:rPr>
              <w:t>2.00</w:t>
            </w:r>
          </w:p>
        </w:tc>
        <w:tc>
          <w:tcPr>
            <w:tcW w:w="1850" w:type="dxa"/>
            <w:vAlign w:val="bottom"/>
          </w:tcPr>
          <w:p w14:paraId="326EE2F6" w14:textId="3A1CE456" w:rsidR="0079173D" w:rsidRPr="0079173D" w:rsidRDefault="0079173D" w:rsidP="0079173D">
            <w:pPr>
              <w:pStyle w:val="BodyText"/>
            </w:pPr>
            <w:r w:rsidRPr="0079173D">
              <w:rPr>
                <w:color w:val="000000"/>
              </w:rPr>
              <w:t>0.04</w:t>
            </w:r>
          </w:p>
        </w:tc>
        <w:tc>
          <w:tcPr>
            <w:tcW w:w="1850" w:type="dxa"/>
            <w:vAlign w:val="bottom"/>
          </w:tcPr>
          <w:p w14:paraId="6305CBCF" w14:textId="57B6D613" w:rsidR="0079173D" w:rsidRPr="0079173D" w:rsidRDefault="0079173D" w:rsidP="0079173D">
            <w:pPr>
              <w:pStyle w:val="BodyText"/>
            </w:pPr>
            <w:r w:rsidRPr="0079173D">
              <w:rPr>
                <w:color w:val="000000"/>
              </w:rPr>
              <w:t>0.17</w:t>
            </w:r>
          </w:p>
        </w:tc>
      </w:tr>
      <w:tr w:rsidR="0079173D" w14:paraId="5BDD7462" w14:textId="77777777">
        <w:tc>
          <w:tcPr>
            <w:tcW w:w="1850" w:type="dxa"/>
            <w:vAlign w:val="bottom"/>
          </w:tcPr>
          <w:p w14:paraId="7C97285B" w14:textId="4A1A8129" w:rsidR="0079173D" w:rsidRPr="0079173D" w:rsidRDefault="0079173D" w:rsidP="0079173D">
            <w:pPr>
              <w:pStyle w:val="BodyText"/>
            </w:pPr>
            <w:r w:rsidRPr="0079173D">
              <w:rPr>
                <w:color w:val="000000"/>
              </w:rPr>
              <w:t>1</w:t>
            </w:r>
          </w:p>
        </w:tc>
        <w:tc>
          <w:tcPr>
            <w:tcW w:w="1850" w:type="dxa"/>
            <w:vAlign w:val="bottom"/>
          </w:tcPr>
          <w:p w14:paraId="4DF42B1C" w14:textId="44D1EA4F" w:rsidR="0079173D" w:rsidRPr="0079173D" w:rsidRDefault="0079173D" w:rsidP="0079173D">
            <w:pPr>
              <w:pStyle w:val="BodyText"/>
            </w:pPr>
            <w:r w:rsidRPr="0079173D">
              <w:rPr>
                <w:color w:val="000000"/>
              </w:rPr>
              <w:t>NMOR</w:t>
            </w:r>
          </w:p>
        </w:tc>
        <w:tc>
          <w:tcPr>
            <w:tcW w:w="1850" w:type="dxa"/>
            <w:vAlign w:val="bottom"/>
          </w:tcPr>
          <w:p w14:paraId="2B26BB59" w14:textId="534E9420" w:rsidR="0079173D" w:rsidRPr="0079173D" w:rsidRDefault="0079173D" w:rsidP="0079173D">
            <w:pPr>
              <w:pStyle w:val="BodyText"/>
            </w:pPr>
            <w:r w:rsidRPr="0079173D">
              <w:rPr>
                <w:color w:val="000000"/>
              </w:rPr>
              <w:t>0.30</w:t>
            </w:r>
          </w:p>
        </w:tc>
        <w:tc>
          <w:tcPr>
            <w:tcW w:w="1850" w:type="dxa"/>
            <w:vAlign w:val="bottom"/>
          </w:tcPr>
          <w:p w14:paraId="07EE0793" w14:textId="5CD91D62" w:rsidR="0079173D" w:rsidRPr="0079173D" w:rsidRDefault="0079173D" w:rsidP="0079173D">
            <w:pPr>
              <w:pStyle w:val="BodyText"/>
            </w:pPr>
            <w:r w:rsidRPr="0079173D">
              <w:rPr>
                <w:color w:val="000000"/>
              </w:rPr>
              <w:t>Blank</w:t>
            </w:r>
          </w:p>
        </w:tc>
        <w:tc>
          <w:tcPr>
            <w:tcW w:w="1850" w:type="dxa"/>
            <w:vAlign w:val="bottom"/>
          </w:tcPr>
          <w:p w14:paraId="51A53565" w14:textId="64773914" w:rsidR="0079173D" w:rsidRPr="0079173D" w:rsidRDefault="0079173D" w:rsidP="0079173D">
            <w:pPr>
              <w:pStyle w:val="BodyText"/>
            </w:pPr>
            <w:r w:rsidRPr="0079173D">
              <w:rPr>
                <w:color w:val="000000"/>
              </w:rPr>
              <w:t>2.00</w:t>
            </w:r>
          </w:p>
        </w:tc>
        <w:tc>
          <w:tcPr>
            <w:tcW w:w="1850" w:type="dxa"/>
            <w:vAlign w:val="bottom"/>
          </w:tcPr>
          <w:p w14:paraId="49FE36DD" w14:textId="44EE7EAC" w:rsidR="0079173D" w:rsidRPr="0079173D" w:rsidRDefault="0079173D" w:rsidP="0079173D">
            <w:pPr>
              <w:pStyle w:val="BodyText"/>
            </w:pPr>
            <w:r w:rsidRPr="0079173D">
              <w:rPr>
                <w:color w:val="000000"/>
              </w:rPr>
              <w:t>0.41</w:t>
            </w:r>
          </w:p>
        </w:tc>
        <w:tc>
          <w:tcPr>
            <w:tcW w:w="1850" w:type="dxa"/>
            <w:vAlign w:val="bottom"/>
          </w:tcPr>
          <w:p w14:paraId="388B8797" w14:textId="66BB403F" w:rsidR="0079173D" w:rsidRPr="0079173D" w:rsidRDefault="0079173D" w:rsidP="0079173D">
            <w:pPr>
              <w:pStyle w:val="BodyText"/>
            </w:pPr>
            <w:r w:rsidRPr="0079173D">
              <w:rPr>
                <w:color w:val="000000"/>
              </w:rPr>
              <w:t>0.30</w:t>
            </w:r>
          </w:p>
        </w:tc>
      </w:tr>
      <w:tr w:rsidR="0079173D" w14:paraId="2A38AE13" w14:textId="77777777">
        <w:tc>
          <w:tcPr>
            <w:tcW w:w="1850" w:type="dxa"/>
            <w:vAlign w:val="bottom"/>
          </w:tcPr>
          <w:p w14:paraId="59C6CD35" w14:textId="74D1484A" w:rsidR="0079173D" w:rsidRPr="0079173D" w:rsidRDefault="0079173D" w:rsidP="0079173D">
            <w:pPr>
              <w:pStyle w:val="BodyText"/>
            </w:pPr>
            <w:r w:rsidRPr="0079173D">
              <w:rPr>
                <w:color w:val="000000"/>
              </w:rPr>
              <w:t>2</w:t>
            </w:r>
          </w:p>
        </w:tc>
        <w:tc>
          <w:tcPr>
            <w:tcW w:w="1850" w:type="dxa"/>
            <w:vAlign w:val="bottom"/>
          </w:tcPr>
          <w:p w14:paraId="3ABB62E4" w14:textId="772192D7" w:rsidR="0079173D" w:rsidRPr="0079173D" w:rsidRDefault="0079173D" w:rsidP="0079173D">
            <w:pPr>
              <w:pStyle w:val="BodyText"/>
            </w:pPr>
            <w:r w:rsidRPr="0079173D">
              <w:rPr>
                <w:color w:val="000000"/>
              </w:rPr>
              <w:t>NMOR</w:t>
            </w:r>
          </w:p>
        </w:tc>
        <w:tc>
          <w:tcPr>
            <w:tcW w:w="1850" w:type="dxa"/>
            <w:vAlign w:val="bottom"/>
          </w:tcPr>
          <w:p w14:paraId="41CD893D" w14:textId="199B6622" w:rsidR="0079173D" w:rsidRPr="0079173D" w:rsidRDefault="0079173D" w:rsidP="0079173D">
            <w:pPr>
              <w:pStyle w:val="BodyText"/>
            </w:pPr>
            <w:r w:rsidRPr="0079173D">
              <w:rPr>
                <w:color w:val="000000"/>
              </w:rPr>
              <w:t>0.31</w:t>
            </w:r>
          </w:p>
        </w:tc>
        <w:tc>
          <w:tcPr>
            <w:tcW w:w="1850" w:type="dxa"/>
            <w:vAlign w:val="bottom"/>
          </w:tcPr>
          <w:p w14:paraId="0516BCC9" w14:textId="23E92EF6" w:rsidR="0079173D" w:rsidRPr="0079173D" w:rsidRDefault="0079173D" w:rsidP="0079173D">
            <w:pPr>
              <w:pStyle w:val="BodyText"/>
            </w:pPr>
            <w:r w:rsidRPr="0079173D">
              <w:rPr>
                <w:color w:val="000000"/>
              </w:rPr>
              <w:t>Sample</w:t>
            </w:r>
          </w:p>
        </w:tc>
        <w:tc>
          <w:tcPr>
            <w:tcW w:w="1850" w:type="dxa"/>
            <w:vAlign w:val="bottom"/>
          </w:tcPr>
          <w:p w14:paraId="54551368" w14:textId="43BB6B1C" w:rsidR="0079173D" w:rsidRPr="0079173D" w:rsidRDefault="0079173D" w:rsidP="0079173D">
            <w:pPr>
              <w:pStyle w:val="BodyText"/>
            </w:pPr>
            <w:r w:rsidRPr="0079173D">
              <w:rPr>
                <w:color w:val="000000"/>
              </w:rPr>
              <w:t>2.00</w:t>
            </w:r>
          </w:p>
        </w:tc>
        <w:tc>
          <w:tcPr>
            <w:tcW w:w="1850" w:type="dxa"/>
            <w:vAlign w:val="bottom"/>
          </w:tcPr>
          <w:p w14:paraId="5ED652F2" w14:textId="3A13384C" w:rsidR="0079173D" w:rsidRPr="0079173D" w:rsidRDefault="0079173D" w:rsidP="0079173D">
            <w:pPr>
              <w:pStyle w:val="BodyText"/>
            </w:pPr>
            <w:r w:rsidRPr="0079173D">
              <w:rPr>
                <w:color w:val="000000"/>
              </w:rPr>
              <w:t>0.44</w:t>
            </w:r>
          </w:p>
        </w:tc>
        <w:tc>
          <w:tcPr>
            <w:tcW w:w="1850" w:type="dxa"/>
            <w:vAlign w:val="bottom"/>
          </w:tcPr>
          <w:p w14:paraId="5F3909C5" w14:textId="1EC21EEF" w:rsidR="0079173D" w:rsidRPr="0079173D" w:rsidRDefault="0079173D" w:rsidP="0079173D">
            <w:pPr>
              <w:pStyle w:val="BodyText"/>
            </w:pPr>
            <w:r w:rsidRPr="0079173D">
              <w:rPr>
                <w:color w:val="000000"/>
              </w:rPr>
              <w:t>0.31</w:t>
            </w:r>
          </w:p>
        </w:tc>
      </w:tr>
      <w:tr w:rsidR="0079173D" w14:paraId="4D59B5C0" w14:textId="77777777">
        <w:tc>
          <w:tcPr>
            <w:tcW w:w="1850" w:type="dxa"/>
            <w:vAlign w:val="bottom"/>
          </w:tcPr>
          <w:p w14:paraId="5B7ACAC5" w14:textId="20D8E088" w:rsidR="0079173D" w:rsidRPr="0079173D" w:rsidRDefault="0079173D" w:rsidP="0079173D">
            <w:pPr>
              <w:pStyle w:val="BodyText"/>
            </w:pPr>
            <w:r w:rsidRPr="0079173D">
              <w:rPr>
                <w:color w:val="000000"/>
              </w:rPr>
              <w:t>3</w:t>
            </w:r>
          </w:p>
        </w:tc>
        <w:tc>
          <w:tcPr>
            <w:tcW w:w="1850" w:type="dxa"/>
            <w:vAlign w:val="bottom"/>
          </w:tcPr>
          <w:p w14:paraId="10C1C66E" w14:textId="666B586D" w:rsidR="0079173D" w:rsidRPr="0079173D" w:rsidRDefault="0079173D" w:rsidP="0079173D">
            <w:pPr>
              <w:pStyle w:val="BodyText"/>
            </w:pPr>
            <w:r w:rsidRPr="0079173D">
              <w:rPr>
                <w:color w:val="000000"/>
              </w:rPr>
              <w:t>NMOR</w:t>
            </w:r>
          </w:p>
        </w:tc>
        <w:tc>
          <w:tcPr>
            <w:tcW w:w="1850" w:type="dxa"/>
            <w:vAlign w:val="bottom"/>
          </w:tcPr>
          <w:p w14:paraId="74E61BC9" w14:textId="1712FB9D" w:rsidR="0079173D" w:rsidRPr="0079173D" w:rsidRDefault="0079173D" w:rsidP="0079173D">
            <w:pPr>
              <w:pStyle w:val="BodyText"/>
            </w:pPr>
            <w:r w:rsidRPr="0079173D">
              <w:rPr>
                <w:color w:val="000000"/>
              </w:rPr>
              <w:t>0.25</w:t>
            </w:r>
          </w:p>
        </w:tc>
        <w:tc>
          <w:tcPr>
            <w:tcW w:w="1850" w:type="dxa"/>
            <w:vAlign w:val="bottom"/>
          </w:tcPr>
          <w:p w14:paraId="3AC4E635" w14:textId="76BAB999" w:rsidR="0079173D" w:rsidRPr="0079173D" w:rsidRDefault="0079173D" w:rsidP="0079173D">
            <w:pPr>
              <w:pStyle w:val="BodyText"/>
            </w:pPr>
            <w:r w:rsidRPr="0079173D">
              <w:rPr>
                <w:color w:val="000000"/>
              </w:rPr>
              <w:t>Sample</w:t>
            </w:r>
          </w:p>
        </w:tc>
        <w:tc>
          <w:tcPr>
            <w:tcW w:w="1850" w:type="dxa"/>
            <w:vAlign w:val="bottom"/>
          </w:tcPr>
          <w:p w14:paraId="2EC04038" w14:textId="20CC93FC" w:rsidR="0079173D" w:rsidRPr="0079173D" w:rsidRDefault="0079173D" w:rsidP="0079173D">
            <w:pPr>
              <w:pStyle w:val="BodyText"/>
            </w:pPr>
            <w:r w:rsidRPr="0079173D">
              <w:rPr>
                <w:color w:val="000000"/>
              </w:rPr>
              <w:t>2.00</w:t>
            </w:r>
          </w:p>
        </w:tc>
        <w:tc>
          <w:tcPr>
            <w:tcW w:w="1850" w:type="dxa"/>
            <w:vAlign w:val="bottom"/>
          </w:tcPr>
          <w:p w14:paraId="206C6A54" w14:textId="34867959" w:rsidR="0079173D" w:rsidRPr="0079173D" w:rsidRDefault="0079173D" w:rsidP="0079173D">
            <w:pPr>
              <w:pStyle w:val="BodyText"/>
            </w:pPr>
            <w:r w:rsidRPr="0079173D">
              <w:rPr>
                <w:color w:val="000000"/>
              </w:rPr>
              <w:t>0.22</w:t>
            </w:r>
          </w:p>
        </w:tc>
        <w:tc>
          <w:tcPr>
            <w:tcW w:w="1850" w:type="dxa"/>
            <w:vAlign w:val="bottom"/>
          </w:tcPr>
          <w:p w14:paraId="7A37E504" w14:textId="1F39E1D8" w:rsidR="0079173D" w:rsidRPr="0079173D" w:rsidRDefault="0079173D" w:rsidP="0079173D">
            <w:pPr>
              <w:pStyle w:val="BodyText"/>
            </w:pPr>
            <w:r w:rsidRPr="0079173D">
              <w:rPr>
                <w:color w:val="000000"/>
              </w:rPr>
              <w:t>0.25</w:t>
            </w:r>
          </w:p>
        </w:tc>
      </w:tr>
      <w:tr w:rsidR="0079173D" w14:paraId="15AA867D" w14:textId="77777777">
        <w:tc>
          <w:tcPr>
            <w:tcW w:w="1850" w:type="dxa"/>
            <w:vAlign w:val="bottom"/>
          </w:tcPr>
          <w:p w14:paraId="059E64CA" w14:textId="57C47A90" w:rsidR="0079173D" w:rsidRPr="0079173D" w:rsidRDefault="0079173D" w:rsidP="0079173D">
            <w:pPr>
              <w:pStyle w:val="BodyText"/>
            </w:pPr>
            <w:r w:rsidRPr="0079173D">
              <w:rPr>
                <w:color w:val="000000"/>
              </w:rPr>
              <w:t>4</w:t>
            </w:r>
          </w:p>
        </w:tc>
        <w:tc>
          <w:tcPr>
            <w:tcW w:w="1850" w:type="dxa"/>
            <w:vAlign w:val="bottom"/>
          </w:tcPr>
          <w:p w14:paraId="288D4B49" w14:textId="106C67C6" w:rsidR="0079173D" w:rsidRPr="0079173D" w:rsidRDefault="0079173D" w:rsidP="0079173D">
            <w:pPr>
              <w:pStyle w:val="BodyText"/>
            </w:pPr>
            <w:r w:rsidRPr="0079173D">
              <w:rPr>
                <w:color w:val="000000"/>
              </w:rPr>
              <w:t>NMOR</w:t>
            </w:r>
          </w:p>
        </w:tc>
        <w:tc>
          <w:tcPr>
            <w:tcW w:w="1850" w:type="dxa"/>
            <w:vAlign w:val="bottom"/>
          </w:tcPr>
          <w:p w14:paraId="4F8E084F" w14:textId="02102252" w:rsidR="0079173D" w:rsidRPr="0079173D" w:rsidRDefault="0079173D" w:rsidP="0079173D">
            <w:pPr>
              <w:pStyle w:val="BodyText"/>
            </w:pPr>
            <w:r w:rsidRPr="0079173D">
              <w:rPr>
                <w:color w:val="000000"/>
              </w:rPr>
              <w:t>0.57</w:t>
            </w:r>
          </w:p>
        </w:tc>
        <w:tc>
          <w:tcPr>
            <w:tcW w:w="1850" w:type="dxa"/>
            <w:vAlign w:val="bottom"/>
          </w:tcPr>
          <w:p w14:paraId="16E1A1E8" w14:textId="6C4195FC" w:rsidR="0079173D" w:rsidRPr="0079173D" w:rsidRDefault="0079173D" w:rsidP="0079173D">
            <w:pPr>
              <w:pStyle w:val="BodyText"/>
            </w:pPr>
            <w:r w:rsidRPr="0079173D">
              <w:rPr>
                <w:color w:val="000000"/>
              </w:rPr>
              <w:t>Sample</w:t>
            </w:r>
          </w:p>
        </w:tc>
        <w:tc>
          <w:tcPr>
            <w:tcW w:w="1850" w:type="dxa"/>
            <w:vAlign w:val="bottom"/>
          </w:tcPr>
          <w:p w14:paraId="690D07A3" w14:textId="2B23D89D" w:rsidR="0079173D" w:rsidRPr="0079173D" w:rsidRDefault="0079173D" w:rsidP="0079173D">
            <w:pPr>
              <w:pStyle w:val="BodyText"/>
            </w:pPr>
            <w:r w:rsidRPr="0079173D">
              <w:rPr>
                <w:color w:val="000000"/>
              </w:rPr>
              <w:t>2.00</w:t>
            </w:r>
          </w:p>
        </w:tc>
        <w:tc>
          <w:tcPr>
            <w:tcW w:w="1850" w:type="dxa"/>
            <w:vAlign w:val="bottom"/>
          </w:tcPr>
          <w:p w14:paraId="33EAE78F" w14:textId="5BEDDAD3" w:rsidR="0079173D" w:rsidRPr="0079173D" w:rsidRDefault="0079173D" w:rsidP="0079173D">
            <w:pPr>
              <w:pStyle w:val="BodyText"/>
            </w:pPr>
            <w:r w:rsidRPr="0079173D">
              <w:rPr>
                <w:color w:val="000000"/>
              </w:rPr>
              <w:t>0.07</w:t>
            </w:r>
          </w:p>
        </w:tc>
        <w:tc>
          <w:tcPr>
            <w:tcW w:w="1850" w:type="dxa"/>
            <w:vAlign w:val="bottom"/>
          </w:tcPr>
          <w:p w14:paraId="55C22FA4" w14:textId="0372E24F" w:rsidR="0079173D" w:rsidRPr="0079173D" w:rsidRDefault="0079173D" w:rsidP="0079173D">
            <w:pPr>
              <w:pStyle w:val="BodyText"/>
            </w:pPr>
            <w:r w:rsidRPr="0079173D">
              <w:rPr>
                <w:color w:val="000000"/>
              </w:rPr>
              <w:t>0.57</w:t>
            </w:r>
          </w:p>
        </w:tc>
      </w:tr>
      <w:tr w:rsidR="0079173D" w14:paraId="3A3D4515" w14:textId="77777777">
        <w:tc>
          <w:tcPr>
            <w:tcW w:w="1850" w:type="dxa"/>
            <w:vAlign w:val="bottom"/>
          </w:tcPr>
          <w:p w14:paraId="49F63011" w14:textId="1AD25C65" w:rsidR="0079173D" w:rsidRPr="0079173D" w:rsidRDefault="0079173D" w:rsidP="0079173D">
            <w:pPr>
              <w:pStyle w:val="BodyText"/>
            </w:pPr>
            <w:r w:rsidRPr="0079173D">
              <w:rPr>
                <w:color w:val="000000"/>
              </w:rPr>
              <w:t>5</w:t>
            </w:r>
          </w:p>
        </w:tc>
        <w:tc>
          <w:tcPr>
            <w:tcW w:w="1850" w:type="dxa"/>
            <w:vAlign w:val="bottom"/>
          </w:tcPr>
          <w:p w14:paraId="049EE109" w14:textId="2066AC15" w:rsidR="0079173D" w:rsidRPr="0079173D" w:rsidRDefault="0079173D" w:rsidP="0079173D">
            <w:pPr>
              <w:pStyle w:val="BodyText"/>
            </w:pPr>
            <w:r w:rsidRPr="0079173D">
              <w:rPr>
                <w:color w:val="000000"/>
              </w:rPr>
              <w:t>NMOR</w:t>
            </w:r>
          </w:p>
        </w:tc>
        <w:tc>
          <w:tcPr>
            <w:tcW w:w="1850" w:type="dxa"/>
            <w:vAlign w:val="bottom"/>
          </w:tcPr>
          <w:p w14:paraId="5E2BB61D" w14:textId="6A5B045C" w:rsidR="0079173D" w:rsidRPr="0079173D" w:rsidRDefault="0079173D" w:rsidP="0079173D">
            <w:pPr>
              <w:pStyle w:val="BodyText"/>
            </w:pPr>
            <w:r w:rsidRPr="0079173D">
              <w:rPr>
                <w:color w:val="000000"/>
              </w:rPr>
              <w:t>0.44</w:t>
            </w:r>
          </w:p>
        </w:tc>
        <w:tc>
          <w:tcPr>
            <w:tcW w:w="1850" w:type="dxa"/>
            <w:vAlign w:val="bottom"/>
          </w:tcPr>
          <w:p w14:paraId="4DF657F1" w14:textId="60352F60" w:rsidR="0079173D" w:rsidRPr="0079173D" w:rsidRDefault="0079173D" w:rsidP="0079173D">
            <w:pPr>
              <w:pStyle w:val="BodyText"/>
            </w:pPr>
            <w:r w:rsidRPr="0079173D">
              <w:rPr>
                <w:color w:val="000000"/>
              </w:rPr>
              <w:t>Blank</w:t>
            </w:r>
          </w:p>
        </w:tc>
        <w:tc>
          <w:tcPr>
            <w:tcW w:w="1850" w:type="dxa"/>
            <w:vAlign w:val="bottom"/>
          </w:tcPr>
          <w:p w14:paraId="7E98977B" w14:textId="12A283C5" w:rsidR="0079173D" w:rsidRPr="0079173D" w:rsidRDefault="0079173D" w:rsidP="0079173D">
            <w:pPr>
              <w:pStyle w:val="BodyText"/>
            </w:pPr>
            <w:r w:rsidRPr="0079173D">
              <w:rPr>
                <w:color w:val="000000"/>
              </w:rPr>
              <w:t>2.00</w:t>
            </w:r>
          </w:p>
        </w:tc>
        <w:tc>
          <w:tcPr>
            <w:tcW w:w="1850" w:type="dxa"/>
            <w:vAlign w:val="bottom"/>
          </w:tcPr>
          <w:p w14:paraId="3EF84F35" w14:textId="21793173" w:rsidR="0079173D" w:rsidRPr="0079173D" w:rsidRDefault="0079173D" w:rsidP="0079173D">
            <w:pPr>
              <w:pStyle w:val="BodyText"/>
            </w:pPr>
            <w:r w:rsidRPr="0079173D">
              <w:rPr>
                <w:color w:val="000000"/>
              </w:rPr>
              <w:t>0.44</w:t>
            </w:r>
          </w:p>
        </w:tc>
        <w:tc>
          <w:tcPr>
            <w:tcW w:w="1850" w:type="dxa"/>
            <w:vAlign w:val="bottom"/>
          </w:tcPr>
          <w:p w14:paraId="5703721A" w14:textId="3C1774FD" w:rsidR="0079173D" w:rsidRPr="0079173D" w:rsidRDefault="0079173D" w:rsidP="0079173D">
            <w:pPr>
              <w:pStyle w:val="BodyText"/>
            </w:pPr>
            <w:r w:rsidRPr="0079173D">
              <w:rPr>
                <w:color w:val="000000"/>
              </w:rPr>
              <w:t>0.18</w:t>
            </w:r>
          </w:p>
        </w:tc>
      </w:tr>
      <w:tr w:rsidR="0079173D" w14:paraId="2FF1FABC" w14:textId="77777777">
        <w:tc>
          <w:tcPr>
            <w:tcW w:w="1850" w:type="dxa"/>
            <w:vAlign w:val="bottom"/>
          </w:tcPr>
          <w:p w14:paraId="5B901736" w14:textId="132587E3" w:rsidR="0079173D" w:rsidRPr="0079173D" w:rsidRDefault="0079173D" w:rsidP="0079173D">
            <w:pPr>
              <w:pStyle w:val="BodyText"/>
            </w:pPr>
            <w:r w:rsidRPr="0079173D">
              <w:rPr>
                <w:color w:val="000000"/>
              </w:rPr>
              <w:t>6</w:t>
            </w:r>
          </w:p>
        </w:tc>
        <w:tc>
          <w:tcPr>
            <w:tcW w:w="1850" w:type="dxa"/>
            <w:vAlign w:val="bottom"/>
          </w:tcPr>
          <w:p w14:paraId="41D751A0" w14:textId="5F6CF51E" w:rsidR="0079173D" w:rsidRPr="0079173D" w:rsidRDefault="0079173D" w:rsidP="0079173D">
            <w:pPr>
              <w:pStyle w:val="BodyText"/>
            </w:pPr>
            <w:r w:rsidRPr="0079173D">
              <w:rPr>
                <w:color w:val="000000"/>
              </w:rPr>
              <w:t>NMOR</w:t>
            </w:r>
          </w:p>
        </w:tc>
        <w:tc>
          <w:tcPr>
            <w:tcW w:w="1850" w:type="dxa"/>
            <w:vAlign w:val="bottom"/>
          </w:tcPr>
          <w:p w14:paraId="7C634D40" w14:textId="497E9AE9" w:rsidR="0079173D" w:rsidRPr="0079173D" w:rsidRDefault="0079173D" w:rsidP="0079173D">
            <w:pPr>
              <w:pStyle w:val="BodyText"/>
            </w:pPr>
            <w:r w:rsidRPr="0079173D">
              <w:rPr>
                <w:color w:val="000000"/>
              </w:rPr>
              <w:t>1.05</w:t>
            </w:r>
          </w:p>
        </w:tc>
        <w:tc>
          <w:tcPr>
            <w:tcW w:w="1850" w:type="dxa"/>
            <w:vAlign w:val="bottom"/>
          </w:tcPr>
          <w:p w14:paraId="08978032" w14:textId="08195EBB" w:rsidR="0079173D" w:rsidRPr="0079173D" w:rsidRDefault="0079173D" w:rsidP="0079173D">
            <w:pPr>
              <w:pStyle w:val="BodyText"/>
            </w:pPr>
            <w:r w:rsidRPr="0079173D">
              <w:rPr>
                <w:color w:val="000000"/>
              </w:rPr>
              <w:t>Sample</w:t>
            </w:r>
          </w:p>
        </w:tc>
        <w:tc>
          <w:tcPr>
            <w:tcW w:w="1850" w:type="dxa"/>
            <w:vAlign w:val="bottom"/>
          </w:tcPr>
          <w:p w14:paraId="371DC007" w14:textId="69BD8775" w:rsidR="0079173D" w:rsidRPr="0079173D" w:rsidRDefault="0079173D" w:rsidP="0079173D">
            <w:pPr>
              <w:pStyle w:val="BodyText"/>
            </w:pPr>
            <w:r w:rsidRPr="0079173D">
              <w:rPr>
                <w:color w:val="000000"/>
              </w:rPr>
              <w:t>2.00</w:t>
            </w:r>
          </w:p>
        </w:tc>
        <w:tc>
          <w:tcPr>
            <w:tcW w:w="1850" w:type="dxa"/>
            <w:vAlign w:val="bottom"/>
          </w:tcPr>
          <w:p w14:paraId="0B5C996C" w14:textId="35A91E9C" w:rsidR="0079173D" w:rsidRPr="0079173D" w:rsidRDefault="0079173D" w:rsidP="0079173D">
            <w:pPr>
              <w:pStyle w:val="BodyText"/>
            </w:pPr>
            <w:r w:rsidRPr="0079173D">
              <w:rPr>
                <w:color w:val="000000"/>
              </w:rPr>
              <w:t>0.64</w:t>
            </w:r>
          </w:p>
        </w:tc>
        <w:tc>
          <w:tcPr>
            <w:tcW w:w="1850" w:type="dxa"/>
            <w:vAlign w:val="bottom"/>
          </w:tcPr>
          <w:p w14:paraId="7A7685A5" w14:textId="353625E3" w:rsidR="0079173D" w:rsidRPr="0079173D" w:rsidRDefault="0079173D" w:rsidP="0079173D">
            <w:pPr>
              <w:pStyle w:val="BodyText"/>
            </w:pPr>
            <w:r w:rsidRPr="0079173D">
              <w:rPr>
                <w:color w:val="000000"/>
              </w:rPr>
              <w:t>1.05</w:t>
            </w:r>
          </w:p>
        </w:tc>
      </w:tr>
      <w:tr w:rsidR="0079173D" w14:paraId="57BAF914" w14:textId="77777777">
        <w:tc>
          <w:tcPr>
            <w:tcW w:w="1850" w:type="dxa"/>
            <w:vAlign w:val="bottom"/>
          </w:tcPr>
          <w:p w14:paraId="712CD86F" w14:textId="49384B39" w:rsidR="0079173D" w:rsidRPr="0079173D" w:rsidRDefault="0079173D" w:rsidP="0079173D">
            <w:pPr>
              <w:pStyle w:val="BodyText"/>
            </w:pPr>
            <w:r w:rsidRPr="0079173D">
              <w:rPr>
                <w:color w:val="000000"/>
              </w:rPr>
              <w:t>1</w:t>
            </w:r>
          </w:p>
        </w:tc>
        <w:tc>
          <w:tcPr>
            <w:tcW w:w="1850" w:type="dxa"/>
            <w:vAlign w:val="bottom"/>
          </w:tcPr>
          <w:p w14:paraId="607807DE" w14:textId="1EB8D5E6" w:rsidR="0079173D" w:rsidRPr="0079173D" w:rsidRDefault="0079173D" w:rsidP="0079173D">
            <w:pPr>
              <w:pStyle w:val="BodyText"/>
            </w:pPr>
            <w:r w:rsidRPr="0079173D">
              <w:rPr>
                <w:color w:val="000000"/>
              </w:rPr>
              <w:t>NPIP</w:t>
            </w:r>
          </w:p>
        </w:tc>
        <w:tc>
          <w:tcPr>
            <w:tcW w:w="1850" w:type="dxa"/>
            <w:vAlign w:val="bottom"/>
          </w:tcPr>
          <w:p w14:paraId="77D2BF10" w14:textId="2452003A" w:rsidR="0079173D" w:rsidRPr="0079173D" w:rsidRDefault="0079173D" w:rsidP="0079173D">
            <w:pPr>
              <w:pStyle w:val="BodyText"/>
            </w:pPr>
            <w:r w:rsidRPr="0079173D">
              <w:rPr>
                <w:color w:val="000000"/>
              </w:rPr>
              <w:t>0.27</w:t>
            </w:r>
          </w:p>
        </w:tc>
        <w:tc>
          <w:tcPr>
            <w:tcW w:w="1850" w:type="dxa"/>
            <w:vAlign w:val="bottom"/>
          </w:tcPr>
          <w:p w14:paraId="6AF8CCD5" w14:textId="3ADF10FA" w:rsidR="0079173D" w:rsidRPr="0079173D" w:rsidRDefault="0079173D" w:rsidP="0079173D">
            <w:pPr>
              <w:pStyle w:val="BodyText"/>
            </w:pPr>
            <w:r w:rsidRPr="0079173D">
              <w:rPr>
                <w:color w:val="000000"/>
              </w:rPr>
              <w:t>Sample</w:t>
            </w:r>
          </w:p>
        </w:tc>
        <w:tc>
          <w:tcPr>
            <w:tcW w:w="1850" w:type="dxa"/>
            <w:vAlign w:val="bottom"/>
          </w:tcPr>
          <w:p w14:paraId="65D709AD" w14:textId="7BB1DBD0" w:rsidR="0079173D" w:rsidRPr="0079173D" w:rsidRDefault="0079173D" w:rsidP="0079173D">
            <w:pPr>
              <w:pStyle w:val="BodyText"/>
            </w:pPr>
            <w:r w:rsidRPr="0079173D">
              <w:rPr>
                <w:color w:val="000000"/>
              </w:rPr>
              <w:t>2.00</w:t>
            </w:r>
          </w:p>
        </w:tc>
        <w:tc>
          <w:tcPr>
            <w:tcW w:w="1850" w:type="dxa"/>
            <w:vAlign w:val="bottom"/>
          </w:tcPr>
          <w:p w14:paraId="059B2D42" w14:textId="2444BBE6" w:rsidR="0079173D" w:rsidRPr="0079173D" w:rsidRDefault="0079173D" w:rsidP="0079173D">
            <w:pPr>
              <w:pStyle w:val="BodyText"/>
            </w:pPr>
            <w:r w:rsidRPr="0079173D">
              <w:rPr>
                <w:color w:val="000000"/>
              </w:rPr>
              <w:t>ND</w:t>
            </w:r>
          </w:p>
        </w:tc>
        <w:tc>
          <w:tcPr>
            <w:tcW w:w="1850" w:type="dxa"/>
            <w:vAlign w:val="bottom"/>
          </w:tcPr>
          <w:p w14:paraId="2D23F6AC" w14:textId="7231E6C9" w:rsidR="0079173D" w:rsidRPr="0079173D" w:rsidRDefault="0079173D" w:rsidP="0079173D">
            <w:pPr>
              <w:pStyle w:val="BodyText"/>
            </w:pPr>
            <w:r w:rsidRPr="0079173D">
              <w:rPr>
                <w:color w:val="000000"/>
              </w:rPr>
              <w:t>0.27</w:t>
            </w:r>
          </w:p>
        </w:tc>
      </w:tr>
      <w:tr w:rsidR="0079173D" w14:paraId="3CF09784" w14:textId="77777777">
        <w:tc>
          <w:tcPr>
            <w:tcW w:w="1850" w:type="dxa"/>
            <w:vAlign w:val="bottom"/>
          </w:tcPr>
          <w:p w14:paraId="3AF250E1" w14:textId="7A6F5183" w:rsidR="0079173D" w:rsidRPr="0079173D" w:rsidRDefault="0079173D" w:rsidP="0079173D">
            <w:pPr>
              <w:pStyle w:val="BodyText"/>
            </w:pPr>
            <w:r w:rsidRPr="0079173D">
              <w:rPr>
                <w:color w:val="000000"/>
              </w:rPr>
              <w:t>2</w:t>
            </w:r>
          </w:p>
        </w:tc>
        <w:tc>
          <w:tcPr>
            <w:tcW w:w="1850" w:type="dxa"/>
            <w:vAlign w:val="bottom"/>
          </w:tcPr>
          <w:p w14:paraId="7D158EB1" w14:textId="0EB78122" w:rsidR="0079173D" w:rsidRPr="0079173D" w:rsidRDefault="0079173D" w:rsidP="0079173D">
            <w:pPr>
              <w:pStyle w:val="BodyText"/>
            </w:pPr>
            <w:r w:rsidRPr="0079173D">
              <w:rPr>
                <w:color w:val="000000"/>
              </w:rPr>
              <w:t>NPIP</w:t>
            </w:r>
          </w:p>
        </w:tc>
        <w:tc>
          <w:tcPr>
            <w:tcW w:w="1850" w:type="dxa"/>
            <w:vAlign w:val="bottom"/>
          </w:tcPr>
          <w:p w14:paraId="3F101D07" w14:textId="34212721" w:rsidR="0079173D" w:rsidRPr="0079173D" w:rsidRDefault="0079173D" w:rsidP="0079173D">
            <w:pPr>
              <w:pStyle w:val="BodyText"/>
            </w:pPr>
            <w:r w:rsidRPr="0079173D">
              <w:rPr>
                <w:color w:val="000000"/>
              </w:rPr>
              <w:t>0.31</w:t>
            </w:r>
          </w:p>
        </w:tc>
        <w:tc>
          <w:tcPr>
            <w:tcW w:w="1850" w:type="dxa"/>
            <w:vAlign w:val="bottom"/>
          </w:tcPr>
          <w:p w14:paraId="683671C7" w14:textId="1F65AF06" w:rsidR="0079173D" w:rsidRPr="0079173D" w:rsidRDefault="0079173D" w:rsidP="0079173D">
            <w:pPr>
              <w:pStyle w:val="BodyText"/>
            </w:pPr>
            <w:r w:rsidRPr="0079173D">
              <w:rPr>
                <w:color w:val="000000"/>
              </w:rPr>
              <w:t>Sample</w:t>
            </w:r>
          </w:p>
        </w:tc>
        <w:tc>
          <w:tcPr>
            <w:tcW w:w="1850" w:type="dxa"/>
            <w:vAlign w:val="bottom"/>
          </w:tcPr>
          <w:p w14:paraId="0BB7D023" w14:textId="40239173" w:rsidR="0079173D" w:rsidRPr="0079173D" w:rsidRDefault="0079173D" w:rsidP="0079173D">
            <w:pPr>
              <w:pStyle w:val="BodyText"/>
            </w:pPr>
            <w:r w:rsidRPr="0079173D">
              <w:rPr>
                <w:color w:val="000000"/>
              </w:rPr>
              <w:t>2.00</w:t>
            </w:r>
          </w:p>
        </w:tc>
        <w:tc>
          <w:tcPr>
            <w:tcW w:w="1850" w:type="dxa"/>
            <w:vAlign w:val="bottom"/>
          </w:tcPr>
          <w:p w14:paraId="25B89753" w14:textId="41EA671A" w:rsidR="0079173D" w:rsidRPr="0079173D" w:rsidRDefault="0079173D" w:rsidP="0079173D">
            <w:pPr>
              <w:pStyle w:val="BodyText"/>
            </w:pPr>
            <w:r w:rsidRPr="0079173D">
              <w:rPr>
                <w:color w:val="000000"/>
              </w:rPr>
              <w:t>ND</w:t>
            </w:r>
          </w:p>
        </w:tc>
        <w:tc>
          <w:tcPr>
            <w:tcW w:w="1850" w:type="dxa"/>
            <w:vAlign w:val="bottom"/>
          </w:tcPr>
          <w:p w14:paraId="3591FF01" w14:textId="7EC27C51" w:rsidR="0079173D" w:rsidRPr="0079173D" w:rsidRDefault="0079173D" w:rsidP="0079173D">
            <w:pPr>
              <w:pStyle w:val="BodyText"/>
            </w:pPr>
            <w:r w:rsidRPr="0079173D">
              <w:rPr>
                <w:color w:val="000000"/>
              </w:rPr>
              <w:t>0.31</w:t>
            </w:r>
          </w:p>
        </w:tc>
      </w:tr>
      <w:tr w:rsidR="0079173D" w14:paraId="4DE0AA25" w14:textId="77777777">
        <w:tc>
          <w:tcPr>
            <w:tcW w:w="1850" w:type="dxa"/>
            <w:vAlign w:val="bottom"/>
          </w:tcPr>
          <w:p w14:paraId="74F167BC" w14:textId="77434D59" w:rsidR="0079173D" w:rsidRPr="0079173D" w:rsidRDefault="0079173D" w:rsidP="0079173D">
            <w:pPr>
              <w:pStyle w:val="BodyText"/>
            </w:pPr>
            <w:r w:rsidRPr="0079173D">
              <w:rPr>
                <w:color w:val="000000"/>
              </w:rPr>
              <w:t>3</w:t>
            </w:r>
          </w:p>
        </w:tc>
        <w:tc>
          <w:tcPr>
            <w:tcW w:w="1850" w:type="dxa"/>
            <w:vAlign w:val="bottom"/>
          </w:tcPr>
          <w:p w14:paraId="6C258DC2" w14:textId="0BD53B1F" w:rsidR="0079173D" w:rsidRPr="0079173D" w:rsidRDefault="0079173D" w:rsidP="0079173D">
            <w:pPr>
              <w:pStyle w:val="BodyText"/>
            </w:pPr>
            <w:r w:rsidRPr="0079173D">
              <w:rPr>
                <w:color w:val="000000"/>
              </w:rPr>
              <w:t>NPIP</w:t>
            </w:r>
          </w:p>
        </w:tc>
        <w:tc>
          <w:tcPr>
            <w:tcW w:w="1850" w:type="dxa"/>
            <w:vAlign w:val="bottom"/>
          </w:tcPr>
          <w:p w14:paraId="77BC2C0E" w14:textId="26BBC9D1" w:rsidR="0079173D" w:rsidRPr="0079173D" w:rsidRDefault="0079173D" w:rsidP="0079173D">
            <w:pPr>
              <w:pStyle w:val="BodyText"/>
            </w:pPr>
            <w:r w:rsidRPr="0079173D">
              <w:rPr>
                <w:color w:val="000000"/>
              </w:rPr>
              <w:t>0.62</w:t>
            </w:r>
          </w:p>
        </w:tc>
        <w:tc>
          <w:tcPr>
            <w:tcW w:w="1850" w:type="dxa"/>
            <w:vAlign w:val="bottom"/>
          </w:tcPr>
          <w:p w14:paraId="08F31A89" w14:textId="743D985F" w:rsidR="0079173D" w:rsidRPr="0079173D" w:rsidRDefault="0079173D" w:rsidP="0079173D">
            <w:pPr>
              <w:pStyle w:val="BodyText"/>
            </w:pPr>
            <w:r w:rsidRPr="0079173D">
              <w:rPr>
                <w:color w:val="000000"/>
              </w:rPr>
              <w:t>Blank</w:t>
            </w:r>
          </w:p>
        </w:tc>
        <w:tc>
          <w:tcPr>
            <w:tcW w:w="1850" w:type="dxa"/>
            <w:vAlign w:val="bottom"/>
          </w:tcPr>
          <w:p w14:paraId="714DC093" w14:textId="680C6B87" w:rsidR="0079173D" w:rsidRPr="0079173D" w:rsidRDefault="0079173D" w:rsidP="0079173D">
            <w:pPr>
              <w:pStyle w:val="BodyText"/>
            </w:pPr>
            <w:r w:rsidRPr="0079173D">
              <w:rPr>
                <w:color w:val="000000"/>
              </w:rPr>
              <w:t>2.00</w:t>
            </w:r>
          </w:p>
        </w:tc>
        <w:tc>
          <w:tcPr>
            <w:tcW w:w="1850" w:type="dxa"/>
            <w:vAlign w:val="bottom"/>
          </w:tcPr>
          <w:p w14:paraId="4EE1BA31" w14:textId="169E0850" w:rsidR="0079173D" w:rsidRPr="0079173D" w:rsidRDefault="0079173D" w:rsidP="0079173D">
            <w:pPr>
              <w:pStyle w:val="BodyText"/>
            </w:pPr>
            <w:r w:rsidRPr="0079173D">
              <w:rPr>
                <w:color w:val="000000"/>
              </w:rPr>
              <w:t>0.62</w:t>
            </w:r>
          </w:p>
        </w:tc>
        <w:tc>
          <w:tcPr>
            <w:tcW w:w="1850" w:type="dxa"/>
            <w:vAlign w:val="bottom"/>
          </w:tcPr>
          <w:p w14:paraId="44B0CE21" w14:textId="042FCC8F" w:rsidR="0079173D" w:rsidRPr="0079173D" w:rsidRDefault="0079173D" w:rsidP="0079173D">
            <w:pPr>
              <w:pStyle w:val="BodyText"/>
            </w:pPr>
            <w:r w:rsidRPr="0079173D">
              <w:rPr>
                <w:color w:val="000000"/>
              </w:rPr>
              <w:t>0.62</w:t>
            </w:r>
          </w:p>
        </w:tc>
      </w:tr>
      <w:tr w:rsidR="0079173D" w14:paraId="5E1D7833" w14:textId="77777777">
        <w:tc>
          <w:tcPr>
            <w:tcW w:w="1850" w:type="dxa"/>
            <w:vAlign w:val="bottom"/>
          </w:tcPr>
          <w:p w14:paraId="3EEC2555" w14:textId="24B62629" w:rsidR="0079173D" w:rsidRPr="0079173D" w:rsidRDefault="0079173D" w:rsidP="0079173D">
            <w:pPr>
              <w:pStyle w:val="BodyText"/>
            </w:pPr>
            <w:r w:rsidRPr="0079173D">
              <w:rPr>
                <w:color w:val="000000"/>
              </w:rPr>
              <w:t>4</w:t>
            </w:r>
          </w:p>
        </w:tc>
        <w:tc>
          <w:tcPr>
            <w:tcW w:w="1850" w:type="dxa"/>
            <w:vAlign w:val="bottom"/>
          </w:tcPr>
          <w:p w14:paraId="04610A32" w14:textId="672EB87D" w:rsidR="0079173D" w:rsidRPr="0079173D" w:rsidRDefault="0079173D" w:rsidP="0079173D">
            <w:pPr>
              <w:pStyle w:val="BodyText"/>
            </w:pPr>
            <w:r w:rsidRPr="0079173D">
              <w:rPr>
                <w:color w:val="000000"/>
              </w:rPr>
              <w:t>NPIP</w:t>
            </w:r>
          </w:p>
        </w:tc>
        <w:tc>
          <w:tcPr>
            <w:tcW w:w="1850" w:type="dxa"/>
            <w:vAlign w:val="bottom"/>
          </w:tcPr>
          <w:p w14:paraId="19D0CB40" w14:textId="6AE80B09" w:rsidR="0079173D" w:rsidRPr="0079173D" w:rsidRDefault="0079173D" w:rsidP="0079173D">
            <w:pPr>
              <w:pStyle w:val="BodyText"/>
            </w:pPr>
            <w:r w:rsidRPr="0079173D">
              <w:rPr>
                <w:color w:val="000000"/>
              </w:rPr>
              <w:t>0.39</w:t>
            </w:r>
          </w:p>
        </w:tc>
        <w:tc>
          <w:tcPr>
            <w:tcW w:w="1850" w:type="dxa"/>
            <w:vAlign w:val="bottom"/>
          </w:tcPr>
          <w:p w14:paraId="7A121ABB" w14:textId="5BC8819C" w:rsidR="0079173D" w:rsidRPr="0079173D" w:rsidRDefault="0079173D" w:rsidP="0079173D">
            <w:pPr>
              <w:pStyle w:val="BodyText"/>
            </w:pPr>
            <w:r w:rsidRPr="0079173D">
              <w:rPr>
                <w:color w:val="000000"/>
              </w:rPr>
              <w:t>Sample</w:t>
            </w:r>
          </w:p>
        </w:tc>
        <w:tc>
          <w:tcPr>
            <w:tcW w:w="1850" w:type="dxa"/>
            <w:vAlign w:val="bottom"/>
          </w:tcPr>
          <w:p w14:paraId="239878E3" w14:textId="766BBF29" w:rsidR="0079173D" w:rsidRPr="0079173D" w:rsidRDefault="0079173D" w:rsidP="0079173D">
            <w:pPr>
              <w:pStyle w:val="BodyText"/>
            </w:pPr>
            <w:r w:rsidRPr="0079173D">
              <w:rPr>
                <w:color w:val="000000"/>
              </w:rPr>
              <w:t>2.00</w:t>
            </w:r>
          </w:p>
        </w:tc>
        <w:tc>
          <w:tcPr>
            <w:tcW w:w="1850" w:type="dxa"/>
            <w:vAlign w:val="bottom"/>
          </w:tcPr>
          <w:p w14:paraId="2B62672C" w14:textId="1B9F9D7E" w:rsidR="0079173D" w:rsidRPr="0079173D" w:rsidRDefault="0079173D" w:rsidP="0079173D">
            <w:pPr>
              <w:pStyle w:val="BodyText"/>
            </w:pPr>
            <w:r w:rsidRPr="0079173D">
              <w:rPr>
                <w:color w:val="000000"/>
              </w:rPr>
              <w:t>ND</w:t>
            </w:r>
          </w:p>
        </w:tc>
        <w:tc>
          <w:tcPr>
            <w:tcW w:w="1850" w:type="dxa"/>
            <w:vAlign w:val="bottom"/>
          </w:tcPr>
          <w:p w14:paraId="791CBA21" w14:textId="01A32646" w:rsidR="0079173D" w:rsidRPr="0079173D" w:rsidRDefault="0079173D" w:rsidP="0079173D">
            <w:pPr>
              <w:pStyle w:val="BodyText"/>
            </w:pPr>
            <w:r w:rsidRPr="0079173D">
              <w:rPr>
                <w:color w:val="000000"/>
              </w:rPr>
              <w:t>0.39</w:t>
            </w:r>
          </w:p>
        </w:tc>
      </w:tr>
      <w:tr w:rsidR="0079173D" w14:paraId="6973B68D" w14:textId="77777777">
        <w:tc>
          <w:tcPr>
            <w:tcW w:w="1850" w:type="dxa"/>
            <w:vAlign w:val="bottom"/>
          </w:tcPr>
          <w:p w14:paraId="2B99323E" w14:textId="0D0B2B3E" w:rsidR="0079173D" w:rsidRPr="0079173D" w:rsidRDefault="0079173D" w:rsidP="0079173D">
            <w:pPr>
              <w:pStyle w:val="BodyText"/>
            </w:pPr>
            <w:r w:rsidRPr="0079173D">
              <w:rPr>
                <w:color w:val="000000"/>
              </w:rPr>
              <w:t>5</w:t>
            </w:r>
          </w:p>
        </w:tc>
        <w:tc>
          <w:tcPr>
            <w:tcW w:w="1850" w:type="dxa"/>
            <w:vAlign w:val="bottom"/>
          </w:tcPr>
          <w:p w14:paraId="2F2935B6" w14:textId="4678A3B9" w:rsidR="0079173D" w:rsidRPr="0079173D" w:rsidRDefault="0079173D" w:rsidP="0079173D">
            <w:pPr>
              <w:pStyle w:val="BodyText"/>
            </w:pPr>
            <w:r w:rsidRPr="0079173D">
              <w:rPr>
                <w:color w:val="000000"/>
              </w:rPr>
              <w:t>NPIP</w:t>
            </w:r>
          </w:p>
        </w:tc>
        <w:tc>
          <w:tcPr>
            <w:tcW w:w="1850" w:type="dxa"/>
            <w:vAlign w:val="bottom"/>
          </w:tcPr>
          <w:p w14:paraId="5AFE6201" w14:textId="3375AF74" w:rsidR="0079173D" w:rsidRPr="0079173D" w:rsidRDefault="0079173D" w:rsidP="0079173D">
            <w:pPr>
              <w:pStyle w:val="BodyText"/>
            </w:pPr>
            <w:r w:rsidRPr="0079173D">
              <w:rPr>
                <w:color w:val="000000"/>
              </w:rPr>
              <w:t>0.16</w:t>
            </w:r>
          </w:p>
        </w:tc>
        <w:tc>
          <w:tcPr>
            <w:tcW w:w="1850" w:type="dxa"/>
            <w:vAlign w:val="bottom"/>
          </w:tcPr>
          <w:p w14:paraId="6C02A6DD" w14:textId="07664BD4" w:rsidR="0079173D" w:rsidRPr="0079173D" w:rsidRDefault="0079173D" w:rsidP="0079173D">
            <w:pPr>
              <w:pStyle w:val="BodyText"/>
            </w:pPr>
            <w:r w:rsidRPr="0079173D">
              <w:rPr>
                <w:color w:val="000000"/>
              </w:rPr>
              <w:t>Sample</w:t>
            </w:r>
          </w:p>
        </w:tc>
        <w:tc>
          <w:tcPr>
            <w:tcW w:w="1850" w:type="dxa"/>
            <w:vAlign w:val="bottom"/>
          </w:tcPr>
          <w:p w14:paraId="3CC858B5" w14:textId="1CE45849" w:rsidR="0079173D" w:rsidRPr="0079173D" w:rsidRDefault="0079173D" w:rsidP="0079173D">
            <w:pPr>
              <w:pStyle w:val="BodyText"/>
            </w:pPr>
            <w:r w:rsidRPr="0079173D">
              <w:rPr>
                <w:color w:val="000000"/>
              </w:rPr>
              <w:t>2.00</w:t>
            </w:r>
          </w:p>
        </w:tc>
        <w:tc>
          <w:tcPr>
            <w:tcW w:w="1850" w:type="dxa"/>
            <w:vAlign w:val="bottom"/>
          </w:tcPr>
          <w:p w14:paraId="6CFFEB4C" w14:textId="1D60CBE7" w:rsidR="0079173D" w:rsidRPr="0079173D" w:rsidRDefault="0079173D" w:rsidP="0079173D">
            <w:pPr>
              <w:pStyle w:val="BodyText"/>
            </w:pPr>
            <w:r w:rsidRPr="0079173D">
              <w:rPr>
                <w:color w:val="000000"/>
              </w:rPr>
              <w:t>ND</w:t>
            </w:r>
          </w:p>
        </w:tc>
        <w:tc>
          <w:tcPr>
            <w:tcW w:w="1850" w:type="dxa"/>
            <w:vAlign w:val="bottom"/>
          </w:tcPr>
          <w:p w14:paraId="30F2B0C1" w14:textId="3FCE1D29" w:rsidR="0079173D" w:rsidRPr="0079173D" w:rsidRDefault="0079173D" w:rsidP="0079173D">
            <w:pPr>
              <w:pStyle w:val="BodyText"/>
            </w:pPr>
            <w:r w:rsidRPr="0079173D">
              <w:rPr>
                <w:color w:val="000000"/>
              </w:rPr>
              <w:t>0.16</w:t>
            </w:r>
          </w:p>
        </w:tc>
      </w:tr>
      <w:tr w:rsidR="0079173D" w14:paraId="72114142" w14:textId="77777777">
        <w:tc>
          <w:tcPr>
            <w:tcW w:w="1850" w:type="dxa"/>
            <w:vAlign w:val="bottom"/>
          </w:tcPr>
          <w:p w14:paraId="172F2248" w14:textId="7C628E8F" w:rsidR="0079173D" w:rsidRPr="0079173D" w:rsidRDefault="0079173D" w:rsidP="0079173D">
            <w:pPr>
              <w:pStyle w:val="BodyText"/>
            </w:pPr>
            <w:r w:rsidRPr="0079173D">
              <w:rPr>
                <w:color w:val="000000"/>
              </w:rPr>
              <w:t>6</w:t>
            </w:r>
          </w:p>
        </w:tc>
        <w:tc>
          <w:tcPr>
            <w:tcW w:w="1850" w:type="dxa"/>
            <w:vAlign w:val="bottom"/>
          </w:tcPr>
          <w:p w14:paraId="0642DC95" w14:textId="78F70F3D" w:rsidR="0079173D" w:rsidRPr="0079173D" w:rsidRDefault="0079173D" w:rsidP="0079173D">
            <w:pPr>
              <w:pStyle w:val="BodyText"/>
            </w:pPr>
            <w:r w:rsidRPr="0079173D">
              <w:rPr>
                <w:color w:val="000000"/>
              </w:rPr>
              <w:t>NPIP</w:t>
            </w:r>
          </w:p>
        </w:tc>
        <w:tc>
          <w:tcPr>
            <w:tcW w:w="1850" w:type="dxa"/>
            <w:vAlign w:val="bottom"/>
          </w:tcPr>
          <w:p w14:paraId="4E14EAFD" w14:textId="0160C5D9" w:rsidR="0079173D" w:rsidRPr="0079173D" w:rsidRDefault="0079173D" w:rsidP="0079173D">
            <w:pPr>
              <w:pStyle w:val="BodyText"/>
            </w:pPr>
            <w:r w:rsidRPr="0079173D">
              <w:rPr>
                <w:color w:val="000000"/>
              </w:rPr>
              <w:t>0.37</w:t>
            </w:r>
          </w:p>
        </w:tc>
        <w:tc>
          <w:tcPr>
            <w:tcW w:w="1850" w:type="dxa"/>
            <w:vAlign w:val="bottom"/>
          </w:tcPr>
          <w:p w14:paraId="1387C1DB" w14:textId="25FAC699" w:rsidR="0079173D" w:rsidRPr="0079173D" w:rsidRDefault="0079173D" w:rsidP="0079173D">
            <w:pPr>
              <w:pStyle w:val="BodyText"/>
            </w:pPr>
            <w:r w:rsidRPr="0079173D">
              <w:rPr>
                <w:color w:val="000000"/>
              </w:rPr>
              <w:t>Sample</w:t>
            </w:r>
          </w:p>
        </w:tc>
        <w:tc>
          <w:tcPr>
            <w:tcW w:w="1850" w:type="dxa"/>
            <w:vAlign w:val="bottom"/>
          </w:tcPr>
          <w:p w14:paraId="5A24AF25" w14:textId="20A1B3ED" w:rsidR="0079173D" w:rsidRPr="0079173D" w:rsidRDefault="0079173D" w:rsidP="0079173D">
            <w:pPr>
              <w:pStyle w:val="BodyText"/>
            </w:pPr>
            <w:r w:rsidRPr="0079173D">
              <w:rPr>
                <w:color w:val="000000"/>
              </w:rPr>
              <w:t>2.00</w:t>
            </w:r>
          </w:p>
        </w:tc>
        <w:tc>
          <w:tcPr>
            <w:tcW w:w="1850" w:type="dxa"/>
            <w:vAlign w:val="bottom"/>
          </w:tcPr>
          <w:p w14:paraId="4C600E4F" w14:textId="61AD0928" w:rsidR="0079173D" w:rsidRPr="0079173D" w:rsidRDefault="0079173D" w:rsidP="0079173D">
            <w:pPr>
              <w:pStyle w:val="BodyText"/>
            </w:pPr>
            <w:r w:rsidRPr="0079173D">
              <w:rPr>
                <w:color w:val="000000"/>
              </w:rPr>
              <w:t>0.25</w:t>
            </w:r>
          </w:p>
        </w:tc>
        <w:tc>
          <w:tcPr>
            <w:tcW w:w="1850" w:type="dxa"/>
            <w:vAlign w:val="bottom"/>
          </w:tcPr>
          <w:p w14:paraId="1C11CDCF" w14:textId="645C58FE" w:rsidR="0079173D" w:rsidRPr="0079173D" w:rsidRDefault="0079173D" w:rsidP="0079173D">
            <w:pPr>
              <w:pStyle w:val="BodyText"/>
            </w:pPr>
            <w:r w:rsidRPr="0079173D">
              <w:rPr>
                <w:color w:val="000000"/>
              </w:rPr>
              <w:t>0.37</w:t>
            </w:r>
          </w:p>
        </w:tc>
      </w:tr>
      <w:tr w:rsidR="0079173D" w14:paraId="268E307C" w14:textId="77777777">
        <w:tc>
          <w:tcPr>
            <w:tcW w:w="1850" w:type="dxa"/>
            <w:vAlign w:val="bottom"/>
          </w:tcPr>
          <w:p w14:paraId="1B01709F" w14:textId="423F8D88" w:rsidR="0079173D" w:rsidRPr="0079173D" w:rsidRDefault="0079173D" w:rsidP="0079173D">
            <w:pPr>
              <w:pStyle w:val="BodyText"/>
            </w:pPr>
            <w:r w:rsidRPr="0079173D">
              <w:rPr>
                <w:color w:val="000000"/>
              </w:rPr>
              <w:t>1</w:t>
            </w:r>
          </w:p>
        </w:tc>
        <w:tc>
          <w:tcPr>
            <w:tcW w:w="1850" w:type="dxa"/>
            <w:vAlign w:val="bottom"/>
          </w:tcPr>
          <w:p w14:paraId="214A501E" w14:textId="05B2F488" w:rsidR="0079173D" w:rsidRPr="0079173D" w:rsidRDefault="0079173D" w:rsidP="0079173D">
            <w:pPr>
              <w:pStyle w:val="BodyText"/>
            </w:pPr>
            <w:r w:rsidRPr="0079173D">
              <w:rPr>
                <w:color w:val="000000"/>
              </w:rPr>
              <w:t>NPYR</w:t>
            </w:r>
          </w:p>
        </w:tc>
        <w:tc>
          <w:tcPr>
            <w:tcW w:w="1850" w:type="dxa"/>
            <w:vAlign w:val="bottom"/>
          </w:tcPr>
          <w:p w14:paraId="3AF045E5" w14:textId="3D507247" w:rsidR="0079173D" w:rsidRPr="0079173D" w:rsidRDefault="0079173D" w:rsidP="0079173D">
            <w:pPr>
              <w:pStyle w:val="BodyText"/>
            </w:pPr>
            <w:r w:rsidRPr="0079173D">
              <w:rPr>
                <w:color w:val="000000"/>
              </w:rPr>
              <w:t>1.25</w:t>
            </w:r>
          </w:p>
        </w:tc>
        <w:tc>
          <w:tcPr>
            <w:tcW w:w="1850" w:type="dxa"/>
            <w:vAlign w:val="bottom"/>
          </w:tcPr>
          <w:p w14:paraId="2EB64878" w14:textId="77149D6E" w:rsidR="0079173D" w:rsidRPr="0079173D" w:rsidRDefault="0079173D" w:rsidP="0079173D">
            <w:pPr>
              <w:pStyle w:val="BodyText"/>
            </w:pPr>
            <w:r w:rsidRPr="0079173D">
              <w:rPr>
                <w:color w:val="000000"/>
              </w:rPr>
              <w:t>Sample</w:t>
            </w:r>
          </w:p>
        </w:tc>
        <w:tc>
          <w:tcPr>
            <w:tcW w:w="1850" w:type="dxa"/>
            <w:vAlign w:val="bottom"/>
          </w:tcPr>
          <w:p w14:paraId="2206FB1D" w14:textId="1997B82D" w:rsidR="0079173D" w:rsidRPr="0079173D" w:rsidRDefault="0079173D" w:rsidP="0079173D">
            <w:pPr>
              <w:pStyle w:val="BodyText"/>
            </w:pPr>
            <w:r w:rsidRPr="0079173D">
              <w:rPr>
                <w:color w:val="000000"/>
              </w:rPr>
              <w:t>2.00</w:t>
            </w:r>
          </w:p>
        </w:tc>
        <w:tc>
          <w:tcPr>
            <w:tcW w:w="1850" w:type="dxa"/>
            <w:vAlign w:val="bottom"/>
          </w:tcPr>
          <w:p w14:paraId="00DC4102" w14:textId="478BE29A" w:rsidR="0079173D" w:rsidRPr="0079173D" w:rsidRDefault="0079173D" w:rsidP="0079173D">
            <w:pPr>
              <w:pStyle w:val="BodyText"/>
            </w:pPr>
            <w:r w:rsidRPr="0079173D">
              <w:rPr>
                <w:color w:val="000000"/>
              </w:rPr>
              <w:t>0.14</w:t>
            </w:r>
          </w:p>
        </w:tc>
        <w:tc>
          <w:tcPr>
            <w:tcW w:w="1850" w:type="dxa"/>
            <w:vAlign w:val="bottom"/>
          </w:tcPr>
          <w:p w14:paraId="1CB6A96B" w14:textId="600599CE" w:rsidR="0079173D" w:rsidRPr="0079173D" w:rsidRDefault="0079173D" w:rsidP="0079173D">
            <w:pPr>
              <w:pStyle w:val="BodyText"/>
            </w:pPr>
            <w:r w:rsidRPr="0079173D">
              <w:rPr>
                <w:color w:val="000000"/>
              </w:rPr>
              <w:t>1.25</w:t>
            </w:r>
          </w:p>
        </w:tc>
      </w:tr>
      <w:tr w:rsidR="0079173D" w14:paraId="449FE008" w14:textId="77777777">
        <w:tc>
          <w:tcPr>
            <w:tcW w:w="1850" w:type="dxa"/>
            <w:vAlign w:val="bottom"/>
          </w:tcPr>
          <w:p w14:paraId="37E6D662" w14:textId="1F35903A" w:rsidR="0079173D" w:rsidRPr="0079173D" w:rsidRDefault="0079173D" w:rsidP="0079173D">
            <w:pPr>
              <w:pStyle w:val="BodyText"/>
            </w:pPr>
            <w:r w:rsidRPr="0079173D">
              <w:rPr>
                <w:color w:val="000000"/>
              </w:rPr>
              <w:t>2</w:t>
            </w:r>
          </w:p>
        </w:tc>
        <w:tc>
          <w:tcPr>
            <w:tcW w:w="1850" w:type="dxa"/>
            <w:vAlign w:val="bottom"/>
          </w:tcPr>
          <w:p w14:paraId="2DBB3AD1" w14:textId="1B6DACEA" w:rsidR="0079173D" w:rsidRPr="0079173D" w:rsidRDefault="0079173D" w:rsidP="0079173D">
            <w:pPr>
              <w:pStyle w:val="BodyText"/>
            </w:pPr>
            <w:r w:rsidRPr="0079173D">
              <w:rPr>
                <w:color w:val="000000"/>
              </w:rPr>
              <w:t>NPYR</w:t>
            </w:r>
          </w:p>
        </w:tc>
        <w:tc>
          <w:tcPr>
            <w:tcW w:w="1850" w:type="dxa"/>
            <w:vAlign w:val="bottom"/>
          </w:tcPr>
          <w:p w14:paraId="02CC318E" w14:textId="2977D1C0" w:rsidR="0079173D" w:rsidRPr="0079173D" w:rsidRDefault="0079173D" w:rsidP="0079173D">
            <w:pPr>
              <w:pStyle w:val="BodyText"/>
            </w:pPr>
            <w:r w:rsidRPr="0079173D">
              <w:rPr>
                <w:color w:val="000000"/>
              </w:rPr>
              <w:t>0.50</w:t>
            </w:r>
          </w:p>
        </w:tc>
        <w:tc>
          <w:tcPr>
            <w:tcW w:w="1850" w:type="dxa"/>
            <w:vAlign w:val="bottom"/>
          </w:tcPr>
          <w:p w14:paraId="6E95CEF4" w14:textId="55933BFE" w:rsidR="0079173D" w:rsidRPr="0079173D" w:rsidRDefault="0079173D" w:rsidP="0079173D">
            <w:pPr>
              <w:pStyle w:val="BodyText"/>
            </w:pPr>
            <w:r w:rsidRPr="0079173D">
              <w:rPr>
                <w:color w:val="000000"/>
              </w:rPr>
              <w:t>Sample</w:t>
            </w:r>
          </w:p>
        </w:tc>
        <w:tc>
          <w:tcPr>
            <w:tcW w:w="1850" w:type="dxa"/>
            <w:vAlign w:val="bottom"/>
          </w:tcPr>
          <w:p w14:paraId="04315398" w14:textId="27CF331B" w:rsidR="0079173D" w:rsidRPr="0079173D" w:rsidRDefault="0079173D" w:rsidP="0079173D">
            <w:pPr>
              <w:pStyle w:val="BodyText"/>
            </w:pPr>
            <w:r w:rsidRPr="0079173D">
              <w:rPr>
                <w:color w:val="000000"/>
              </w:rPr>
              <w:t>2.00</w:t>
            </w:r>
          </w:p>
        </w:tc>
        <w:tc>
          <w:tcPr>
            <w:tcW w:w="1850" w:type="dxa"/>
            <w:vAlign w:val="bottom"/>
          </w:tcPr>
          <w:p w14:paraId="73609674" w14:textId="3B704D7D" w:rsidR="0079173D" w:rsidRPr="0079173D" w:rsidRDefault="0079173D" w:rsidP="0079173D">
            <w:pPr>
              <w:pStyle w:val="BodyText"/>
            </w:pPr>
            <w:r w:rsidRPr="0079173D">
              <w:rPr>
                <w:color w:val="000000"/>
              </w:rPr>
              <w:t>1.13</w:t>
            </w:r>
          </w:p>
        </w:tc>
        <w:tc>
          <w:tcPr>
            <w:tcW w:w="1850" w:type="dxa"/>
            <w:vAlign w:val="bottom"/>
          </w:tcPr>
          <w:p w14:paraId="5B78CEBC" w14:textId="2E6ACB23" w:rsidR="0079173D" w:rsidRPr="0079173D" w:rsidRDefault="0079173D" w:rsidP="0079173D">
            <w:pPr>
              <w:pStyle w:val="BodyText"/>
            </w:pPr>
            <w:r w:rsidRPr="0079173D">
              <w:rPr>
                <w:color w:val="000000"/>
              </w:rPr>
              <w:t>0.50</w:t>
            </w:r>
          </w:p>
        </w:tc>
      </w:tr>
      <w:tr w:rsidR="0079173D" w14:paraId="305B82EB" w14:textId="77777777">
        <w:tc>
          <w:tcPr>
            <w:tcW w:w="1850" w:type="dxa"/>
            <w:vAlign w:val="bottom"/>
          </w:tcPr>
          <w:p w14:paraId="446275A9" w14:textId="4321C378" w:rsidR="0079173D" w:rsidRPr="0079173D" w:rsidRDefault="0079173D" w:rsidP="0079173D">
            <w:pPr>
              <w:pStyle w:val="BodyText"/>
            </w:pPr>
            <w:r w:rsidRPr="0079173D">
              <w:rPr>
                <w:color w:val="000000"/>
              </w:rPr>
              <w:t>3</w:t>
            </w:r>
          </w:p>
        </w:tc>
        <w:tc>
          <w:tcPr>
            <w:tcW w:w="1850" w:type="dxa"/>
            <w:vAlign w:val="bottom"/>
          </w:tcPr>
          <w:p w14:paraId="1048BDAC" w14:textId="2895EDEE" w:rsidR="0079173D" w:rsidRPr="0079173D" w:rsidRDefault="0079173D" w:rsidP="0079173D">
            <w:pPr>
              <w:pStyle w:val="BodyText"/>
            </w:pPr>
            <w:r w:rsidRPr="0079173D">
              <w:rPr>
                <w:color w:val="000000"/>
              </w:rPr>
              <w:t>NPYR</w:t>
            </w:r>
          </w:p>
        </w:tc>
        <w:tc>
          <w:tcPr>
            <w:tcW w:w="1850" w:type="dxa"/>
            <w:vAlign w:val="bottom"/>
          </w:tcPr>
          <w:p w14:paraId="51A12AD4" w14:textId="768CF1E3" w:rsidR="0079173D" w:rsidRPr="0079173D" w:rsidRDefault="0079173D" w:rsidP="0079173D">
            <w:pPr>
              <w:pStyle w:val="BodyText"/>
            </w:pPr>
            <w:r w:rsidRPr="0079173D">
              <w:rPr>
                <w:color w:val="000000"/>
              </w:rPr>
              <w:t>1.20</w:t>
            </w:r>
          </w:p>
        </w:tc>
        <w:tc>
          <w:tcPr>
            <w:tcW w:w="1850" w:type="dxa"/>
            <w:vAlign w:val="bottom"/>
          </w:tcPr>
          <w:p w14:paraId="2EF4DB76" w14:textId="0CF4DF7C" w:rsidR="0079173D" w:rsidRPr="0079173D" w:rsidRDefault="0079173D" w:rsidP="0079173D">
            <w:pPr>
              <w:pStyle w:val="BodyText"/>
            </w:pPr>
            <w:r w:rsidRPr="0079173D">
              <w:rPr>
                <w:color w:val="000000"/>
              </w:rPr>
              <w:t>Sample</w:t>
            </w:r>
          </w:p>
        </w:tc>
        <w:tc>
          <w:tcPr>
            <w:tcW w:w="1850" w:type="dxa"/>
            <w:vAlign w:val="bottom"/>
          </w:tcPr>
          <w:p w14:paraId="02940C8C" w14:textId="292E496D" w:rsidR="0079173D" w:rsidRPr="0079173D" w:rsidRDefault="0079173D" w:rsidP="0079173D">
            <w:pPr>
              <w:pStyle w:val="BodyText"/>
            </w:pPr>
            <w:r w:rsidRPr="0079173D">
              <w:rPr>
                <w:color w:val="000000"/>
              </w:rPr>
              <w:t>2.00</w:t>
            </w:r>
          </w:p>
        </w:tc>
        <w:tc>
          <w:tcPr>
            <w:tcW w:w="1850" w:type="dxa"/>
            <w:vAlign w:val="bottom"/>
          </w:tcPr>
          <w:p w14:paraId="04B1FFB3" w14:textId="3B84A738" w:rsidR="0079173D" w:rsidRPr="0079173D" w:rsidRDefault="0079173D" w:rsidP="0079173D">
            <w:pPr>
              <w:pStyle w:val="BodyText"/>
            </w:pPr>
            <w:r w:rsidRPr="0079173D">
              <w:rPr>
                <w:color w:val="000000"/>
              </w:rPr>
              <w:t>1.19</w:t>
            </w:r>
          </w:p>
        </w:tc>
        <w:tc>
          <w:tcPr>
            <w:tcW w:w="1850" w:type="dxa"/>
            <w:vAlign w:val="bottom"/>
          </w:tcPr>
          <w:p w14:paraId="3BAB2948" w14:textId="5DC7925B" w:rsidR="0079173D" w:rsidRPr="0079173D" w:rsidRDefault="0079173D" w:rsidP="0079173D">
            <w:pPr>
              <w:pStyle w:val="BodyText"/>
            </w:pPr>
            <w:r w:rsidRPr="0079173D">
              <w:rPr>
                <w:color w:val="000000"/>
              </w:rPr>
              <w:t>1.20</w:t>
            </w:r>
          </w:p>
        </w:tc>
      </w:tr>
      <w:tr w:rsidR="0079173D" w14:paraId="5043F89A" w14:textId="77777777">
        <w:tc>
          <w:tcPr>
            <w:tcW w:w="1850" w:type="dxa"/>
            <w:vAlign w:val="bottom"/>
          </w:tcPr>
          <w:p w14:paraId="41BA3EC6" w14:textId="5ECC31CD" w:rsidR="0079173D" w:rsidRPr="0079173D" w:rsidRDefault="0079173D" w:rsidP="0079173D">
            <w:pPr>
              <w:pStyle w:val="BodyText"/>
            </w:pPr>
            <w:r w:rsidRPr="0079173D">
              <w:rPr>
                <w:color w:val="000000"/>
              </w:rPr>
              <w:t>4</w:t>
            </w:r>
          </w:p>
        </w:tc>
        <w:tc>
          <w:tcPr>
            <w:tcW w:w="1850" w:type="dxa"/>
            <w:vAlign w:val="bottom"/>
          </w:tcPr>
          <w:p w14:paraId="2106FDC2" w14:textId="69AE32A2" w:rsidR="0079173D" w:rsidRPr="0079173D" w:rsidRDefault="0079173D" w:rsidP="0079173D">
            <w:pPr>
              <w:pStyle w:val="BodyText"/>
            </w:pPr>
            <w:r w:rsidRPr="0079173D">
              <w:rPr>
                <w:color w:val="000000"/>
              </w:rPr>
              <w:t>NPYR</w:t>
            </w:r>
          </w:p>
        </w:tc>
        <w:tc>
          <w:tcPr>
            <w:tcW w:w="1850" w:type="dxa"/>
            <w:vAlign w:val="bottom"/>
          </w:tcPr>
          <w:p w14:paraId="2441CE6D" w14:textId="56637404" w:rsidR="0079173D" w:rsidRPr="0079173D" w:rsidRDefault="0079173D" w:rsidP="0079173D">
            <w:pPr>
              <w:pStyle w:val="BodyText"/>
            </w:pPr>
            <w:r w:rsidRPr="0079173D">
              <w:rPr>
                <w:color w:val="000000"/>
              </w:rPr>
              <w:t>0.44</w:t>
            </w:r>
          </w:p>
        </w:tc>
        <w:tc>
          <w:tcPr>
            <w:tcW w:w="1850" w:type="dxa"/>
            <w:vAlign w:val="bottom"/>
          </w:tcPr>
          <w:p w14:paraId="0B98E200" w14:textId="225B9D24" w:rsidR="0079173D" w:rsidRPr="0079173D" w:rsidRDefault="0079173D" w:rsidP="0079173D">
            <w:pPr>
              <w:pStyle w:val="BodyText"/>
            </w:pPr>
            <w:r w:rsidRPr="0079173D">
              <w:rPr>
                <w:color w:val="000000"/>
              </w:rPr>
              <w:t>Sample</w:t>
            </w:r>
          </w:p>
        </w:tc>
        <w:tc>
          <w:tcPr>
            <w:tcW w:w="1850" w:type="dxa"/>
            <w:vAlign w:val="bottom"/>
          </w:tcPr>
          <w:p w14:paraId="0322C889" w14:textId="0DF4A6EC" w:rsidR="0079173D" w:rsidRPr="0079173D" w:rsidRDefault="0079173D" w:rsidP="0079173D">
            <w:pPr>
              <w:pStyle w:val="BodyText"/>
            </w:pPr>
            <w:r w:rsidRPr="0079173D">
              <w:rPr>
                <w:color w:val="000000"/>
              </w:rPr>
              <w:t>2.00</w:t>
            </w:r>
          </w:p>
        </w:tc>
        <w:tc>
          <w:tcPr>
            <w:tcW w:w="1850" w:type="dxa"/>
            <w:vAlign w:val="bottom"/>
          </w:tcPr>
          <w:p w14:paraId="6873DB87" w14:textId="48D88000" w:rsidR="0079173D" w:rsidRPr="0079173D" w:rsidRDefault="0079173D" w:rsidP="0079173D">
            <w:pPr>
              <w:pStyle w:val="BodyText"/>
            </w:pPr>
            <w:r w:rsidRPr="0079173D">
              <w:rPr>
                <w:color w:val="000000"/>
              </w:rPr>
              <w:t>ND</w:t>
            </w:r>
          </w:p>
        </w:tc>
        <w:tc>
          <w:tcPr>
            <w:tcW w:w="1850" w:type="dxa"/>
            <w:vAlign w:val="bottom"/>
          </w:tcPr>
          <w:p w14:paraId="3FB9A6E2" w14:textId="66CF0568" w:rsidR="0079173D" w:rsidRPr="0079173D" w:rsidRDefault="0079173D" w:rsidP="0079173D">
            <w:pPr>
              <w:pStyle w:val="BodyText"/>
            </w:pPr>
            <w:r w:rsidRPr="0079173D">
              <w:rPr>
                <w:color w:val="000000"/>
              </w:rPr>
              <w:t>0.44</w:t>
            </w:r>
          </w:p>
        </w:tc>
      </w:tr>
      <w:tr w:rsidR="0079173D" w14:paraId="2053612F" w14:textId="77777777">
        <w:tc>
          <w:tcPr>
            <w:tcW w:w="1850" w:type="dxa"/>
            <w:vAlign w:val="bottom"/>
          </w:tcPr>
          <w:p w14:paraId="5AA5173E" w14:textId="58B10844" w:rsidR="0079173D" w:rsidRPr="0079173D" w:rsidRDefault="0079173D" w:rsidP="0079173D">
            <w:pPr>
              <w:pStyle w:val="BodyText"/>
            </w:pPr>
            <w:r w:rsidRPr="0079173D">
              <w:rPr>
                <w:color w:val="000000"/>
              </w:rPr>
              <w:t>5</w:t>
            </w:r>
          </w:p>
        </w:tc>
        <w:tc>
          <w:tcPr>
            <w:tcW w:w="1850" w:type="dxa"/>
            <w:vAlign w:val="bottom"/>
          </w:tcPr>
          <w:p w14:paraId="0A798390" w14:textId="2ADB1C11" w:rsidR="0079173D" w:rsidRPr="0079173D" w:rsidRDefault="0079173D" w:rsidP="0079173D">
            <w:pPr>
              <w:pStyle w:val="BodyText"/>
            </w:pPr>
            <w:r w:rsidRPr="0079173D">
              <w:rPr>
                <w:color w:val="000000"/>
              </w:rPr>
              <w:t>NPYR</w:t>
            </w:r>
          </w:p>
        </w:tc>
        <w:tc>
          <w:tcPr>
            <w:tcW w:w="1850" w:type="dxa"/>
            <w:vAlign w:val="bottom"/>
          </w:tcPr>
          <w:p w14:paraId="72B8DD36" w14:textId="74AC522A" w:rsidR="0079173D" w:rsidRPr="0079173D" w:rsidRDefault="0079173D" w:rsidP="0079173D">
            <w:pPr>
              <w:pStyle w:val="BodyText"/>
            </w:pPr>
            <w:r w:rsidRPr="0079173D">
              <w:rPr>
                <w:color w:val="000000"/>
              </w:rPr>
              <w:t>1.13</w:t>
            </w:r>
          </w:p>
        </w:tc>
        <w:tc>
          <w:tcPr>
            <w:tcW w:w="1850" w:type="dxa"/>
            <w:vAlign w:val="bottom"/>
          </w:tcPr>
          <w:p w14:paraId="390B5FC5" w14:textId="75F2884B" w:rsidR="0079173D" w:rsidRPr="0079173D" w:rsidRDefault="0079173D" w:rsidP="0079173D">
            <w:pPr>
              <w:pStyle w:val="BodyText"/>
            </w:pPr>
            <w:r w:rsidRPr="0079173D">
              <w:rPr>
                <w:color w:val="000000"/>
              </w:rPr>
              <w:t>Blank</w:t>
            </w:r>
          </w:p>
        </w:tc>
        <w:tc>
          <w:tcPr>
            <w:tcW w:w="1850" w:type="dxa"/>
            <w:vAlign w:val="bottom"/>
          </w:tcPr>
          <w:p w14:paraId="0465EBDA" w14:textId="1F41F74B" w:rsidR="0079173D" w:rsidRPr="0079173D" w:rsidRDefault="0079173D" w:rsidP="0079173D">
            <w:pPr>
              <w:pStyle w:val="BodyText"/>
            </w:pPr>
            <w:r w:rsidRPr="0079173D">
              <w:rPr>
                <w:color w:val="000000"/>
              </w:rPr>
              <w:t>2.00</w:t>
            </w:r>
          </w:p>
        </w:tc>
        <w:tc>
          <w:tcPr>
            <w:tcW w:w="1850" w:type="dxa"/>
            <w:vAlign w:val="bottom"/>
          </w:tcPr>
          <w:p w14:paraId="5515B128" w14:textId="76BD013C" w:rsidR="0079173D" w:rsidRPr="0079173D" w:rsidRDefault="0079173D" w:rsidP="0079173D">
            <w:pPr>
              <w:pStyle w:val="BodyText"/>
            </w:pPr>
            <w:r w:rsidRPr="0079173D">
              <w:rPr>
                <w:color w:val="000000"/>
              </w:rPr>
              <w:t>1.13</w:t>
            </w:r>
          </w:p>
        </w:tc>
        <w:tc>
          <w:tcPr>
            <w:tcW w:w="1850" w:type="dxa"/>
            <w:vAlign w:val="bottom"/>
          </w:tcPr>
          <w:p w14:paraId="3C3A36C1" w14:textId="34BC308B" w:rsidR="0079173D" w:rsidRPr="0079173D" w:rsidRDefault="0079173D" w:rsidP="0079173D">
            <w:pPr>
              <w:pStyle w:val="BodyText"/>
            </w:pPr>
            <w:r w:rsidRPr="0079173D">
              <w:rPr>
                <w:color w:val="000000"/>
              </w:rPr>
              <w:t>0.25</w:t>
            </w:r>
          </w:p>
        </w:tc>
      </w:tr>
      <w:tr w:rsidR="0079173D" w14:paraId="5A1B3486" w14:textId="77777777">
        <w:tc>
          <w:tcPr>
            <w:tcW w:w="1850" w:type="dxa"/>
            <w:vAlign w:val="bottom"/>
          </w:tcPr>
          <w:p w14:paraId="39C3FE19" w14:textId="54DE008E" w:rsidR="0079173D" w:rsidRPr="0079173D" w:rsidRDefault="0079173D" w:rsidP="0079173D">
            <w:pPr>
              <w:pStyle w:val="BodyText"/>
            </w:pPr>
            <w:r w:rsidRPr="0079173D">
              <w:rPr>
                <w:color w:val="000000"/>
              </w:rPr>
              <w:t>6</w:t>
            </w:r>
          </w:p>
        </w:tc>
        <w:tc>
          <w:tcPr>
            <w:tcW w:w="1850" w:type="dxa"/>
            <w:vAlign w:val="bottom"/>
          </w:tcPr>
          <w:p w14:paraId="2EF7DD80" w14:textId="3BF7C56F" w:rsidR="0079173D" w:rsidRPr="0079173D" w:rsidRDefault="0079173D" w:rsidP="0079173D">
            <w:pPr>
              <w:pStyle w:val="BodyText"/>
            </w:pPr>
            <w:r w:rsidRPr="0079173D">
              <w:rPr>
                <w:color w:val="000000"/>
              </w:rPr>
              <w:t>NPYR</w:t>
            </w:r>
          </w:p>
        </w:tc>
        <w:tc>
          <w:tcPr>
            <w:tcW w:w="1850" w:type="dxa"/>
            <w:vAlign w:val="bottom"/>
          </w:tcPr>
          <w:p w14:paraId="75F937DC" w14:textId="1F66E418" w:rsidR="0079173D" w:rsidRPr="0079173D" w:rsidRDefault="0079173D" w:rsidP="0079173D">
            <w:pPr>
              <w:pStyle w:val="BodyText"/>
            </w:pPr>
            <w:r w:rsidRPr="0079173D">
              <w:rPr>
                <w:color w:val="000000"/>
              </w:rPr>
              <w:t>0.68</w:t>
            </w:r>
          </w:p>
        </w:tc>
        <w:tc>
          <w:tcPr>
            <w:tcW w:w="1850" w:type="dxa"/>
            <w:vAlign w:val="bottom"/>
          </w:tcPr>
          <w:p w14:paraId="74E0F43F" w14:textId="36AD9387" w:rsidR="0079173D" w:rsidRPr="0079173D" w:rsidRDefault="0079173D" w:rsidP="0079173D">
            <w:pPr>
              <w:pStyle w:val="BodyText"/>
            </w:pPr>
            <w:r w:rsidRPr="0079173D">
              <w:rPr>
                <w:color w:val="000000"/>
              </w:rPr>
              <w:t>Blank</w:t>
            </w:r>
          </w:p>
        </w:tc>
        <w:tc>
          <w:tcPr>
            <w:tcW w:w="1850" w:type="dxa"/>
            <w:vAlign w:val="bottom"/>
          </w:tcPr>
          <w:p w14:paraId="75070281" w14:textId="3C0178F6" w:rsidR="0079173D" w:rsidRPr="0079173D" w:rsidRDefault="0079173D" w:rsidP="0079173D">
            <w:pPr>
              <w:pStyle w:val="BodyText"/>
            </w:pPr>
            <w:r w:rsidRPr="0079173D">
              <w:rPr>
                <w:color w:val="000000"/>
              </w:rPr>
              <w:t>2.00</w:t>
            </w:r>
          </w:p>
        </w:tc>
        <w:tc>
          <w:tcPr>
            <w:tcW w:w="1850" w:type="dxa"/>
            <w:vAlign w:val="bottom"/>
          </w:tcPr>
          <w:p w14:paraId="28F8052D" w14:textId="394D7833" w:rsidR="0079173D" w:rsidRPr="0079173D" w:rsidRDefault="0079173D" w:rsidP="0079173D">
            <w:pPr>
              <w:pStyle w:val="BodyText"/>
            </w:pPr>
            <w:r w:rsidRPr="0079173D">
              <w:rPr>
                <w:color w:val="000000"/>
              </w:rPr>
              <w:t>0.68</w:t>
            </w:r>
          </w:p>
        </w:tc>
        <w:tc>
          <w:tcPr>
            <w:tcW w:w="1850" w:type="dxa"/>
            <w:vAlign w:val="bottom"/>
          </w:tcPr>
          <w:p w14:paraId="4DEB61FE" w14:textId="306A4B53" w:rsidR="0079173D" w:rsidRPr="0079173D" w:rsidRDefault="0079173D" w:rsidP="0079173D">
            <w:pPr>
              <w:pStyle w:val="BodyText"/>
            </w:pPr>
            <w:r w:rsidRPr="0079173D">
              <w:rPr>
                <w:color w:val="000000"/>
              </w:rPr>
              <w:t>0.57</w:t>
            </w:r>
          </w:p>
        </w:tc>
      </w:tr>
    </w:tbl>
    <w:p w14:paraId="552D7767" w14:textId="04A35794" w:rsidR="00D962FE" w:rsidRPr="00D962FE" w:rsidRDefault="00686774" w:rsidP="00A66859">
      <w:pPr>
        <w:pStyle w:val="BodyText"/>
      </w:pPr>
      <w:r w:rsidRPr="00686774">
        <w:rPr>
          <w:vertAlign w:val="superscript"/>
        </w:rPr>
        <w:t>a</w:t>
      </w:r>
      <w:r w:rsidR="006F1E7B">
        <w:t xml:space="preserve"> “ND” </w:t>
      </w:r>
      <w:r w:rsidR="00AA396B">
        <w:t>= non-detect in blanks. Accordingly, an MDL based on blanks could not be calculated</w:t>
      </w:r>
      <w:r>
        <w:t xml:space="preserve"> according to </w:t>
      </w:r>
      <w:r w:rsidR="00D962FE">
        <w:t>US</w:t>
      </w:r>
      <w:r w:rsidR="009C73C3">
        <w:t xml:space="preserve"> </w:t>
      </w:r>
      <w:r w:rsidR="00D962FE">
        <w:t>EPA (2016)</w:t>
      </w:r>
      <w:r w:rsidR="00AA396B">
        <w:t>.</w:t>
      </w:r>
      <w:r w:rsidR="00D962FE">
        <w:br/>
      </w:r>
      <w:r w:rsidR="00D962FE" w:rsidRPr="00D962FE">
        <w:rPr>
          <w:vertAlign w:val="superscript"/>
        </w:rPr>
        <w:t>b</w:t>
      </w:r>
      <w:r w:rsidR="00D962FE">
        <w:t xml:space="preserve">This laboratory did not </w:t>
      </w:r>
      <w:r w:rsidR="00DF3EDC">
        <w:t>provide raw blank occurrence data.</w:t>
      </w:r>
    </w:p>
    <w:p w14:paraId="06F0B632" w14:textId="77777777" w:rsidR="00686774" w:rsidRDefault="00686774" w:rsidP="00341768"/>
    <w:p w14:paraId="2A6B53E7" w14:textId="368996DA" w:rsidR="00AA396B" w:rsidRDefault="0078259D" w:rsidP="009F3759">
      <w:pPr>
        <w:pStyle w:val="Heading2"/>
        <w:rPr>
          <w:rStyle w:val="Heading2Char"/>
        </w:rPr>
      </w:pPr>
      <w:r>
        <w:br w:type="page"/>
      </w:r>
      <w:bookmarkStart w:id="37" w:name="_Toc152751925"/>
      <w:r w:rsidR="00AA396B" w:rsidRPr="00AA396B">
        <w:rPr>
          <w:rStyle w:val="Heading2Char"/>
        </w:rPr>
        <w:lastRenderedPageBreak/>
        <w:t xml:space="preserve">Table A-3. </w:t>
      </w:r>
      <w:r w:rsidR="002779FA">
        <w:rPr>
          <w:rStyle w:val="Heading2Char"/>
        </w:rPr>
        <w:t>Minimum Reporting Level</w:t>
      </w:r>
      <w:r w:rsidR="00AA396B">
        <w:rPr>
          <w:rStyle w:val="Heading2Char"/>
        </w:rPr>
        <w:t xml:space="preserve"> (MRL) concentrations by</w:t>
      </w:r>
      <w:r w:rsidR="00AA396B" w:rsidRPr="00AA396B">
        <w:rPr>
          <w:rStyle w:val="Heading2Char"/>
        </w:rPr>
        <w:t xml:space="preserve"> laboratories for eight nitrosamines</w:t>
      </w:r>
      <w:bookmarkEnd w:id="37"/>
      <w:r w:rsidR="001B1E53">
        <w:rPr>
          <w:rStyle w:val="Heading2Char"/>
        </w:rPr>
        <w:br/>
      </w:r>
    </w:p>
    <w:tbl>
      <w:tblPr>
        <w:tblStyle w:val="TableGrid"/>
        <w:tblW w:w="11396" w:type="dxa"/>
        <w:tblLook w:val="04A0" w:firstRow="1" w:lastRow="0" w:firstColumn="1" w:lastColumn="0" w:noHBand="0" w:noVBand="1"/>
      </w:tblPr>
      <w:tblGrid>
        <w:gridCol w:w="1482"/>
        <w:gridCol w:w="1474"/>
        <w:gridCol w:w="1803"/>
        <w:gridCol w:w="1297"/>
        <w:gridCol w:w="1400"/>
        <w:gridCol w:w="1395"/>
        <w:gridCol w:w="1320"/>
        <w:gridCol w:w="1225"/>
      </w:tblGrid>
      <w:tr w:rsidR="005F41EB" w14:paraId="17690D67" w14:textId="1AEE158D" w:rsidTr="005F41EB">
        <w:tc>
          <w:tcPr>
            <w:tcW w:w="1482" w:type="dxa"/>
          </w:tcPr>
          <w:p w14:paraId="36941AE4" w14:textId="77777777" w:rsidR="005F41EB" w:rsidRPr="00A66859" w:rsidRDefault="005F41EB" w:rsidP="005F41EB">
            <w:pPr>
              <w:pStyle w:val="BodyText"/>
              <w:rPr>
                <w:b/>
                <w:bCs w:val="0"/>
              </w:rPr>
            </w:pPr>
            <w:r w:rsidRPr="00A66859">
              <w:rPr>
                <w:b/>
                <w:bCs w:val="0"/>
              </w:rPr>
              <w:t>Lab ID number</w:t>
            </w:r>
          </w:p>
        </w:tc>
        <w:tc>
          <w:tcPr>
            <w:tcW w:w="1474" w:type="dxa"/>
          </w:tcPr>
          <w:p w14:paraId="6AD875EA" w14:textId="77777777" w:rsidR="005F41EB" w:rsidRPr="00A66859" w:rsidRDefault="005F41EB" w:rsidP="005F41EB">
            <w:pPr>
              <w:pStyle w:val="BodyText"/>
              <w:rPr>
                <w:b/>
                <w:bCs w:val="0"/>
              </w:rPr>
            </w:pPr>
            <w:r w:rsidRPr="00A66859">
              <w:rPr>
                <w:b/>
                <w:bCs w:val="0"/>
              </w:rPr>
              <w:t>Analyte</w:t>
            </w:r>
          </w:p>
        </w:tc>
        <w:tc>
          <w:tcPr>
            <w:tcW w:w="1803" w:type="dxa"/>
          </w:tcPr>
          <w:p w14:paraId="0D309117" w14:textId="3E850E7D" w:rsidR="005F41EB" w:rsidRPr="00A66859" w:rsidRDefault="005F41EB" w:rsidP="005F41EB">
            <w:pPr>
              <w:pStyle w:val="BodyText"/>
              <w:rPr>
                <w:b/>
                <w:bCs w:val="0"/>
              </w:rPr>
            </w:pPr>
            <w:r w:rsidRPr="00A66859">
              <w:rPr>
                <w:b/>
                <w:bCs w:val="0"/>
              </w:rPr>
              <w:t>Spike concentration (ppt)</w:t>
            </w:r>
          </w:p>
        </w:tc>
        <w:tc>
          <w:tcPr>
            <w:tcW w:w="1297" w:type="dxa"/>
          </w:tcPr>
          <w:p w14:paraId="09ED9F6E" w14:textId="4D2D4279" w:rsidR="005F41EB" w:rsidRPr="00A66859" w:rsidRDefault="005F41EB" w:rsidP="005F41EB">
            <w:pPr>
              <w:pStyle w:val="BodyText"/>
              <w:rPr>
                <w:b/>
                <w:bCs w:val="0"/>
              </w:rPr>
            </w:pPr>
            <w:r w:rsidRPr="00A66859">
              <w:rPr>
                <w:b/>
                <w:bCs w:val="0"/>
              </w:rPr>
              <w:t>Mean Recovery (%)</w:t>
            </w:r>
          </w:p>
        </w:tc>
        <w:tc>
          <w:tcPr>
            <w:tcW w:w="1400" w:type="dxa"/>
          </w:tcPr>
          <w:p w14:paraId="1B3AD53B" w14:textId="63710842" w:rsidR="005F41EB" w:rsidRPr="00A66859" w:rsidRDefault="005F41EB" w:rsidP="005F41EB">
            <w:pPr>
              <w:pStyle w:val="BodyText"/>
              <w:rPr>
                <w:b/>
                <w:bCs w:val="0"/>
              </w:rPr>
            </w:pPr>
            <w:r w:rsidRPr="00A66859">
              <w:rPr>
                <w:b/>
                <w:bCs w:val="0"/>
              </w:rPr>
              <w:t>Lower PIR (%)</w:t>
            </w:r>
          </w:p>
        </w:tc>
        <w:tc>
          <w:tcPr>
            <w:tcW w:w="1395" w:type="dxa"/>
          </w:tcPr>
          <w:p w14:paraId="3B1302EA" w14:textId="15ABD859" w:rsidR="005F41EB" w:rsidRPr="00A66859" w:rsidRDefault="005F41EB" w:rsidP="005F41EB">
            <w:pPr>
              <w:pStyle w:val="BodyText"/>
              <w:rPr>
                <w:b/>
                <w:bCs w:val="0"/>
              </w:rPr>
            </w:pPr>
            <w:r w:rsidRPr="00A66859">
              <w:rPr>
                <w:b/>
                <w:bCs w:val="0"/>
              </w:rPr>
              <w:t>Upper PIR (%)</w:t>
            </w:r>
          </w:p>
        </w:tc>
        <w:tc>
          <w:tcPr>
            <w:tcW w:w="1320" w:type="dxa"/>
          </w:tcPr>
          <w:p w14:paraId="7E9E3BBB" w14:textId="05FA59D6" w:rsidR="005F41EB" w:rsidRPr="00A66859" w:rsidRDefault="005F41EB" w:rsidP="005F41EB">
            <w:pPr>
              <w:pStyle w:val="BodyText"/>
              <w:rPr>
                <w:b/>
                <w:bCs w:val="0"/>
              </w:rPr>
            </w:pPr>
            <w:r w:rsidRPr="00A66859">
              <w:rPr>
                <w:b/>
                <w:bCs w:val="0"/>
              </w:rPr>
              <w:t>MRL (ppt)</w:t>
            </w:r>
          </w:p>
        </w:tc>
        <w:tc>
          <w:tcPr>
            <w:tcW w:w="1225" w:type="dxa"/>
          </w:tcPr>
          <w:p w14:paraId="3ABD8F66" w14:textId="781FB65D" w:rsidR="005F41EB" w:rsidRPr="00A66859" w:rsidRDefault="005F41EB" w:rsidP="005F41EB">
            <w:pPr>
              <w:pStyle w:val="BodyText"/>
              <w:rPr>
                <w:b/>
                <w:bCs w:val="0"/>
              </w:rPr>
            </w:pPr>
            <w:r w:rsidRPr="00A66859">
              <w:rPr>
                <w:b/>
                <w:bCs w:val="0"/>
              </w:rPr>
              <w:t>QC flag</w:t>
            </w:r>
            <w:r w:rsidR="00657C51">
              <w:rPr>
                <w:b/>
                <w:bCs w:val="0"/>
              </w:rPr>
              <w:t>s</w:t>
            </w:r>
            <w:r w:rsidRPr="00A66859">
              <w:rPr>
                <w:b/>
                <w:bCs w:val="0"/>
                <w:vertAlign w:val="superscript"/>
              </w:rPr>
              <w:t>a</w:t>
            </w:r>
          </w:p>
        </w:tc>
      </w:tr>
      <w:tr w:rsidR="005F41EB" w14:paraId="48C1986D" w14:textId="519CD5A5" w:rsidTr="005F41EB">
        <w:tc>
          <w:tcPr>
            <w:tcW w:w="1482" w:type="dxa"/>
            <w:vAlign w:val="center"/>
          </w:tcPr>
          <w:p w14:paraId="3433ED47" w14:textId="006D3D77" w:rsidR="005F41EB" w:rsidRPr="0015502C" w:rsidRDefault="005F41EB" w:rsidP="005F41EB">
            <w:pPr>
              <w:pStyle w:val="BodyText"/>
            </w:pPr>
            <w:r w:rsidRPr="0015502C">
              <w:rPr>
                <w:color w:val="000000"/>
              </w:rPr>
              <w:t>1</w:t>
            </w:r>
          </w:p>
        </w:tc>
        <w:tc>
          <w:tcPr>
            <w:tcW w:w="1474" w:type="dxa"/>
            <w:vAlign w:val="center"/>
          </w:tcPr>
          <w:p w14:paraId="472293DC" w14:textId="3D30D963" w:rsidR="005F41EB" w:rsidRPr="0015502C" w:rsidRDefault="005F41EB" w:rsidP="005F41EB">
            <w:pPr>
              <w:pStyle w:val="BodyText"/>
            </w:pPr>
            <w:r w:rsidRPr="0015502C">
              <w:rPr>
                <w:color w:val="000000"/>
              </w:rPr>
              <w:t>NDBA</w:t>
            </w:r>
          </w:p>
        </w:tc>
        <w:tc>
          <w:tcPr>
            <w:tcW w:w="1803" w:type="dxa"/>
            <w:vAlign w:val="center"/>
          </w:tcPr>
          <w:p w14:paraId="148F3B50" w14:textId="58DF1173" w:rsidR="005F41EB" w:rsidRPr="0015502C" w:rsidRDefault="005F41EB" w:rsidP="005F41EB">
            <w:pPr>
              <w:pStyle w:val="BodyText"/>
            </w:pPr>
            <w:r w:rsidRPr="0015502C">
              <w:rPr>
                <w:color w:val="000000"/>
              </w:rPr>
              <w:t>2</w:t>
            </w:r>
          </w:p>
        </w:tc>
        <w:tc>
          <w:tcPr>
            <w:tcW w:w="1297" w:type="dxa"/>
            <w:vAlign w:val="center"/>
          </w:tcPr>
          <w:p w14:paraId="42C5311D" w14:textId="52557DB9" w:rsidR="005F41EB" w:rsidRPr="0015502C" w:rsidRDefault="005F41EB" w:rsidP="005F41EB">
            <w:pPr>
              <w:pStyle w:val="BodyText"/>
              <w:rPr>
                <w:color w:val="000000"/>
              </w:rPr>
            </w:pPr>
            <w:r w:rsidRPr="0015502C">
              <w:rPr>
                <w:color w:val="000000"/>
              </w:rPr>
              <w:t>106%</w:t>
            </w:r>
          </w:p>
        </w:tc>
        <w:tc>
          <w:tcPr>
            <w:tcW w:w="1400" w:type="dxa"/>
            <w:vAlign w:val="center"/>
          </w:tcPr>
          <w:p w14:paraId="55E31E1D" w14:textId="0F3997B5" w:rsidR="005F41EB" w:rsidRPr="0015502C" w:rsidRDefault="005F41EB" w:rsidP="005F41EB">
            <w:pPr>
              <w:pStyle w:val="BodyText"/>
            </w:pPr>
            <w:r w:rsidRPr="0015502C">
              <w:rPr>
                <w:color w:val="000000"/>
              </w:rPr>
              <w:t>82%</w:t>
            </w:r>
          </w:p>
        </w:tc>
        <w:tc>
          <w:tcPr>
            <w:tcW w:w="1395" w:type="dxa"/>
            <w:vAlign w:val="center"/>
          </w:tcPr>
          <w:p w14:paraId="05072544" w14:textId="642D5570" w:rsidR="005F41EB" w:rsidRPr="0015502C" w:rsidRDefault="005F41EB" w:rsidP="005F41EB">
            <w:pPr>
              <w:pStyle w:val="BodyText"/>
            </w:pPr>
            <w:r w:rsidRPr="0015502C">
              <w:rPr>
                <w:color w:val="000000"/>
              </w:rPr>
              <w:t>131%</w:t>
            </w:r>
          </w:p>
        </w:tc>
        <w:tc>
          <w:tcPr>
            <w:tcW w:w="1320" w:type="dxa"/>
            <w:vAlign w:val="center"/>
          </w:tcPr>
          <w:p w14:paraId="2497F5E1" w14:textId="6ABD5898" w:rsidR="005F41EB" w:rsidRPr="0015502C" w:rsidRDefault="005F41EB" w:rsidP="005F41EB">
            <w:pPr>
              <w:pStyle w:val="BodyText"/>
            </w:pPr>
            <w:r w:rsidRPr="0015502C">
              <w:rPr>
                <w:color w:val="000000"/>
              </w:rPr>
              <w:t>2</w:t>
            </w:r>
          </w:p>
        </w:tc>
        <w:tc>
          <w:tcPr>
            <w:tcW w:w="1225" w:type="dxa"/>
            <w:vAlign w:val="center"/>
          </w:tcPr>
          <w:p w14:paraId="08BCFA67" w14:textId="0452A6CC" w:rsidR="005F41EB" w:rsidRPr="0015502C" w:rsidRDefault="005F41EB" w:rsidP="005F41EB">
            <w:pPr>
              <w:pStyle w:val="BodyText"/>
              <w:rPr>
                <w:color w:val="000000"/>
              </w:rPr>
            </w:pPr>
            <w:r w:rsidRPr="0015502C">
              <w:rPr>
                <w:color w:val="000000"/>
              </w:rPr>
              <w:t> </w:t>
            </w:r>
          </w:p>
        </w:tc>
      </w:tr>
      <w:tr w:rsidR="005F41EB" w14:paraId="7EC50197" w14:textId="394DC2B7" w:rsidTr="005F41EB">
        <w:tc>
          <w:tcPr>
            <w:tcW w:w="1482" w:type="dxa"/>
            <w:vAlign w:val="center"/>
          </w:tcPr>
          <w:p w14:paraId="46016869" w14:textId="2988D34C" w:rsidR="005F41EB" w:rsidRPr="0015502C" w:rsidRDefault="005F41EB" w:rsidP="005F41EB">
            <w:pPr>
              <w:pStyle w:val="BodyText"/>
            </w:pPr>
            <w:r w:rsidRPr="0015502C">
              <w:rPr>
                <w:color w:val="000000"/>
              </w:rPr>
              <w:t>2</w:t>
            </w:r>
          </w:p>
        </w:tc>
        <w:tc>
          <w:tcPr>
            <w:tcW w:w="1474" w:type="dxa"/>
            <w:vAlign w:val="center"/>
          </w:tcPr>
          <w:p w14:paraId="3F0F63AE" w14:textId="13FEDD33" w:rsidR="005F41EB" w:rsidRPr="0015502C" w:rsidRDefault="005F41EB" w:rsidP="005F41EB">
            <w:pPr>
              <w:pStyle w:val="BodyText"/>
            </w:pPr>
            <w:r w:rsidRPr="0015502C">
              <w:rPr>
                <w:color w:val="000000"/>
              </w:rPr>
              <w:t>NDBA</w:t>
            </w:r>
          </w:p>
        </w:tc>
        <w:tc>
          <w:tcPr>
            <w:tcW w:w="1803" w:type="dxa"/>
            <w:vAlign w:val="center"/>
          </w:tcPr>
          <w:p w14:paraId="4C6FD464" w14:textId="3951D7AC" w:rsidR="005F41EB" w:rsidRPr="0015502C" w:rsidRDefault="005F41EB" w:rsidP="005F41EB">
            <w:pPr>
              <w:pStyle w:val="BodyText"/>
            </w:pPr>
            <w:r w:rsidRPr="0015502C">
              <w:rPr>
                <w:color w:val="000000"/>
              </w:rPr>
              <w:t>5</w:t>
            </w:r>
          </w:p>
        </w:tc>
        <w:tc>
          <w:tcPr>
            <w:tcW w:w="1297" w:type="dxa"/>
            <w:vAlign w:val="center"/>
          </w:tcPr>
          <w:p w14:paraId="1D5A9CFA" w14:textId="34C51107" w:rsidR="005F41EB" w:rsidRPr="0015502C" w:rsidRDefault="005F41EB" w:rsidP="005F41EB">
            <w:pPr>
              <w:pStyle w:val="BodyText"/>
              <w:rPr>
                <w:color w:val="000000"/>
              </w:rPr>
            </w:pPr>
            <w:r w:rsidRPr="0015502C">
              <w:rPr>
                <w:color w:val="000000"/>
              </w:rPr>
              <w:t>103%</w:t>
            </w:r>
          </w:p>
        </w:tc>
        <w:tc>
          <w:tcPr>
            <w:tcW w:w="1400" w:type="dxa"/>
            <w:vAlign w:val="center"/>
          </w:tcPr>
          <w:p w14:paraId="7933D36C" w14:textId="4D088A2A" w:rsidR="005F41EB" w:rsidRPr="0015502C" w:rsidRDefault="005F41EB" w:rsidP="005F41EB">
            <w:pPr>
              <w:pStyle w:val="BodyText"/>
            </w:pPr>
            <w:r w:rsidRPr="0015502C">
              <w:rPr>
                <w:color w:val="000000"/>
              </w:rPr>
              <w:t>81%</w:t>
            </w:r>
          </w:p>
        </w:tc>
        <w:tc>
          <w:tcPr>
            <w:tcW w:w="1395" w:type="dxa"/>
            <w:vAlign w:val="center"/>
          </w:tcPr>
          <w:p w14:paraId="5442C0EE" w14:textId="58C2AD73" w:rsidR="005F41EB" w:rsidRPr="0015502C" w:rsidRDefault="005F41EB" w:rsidP="005F41EB">
            <w:pPr>
              <w:pStyle w:val="BodyText"/>
            </w:pPr>
            <w:r w:rsidRPr="0015502C">
              <w:rPr>
                <w:color w:val="000000"/>
              </w:rPr>
              <w:t>126%</w:t>
            </w:r>
          </w:p>
        </w:tc>
        <w:tc>
          <w:tcPr>
            <w:tcW w:w="1320" w:type="dxa"/>
            <w:vAlign w:val="center"/>
          </w:tcPr>
          <w:p w14:paraId="121F15D7" w14:textId="70F71A83" w:rsidR="005F41EB" w:rsidRPr="0015502C" w:rsidRDefault="005F41EB" w:rsidP="005F41EB">
            <w:pPr>
              <w:pStyle w:val="BodyText"/>
            </w:pPr>
            <w:r w:rsidRPr="0015502C">
              <w:rPr>
                <w:color w:val="000000"/>
              </w:rPr>
              <w:t>5</w:t>
            </w:r>
          </w:p>
        </w:tc>
        <w:tc>
          <w:tcPr>
            <w:tcW w:w="1225" w:type="dxa"/>
            <w:vAlign w:val="center"/>
          </w:tcPr>
          <w:p w14:paraId="7733B6A7" w14:textId="52C0F67F" w:rsidR="005F41EB" w:rsidRPr="0015502C" w:rsidRDefault="005F41EB" w:rsidP="005F41EB">
            <w:pPr>
              <w:pStyle w:val="BodyText"/>
              <w:rPr>
                <w:color w:val="000000"/>
              </w:rPr>
            </w:pPr>
            <w:r w:rsidRPr="0015502C">
              <w:rPr>
                <w:color w:val="000000"/>
              </w:rPr>
              <w:t> </w:t>
            </w:r>
          </w:p>
        </w:tc>
      </w:tr>
      <w:tr w:rsidR="005F41EB" w14:paraId="2062E639" w14:textId="4A9482EA" w:rsidTr="005F41EB">
        <w:tc>
          <w:tcPr>
            <w:tcW w:w="1482" w:type="dxa"/>
            <w:vAlign w:val="center"/>
          </w:tcPr>
          <w:p w14:paraId="66DAFD3B" w14:textId="28F33B03" w:rsidR="005F41EB" w:rsidRPr="0015502C" w:rsidRDefault="005F41EB" w:rsidP="005F41EB">
            <w:pPr>
              <w:pStyle w:val="BodyText"/>
            </w:pPr>
            <w:r w:rsidRPr="0015502C">
              <w:rPr>
                <w:color w:val="000000"/>
              </w:rPr>
              <w:t>3</w:t>
            </w:r>
          </w:p>
        </w:tc>
        <w:tc>
          <w:tcPr>
            <w:tcW w:w="1474" w:type="dxa"/>
            <w:vAlign w:val="center"/>
          </w:tcPr>
          <w:p w14:paraId="7A31B88A" w14:textId="26233327" w:rsidR="005F41EB" w:rsidRPr="0015502C" w:rsidRDefault="005F41EB" w:rsidP="005F41EB">
            <w:pPr>
              <w:pStyle w:val="BodyText"/>
            </w:pPr>
            <w:r w:rsidRPr="0015502C">
              <w:rPr>
                <w:color w:val="000000"/>
              </w:rPr>
              <w:t>NDBA</w:t>
            </w:r>
          </w:p>
        </w:tc>
        <w:tc>
          <w:tcPr>
            <w:tcW w:w="1803" w:type="dxa"/>
            <w:vAlign w:val="center"/>
          </w:tcPr>
          <w:p w14:paraId="60818CDA" w14:textId="11BC1AC1" w:rsidR="005F41EB" w:rsidRPr="0015502C" w:rsidRDefault="005F41EB" w:rsidP="005F41EB">
            <w:pPr>
              <w:pStyle w:val="BodyText"/>
            </w:pPr>
            <w:r w:rsidRPr="0015502C">
              <w:rPr>
                <w:color w:val="000000"/>
              </w:rPr>
              <w:t>2</w:t>
            </w:r>
          </w:p>
        </w:tc>
        <w:tc>
          <w:tcPr>
            <w:tcW w:w="1297" w:type="dxa"/>
            <w:vAlign w:val="center"/>
          </w:tcPr>
          <w:p w14:paraId="20465671" w14:textId="072B05D3" w:rsidR="005F41EB" w:rsidRPr="0015502C" w:rsidRDefault="005F41EB" w:rsidP="005F41EB">
            <w:pPr>
              <w:pStyle w:val="BodyText"/>
              <w:rPr>
                <w:color w:val="000000"/>
              </w:rPr>
            </w:pPr>
            <w:r w:rsidRPr="0015502C">
              <w:rPr>
                <w:color w:val="000000"/>
              </w:rPr>
              <w:t>110%</w:t>
            </w:r>
          </w:p>
        </w:tc>
        <w:tc>
          <w:tcPr>
            <w:tcW w:w="1400" w:type="dxa"/>
            <w:vAlign w:val="center"/>
          </w:tcPr>
          <w:p w14:paraId="650577D0" w14:textId="612B0366" w:rsidR="005F41EB" w:rsidRPr="0015502C" w:rsidRDefault="005F41EB" w:rsidP="005F41EB">
            <w:pPr>
              <w:pStyle w:val="BodyText"/>
            </w:pPr>
            <w:r w:rsidRPr="0015502C">
              <w:rPr>
                <w:color w:val="000000"/>
              </w:rPr>
              <w:t>74%</w:t>
            </w:r>
          </w:p>
        </w:tc>
        <w:tc>
          <w:tcPr>
            <w:tcW w:w="1395" w:type="dxa"/>
            <w:vAlign w:val="center"/>
          </w:tcPr>
          <w:p w14:paraId="1DD240A1" w14:textId="11B928B3" w:rsidR="005F41EB" w:rsidRPr="0015502C" w:rsidRDefault="005F41EB" w:rsidP="005F41EB">
            <w:pPr>
              <w:pStyle w:val="BodyText"/>
            </w:pPr>
            <w:r w:rsidRPr="0015502C">
              <w:rPr>
                <w:color w:val="000000"/>
              </w:rPr>
              <w:t>145%</w:t>
            </w:r>
          </w:p>
        </w:tc>
        <w:tc>
          <w:tcPr>
            <w:tcW w:w="1320" w:type="dxa"/>
            <w:vAlign w:val="center"/>
          </w:tcPr>
          <w:p w14:paraId="4B7236D3" w14:textId="078D60CE" w:rsidR="005F41EB" w:rsidRPr="0015502C" w:rsidRDefault="005F41EB" w:rsidP="005F41EB">
            <w:pPr>
              <w:pStyle w:val="BodyText"/>
            </w:pPr>
            <w:r w:rsidRPr="0015502C">
              <w:rPr>
                <w:color w:val="000000"/>
              </w:rPr>
              <w:t>2</w:t>
            </w:r>
          </w:p>
        </w:tc>
        <w:tc>
          <w:tcPr>
            <w:tcW w:w="1225" w:type="dxa"/>
            <w:vAlign w:val="center"/>
          </w:tcPr>
          <w:p w14:paraId="3E6F32EF" w14:textId="73A4145B" w:rsidR="005F41EB" w:rsidRPr="0052506C" w:rsidRDefault="007675E9" w:rsidP="005F41EB">
            <w:pPr>
              <w:pStyle w:val="BodyText"/>
              <w:rPr>
                <w:i/>
                <w:color w:val="000000"/>
              </w:rPr>
            </w:pPr>
            <w:r>
              <w:rPr>
                <w:i/>
                <w:iCs/>
                <w:color w:val="000000"/>
              </w:rPr>
              <w:t>m</w:t>
            </w:r>
          </w:p>
        </w:tc>
      </w:tr>
      <w:tr w:rsidR="005F41EB" w14:paraId="2DD60B31" w14:textId="5A0861F5" w:rsidTr="005F41EB">
        <w:tc>
          <w:tcPr>
            <w:tcW w:w="1482" w:type="dxa"/>
            <w:vAlign w:val="center"/>
          </w:tcPr>
          <w:p w14:paraId="0D26D9E6" w14:textId="52E4E20B" w:rsidR="005F41EB" w:rsidRPr="0015502C" w:rsidRDefault="005F41EB" w:rsidP="005F41EB">
            <w:pPr>
              <w:pStyle w:val="BodyText"/>
            </w:pPr>
            <w:r w:rsidRPr="0015502C">
              <w:rPr>
                <w:color w:val="000000"/>
              </w:rPr>
              <w:t>4</w:t>
            </w:r>
          </w:p>
        </w:tc>
        <w:tc>
          <w:tcPr>
            <w:tcW w:w="1474" w:type="dxa"/>
            <w:vAlign w:val="center"/>
          </w:tcPr>
          <w:p w14:paraId="26820115" w14:textId="45B20EB7" w:rsidR="005F41EB" w:rsidRPr="0015502C" w:rsidRDefault="005F41EB" w:rsidP="005F41EB">
            <w:pPr>
              <w:pStyle w:val="BodyText"/>
            </w:pPr>
            <w:r w:rsidRPr="0015502C">
              <w:rPr>
                <w:color w:val="000000"/>
              </w:rPr>
              <w:t>NDBA</w:t>
            </w:r>
          </w:p>
        </w:tc>
        <w:tc>
          <w:tcPr>
            <w:tcW w:w="1803" w:type="dxa"/>
            <w:vAlign w:val="center"/>
          </w:tcPr>
          <w:p w14:paraId="647042C4" w14:textId="785B2059" w:rsidR="005F41EB" w:rsidRPr="0015502C" w:rsidRDefault="005F41EB" w:rsidP="005F41EB">
            <w:pPr>
              <w:pStyle w:val="BodyText"/>
            </w:pPr>
            <w:r w:rsidRPr="0015502C">
              <w:rPr>
                <w:color w:val="000000"/>
              </w:rPr>
              <w:t>2</w:t>
            </w:r>
          </w:p>
        </w:tc>
        <w:tc>
          <w:tcPr>
            <w:tcW w:w="1297" w:type="dxa"/>
            <w:vAlign w:val="center"/>
          </w:tcPr>
          <w:p w14:paraId="73250955" w14:textId="188B1FAF" w:rsidR="005F41EB" w:rsidRPr="0015502C" w:rsidRDefault="005F41EB" w:rsidP="005F41EB">
            <w:pPr>
              <w:pStyle w:val="BodyText"/>
              <w:rPr>
                <w:color w:val="000000"/>
              </w:rPr>
            </w:pPr>
            <w:r w:rsidRPr="0015502C">
              <w:rPr>
                <w:color w:val="000000"/>
              </w:rPr>
              <w:t>89%</w:t>
            </w:r>
          </w:p>
        </w:tc>
        <w:tc>
          <w:tcPr>
            <w:tcW w:w="1400" w:type="dxa"/>
            <w:vAlign w:val="center"/>
          </w:tcPr>
          <w:p w14:paraId="41BE45A0" w14:textId="0E7CD712" w:rsidR="005F41EB" w:rsidRPr="0015502C" w:rsidRDefault="005F41EB" w:rsidP="005F41EB">
            <w:pPr>
              <w:pStyle w:val="BodyText"/>
            </w:pPr>
            <w:r w:rsidRPr="0015502C">
              <w:rPr>
                <w:color w:val="000000"/>
              </w:rPr>
              <w:t>49%</w:t>
            </w:r>
          </w:p>
        </w:tc>
        <w:tc>
          <w:tcPr>
            <w:tcW w:w="1395" w:type="dxa"/>
            <w:vAlign w:val="center"/>
          </w:tcPr>
          <w:p w14:paraId="3B81DE99" w14:textId="0CCD7F32" w:rsidR="005F41EB" w:rsidRPr="0015502C" w:rsidRDefault="005F41EB" w:rsidP="005F41EB">
            <w:pPr>
              <w:pStyle w:val="BodyText"/>
            </w:pPr>
            <w:r w:rsidRPr="0015502C">
              <w:rPr>
                <w:color w:val="000000"/>
              </w:rPr>
              <w:t>129%</w:t>
            </w:r>
          </w:p>
        </w:tc>
        <w:tc>
          <w:tcPr>
            <w:tcW w:w="1320" w:type="dxa"/>
            <w:vAlign w:val="center"/>
          </w:tcPr>
          <w:p w14:paraId="0D7C6A7B" w14:textId="61D42413" w:rsidR="005F41EB" w:rsidRPr="0015502C" w:rsidRDefault="005F41EB" w:rsidP="005F41EB">
            <w:pPr>
              <w:pStyle w:val="BodyText"/>
            </w:pPr>
            <w:r w:rsidRPr="0015502C">
              <w:rPr>
                <w:color w:val="000000"/>
              </w:rPr>
              <w:t>&gt;2</w:t>
            </w:r>
            <w:r w:rsidRPr="0015502C">
              <w:rPr>
                <w:color w:val="000000"/>
                <w:vertAlign w:val="superscript"/>
              </w:rPr>
              <w:t>b</w:t>
            </w:r>
          </w:p>
        </w:tc>
        <w:tc>
          <w:tcPr>
            <w:tcW w:w="1225" w:type="dxa"/>
            <w:vAlign w:val="center"/>
          </w:tcPr>
          <w:p w14:paraId="0EA2DC3C" w14:textId="78ADC996" w:rsidR="005F41EB" w:rsidRPr="0052506C" w:rsidRDefault="00240986" w:rsidP="005F41EB">
            <w:pPr>
              <w:pStyle w:val="BodyText"/>
              <w:rPr>
                <w:i/>
                <w:color w:val="000000"/>
              </w:rPr>
            </w:pPr>
            <w:r w:rsidRPr="00240986">
              <w:rPr>
                <w:i/>
                <w:iCs/>
                <w:color w:val="000000"/>
              </w:rPr>
              <w:t>l</w:t>
            </w:r>
            <w:r w:rsidR="00447F0F">
              <w:rPr>
                <w:i/>
                <w:iCs/>
                <w:color w:val="000000"/>
              </w:rPr>
              <w:t xml:space="preserve"> </w:t>
            </w:r>
          </w:p>
        </w:tc>
      </w:tr>
      <w:tr w:rsidR="005F41EB" w14:paraId="6C345821" w14:textId="127027C1" w:rsidTr="005F41EB">
        <w:tc>
          <w:tcPr>
            <w:tcW w:w="1482" w:type="dxa"/>
            <w:vAlign w:val="center"/>
          </w:tcPr>
          <w:p w14:paraId="07782973" w14:textId="7F13F1CA" w:rsidR="005F41EB" w:rsidRPr="0015502C" w:rsidRDefault="005F41EB" w:rsidP="005F41EB">
            <w:pPr>
              <w:pStyle w:val="BodyText"/>
            </w:pPr>
            <w:r w:rsidRPr="0015502C">
              <w:rPr>
                <w:color w:val="000000"/>
              </w:rPr>
              <w:t>5</w:t>
            </w:r>
          </w:p>
        </w:tc>
        <w:tc>
          <w:tcPr>
            <w:tcW w:w="1474" w:type="dxa"/>
            <w:vAlign w:val="center"/>
          </w:tcPr>
          <w:p w14:paraId="27DAE1AB" w14:textId="36918083" w:rsidR="005F41EB" w:rsidRPr="0015502C" w:rsidRDefault="005F41EB" w:rsidP="005F41EB">
            <w:pPr>
              <w:pStyle w:val="BodyText"/>
            </w:pPr>
            <w:r w:rsidRPr="0015502C">
              <w:rPr>
                <w:color w:val="000000"/>
              </w:rPr>
              <w:t>NDBA</w:t>
            </w:r>
          </w:p>
        </w:tc>
        <w:tc>
          <w:tcPr>
            <w:tcW w:w="1803" w:type="dxa"/>
            <w:vAlign w:val="center"/>
          </w:tcPr>
          <w:p w14:paraId="13101C24" w14:textId="0C9E947D" w:rsidR="005F41EB" w:rsidRPr="0015502C" w:rsidRDefault="005F41EB" w:rsidP="005F41EB">
            <w:pPr>
              <w:pStyle w:val="BodyText"/>
            </w:pPr>
            <w:r w:rsidRPr="0015502C">
              <w:rPr>
                <w:color w:val="000000"/>
              </w:rPr>
              <w:t>1</w:t>
            </w:r>
          </w:p>
        </w:tc>
        <w:tc>
          <w:tcPr>
            <w:tcW w:w="1297" w:type="dxa"/>
            <w:vAlign w:val="center"/>
          </w:tcPr>
          <w:p w14:paraId="07247315" w14:textId="2C4B409C" w:rsidR="005F41EB" w:rsidRPr="0015502C" w:rsidRDefault="005F41EB" w:rsidP="005F41EB">
            <w:pPr>
              <w:pStyle w:val="BodyText"/>
              <w:rPr>
                <w:color w:val="000000"/>
              </w:rPr>
            </w:pPr>
            <w:r w:rsidRPr="0015502C">
              <w:rPr>
                <w:color w:val="000000"/>
              </w:rPr>
              <w:t>136%</w:t>
            </w:r>
          </w:p>
        </w:tc>
        <w:tc>
          <w:tcPr>
            <w:tcW w:w="1400" w:type="dxa"/>
            <w:vAlign w:val="center"/>
          </w:tcPr>
          <w:p w14:paraId="6C143B56" w14:textId="4E76547E" w:rsidR="005F41EB" w:rsidRPr="0015502C" w:rsidRDefault="005F41EB" w:rsidP="005F41EB">
            <w:pPr>
              <w:pStyle w:val="BodyText"/>
            </w:pPr>
            <w:r w:rsidRPr="0015502C">
              <w:rPr>
                <w:color w:val="000000"/>
              </w:rPr>
              <w:t>128%</w:t>
            </w:r>
          </w:p>
        </w:tc>
        <w:tc>
          <w:tcPr>
            <w:tcW w:w="1395" w:type="dxa"/>
            <w:vAlign w:val="center"/>
          </w:tcPr>
          <w:p w14:paraId="5F353D2A" w14:textId="0536F8F3" w:rsidR="005F41EB" w:rsidRPr="0015502C" w:rsidRDefault="005F41EB" w:rsidP="005F41EB">
            <w:pPr>
              <w:pStyle w:val="BodyText"/>
            </w:pPr>
            <w:r w:rsidRPr="0015502C">
              <w:rPr>
                <w:color w:val="000000"/>
              </w:rPr>
              <w:t>144%</w:t>
            </w:r>
          </w:p>
        </w:tc>
        <w:tc>
          <w:tcPr>
            <w:tcW w:w="1320" w:type="dxa"/>
            <w:vAlign w:val="center"/>
          </w:tcPr>
          <w:p w14:paraId="0501C743" w14:textId="65C2BB7C" w:rsidR="005F41EB" w:rsidRPr="0015502C" w:rsidRDefault="005F41EB" w:rsidP="005F41EB">
            <w:pPr>
              <w:pStyle w:val="BodyText"/>
            </w:pPr>
            <w:r w:rsidRPr="0015502C">
              <w:rPr>
                <w:color w:val="000000"/>
              </w:rPr>
              <w:t>1</w:t>
            </w:r>
          </w:p>
        </w:tc>
        <w:tc>
          <w:tcPr>
            <w:tcW w:w="1225" w:type="dxa"/>
            <w:vAlign w:val="center"/>
          </w:tcPr>
          <w:p w14:paraId="73B1CAE3" w14:textId="4576DBE7" w:rsidR="005F41EB" w:rsidRPr="0015502C" w:rsidRDefault="00527BB3" w:rsidP="005F41EB">
            <w:pPr>
              <w:pStyle w:val="BodyText"/>
              <w:rPr>
                <w:color w:val="000000"/>
              </w:rPr>
            </w:pPr>
            <w:r>
              <w:rPr>
                <w:i/>
                <w:iCs/>
                <w:color w:val="000000"/>
              </w:rPr>
              <w:t>m</w:t>
            </w:r>
            <w:r w:rsidR="005F41EB" w:rsidRPr="0015502C">
              <w:rPr>
                <w:color w:val="000000"/>
              </w:rPr>
              <w:t> </w:t>
            </w:r>
          </w:p>
        </w:tc>
      </w:tr>
      <w:tr w:rsidR="005F41EB" w14:paraId="42D136BB" w14:textId="1A98291B" w:rsidTr="005F41EB">
        <w:tc>
          <w:tcPr>
            <w:tcW w:w="1482" w:type="dxa"/>
            <w:vAlign w:val="center"/>
          </w:tcPr>
          <w:p w14:paraId="2F25DF2D" w14:textId="597B8D1E" w:rsidR="005F41EB" w:rsidRPr="0015502C" w:rsidRDefault="005F41EB" w:rsidP="005F41EB">
            <w:pPr>
              <w:pStyle w:val="BodyText"/>
            </w:pPr>
            <w:r w:rsidRPr="0015502C">
              <w:rPr>
                <w:color w:val="000000"/>
              </w:rPr>
              <w:t>6</w:t>
            </w:r>
          </w:p>
        </w:tc>
        <w:tc>
          <w:tcPr>
            <w:tcW w:w="1474" w:type="dxa"/>
            <w:vAlign w:val="center"/>
          </w:tcPr>
          <w:p w14:paraId="5AEF9E7B" w14:textId="2E8FBD9F" w:rsidR="005F41EB" w:rsidRPr="0015502C" w:rsidRDefault="005F41EB" w:rsidP="005F41EB">
            <w:pPr>
              <w:pStyle w:val="BodyText"/>
            </w:pPr>
            <w:r w:rsidRPr="0015502C">
              <w:rPr>
                <w:color w:val="000000"/>
              </w:rPr>
              <w:t>NDBA</w:t>
            </w:r>
          </w:p>
        </w:tc>
        <w:tc>
          <w:tcPr>
            <w:tcW w:w="1803" w:type="dxa"/>
            <w:vAlign w:val="center"/>
          </w:tcPr>
          <w:p w14:paraId="359FCC6C" w14:textId="14E8D8E7" w:rsidR="005F41EB" w:rsidRPr="0015502C" w:rsidRDefault="005F41EB" w:rsidP="005F41EB">
            <w:pPr>
              <w:pStyle w:val="BodyText"/>
            </w:pPr>
            <w:r w:rsidRPr="0015502C">
              <w:rPr>
                <w:color w:val="000000"/>
              </w:rPr>
              <w:t>4</w:t>
            </w:r>
          </w:p>
        </w:tc>
        <w:tc>
          <w:tcPr>
            <w:tcW w:w="1297" w:type="dxa"/>
            <w:vAlign w:val="center"/>
          </w:tcPr>
          <w:p w14:paraId="294CD210" w14:textId="5DFA77D0" w:rsidR="005F41EB" w:rsidRPr="0015502C" w:rsidRDefault="005F41EB" w:rsidP="005F41EB">
            <w:pPr>
              <w:pStyle w:val="BodyText"/>
              <w:rPr>
                <w:color w:val="000000"/>
              </w:rPr>
            </w:pPr>
            <w:r w:rsidRPr="0015502C">
              <w:rPr>
                <w:color w:val="000000"/>
              </w:rPr>
              <w:t>117%</w:t>
            </w:r>
          </w:p>
        </w:tc>
        <w:tc>
          <w:tcPr>
            <w:tcW w:w="1400" w:type="dxa"/>
            <w:vAlign w:val="center"/>
          </w:tcPr>
          <w:p w14:paraId="4E7208C0" w14:textId="68171A6C" w:rsidR="005F41EB" w:rsidRPr="0015502C" w:rsidRDefault="005F41EB" w:rsidP="005F41EB">
            <w:pPr>
              <w:pStyle w:val="BodyText"/>
            </w:pPr>
            <w:r w:rsidRPr="0015502C">
              <w:rPr>
                <w:color w:val="000000"/>
              </w:rPr>
              <w:t>39%</w:t>
            </w:r>
          </w:p>
        </w:tc>
        <w:tc>
          <w:tcPr>
            <w:tcW w:w="1395" w:type="dxa"/>
            <w:vAlign w:val="center"/>
          </w:tcPr>
          <w:p w14:paraId="07C68C77" w14:textId="087F8C33" w:rsidR="005F41EB" w:rsidRPr="0015502C" w:rsidRDefault="005F41EB" w:rsidP="005F41EB">
            <w:pPr>
              <w:pStyle w:val="BodyText"/>
            </w:pPr>
            <w:r w:rsidRPr="0015502C">
              <w:rPr>
                <w:color w:val="000000"/>
              </w:rPr>
              <w:t>194%</w:t>
            </w:r>
          </w:p>
        </w:tc>
        <w:tc>
          <w:tcPr>
            <w:tcW w:w="1320" w:type="dxa"/>
            <w:vAlign w:val="center"/>
          </w:tcPr>
          <w:p w14:paraId="744F2E0F" w14:textId="3EC42193" w:rsidR="005F41EB" w:rsidRPr="0015502C" w:rsidRDefault="005F41EB" w:rsidP="005F41EB">
            <w:pPr>
              <w:pStyle w:val="BodyText"/>
            </w:pPr>
            <w:r w:rsidRPr="0015502C">
              <w:rPr>
                <w:color w:val="000000"/>
              </w:rPr>
              <w:t>&gt;4</w:t>
            </w:r>
            <w:r w:rsidRPr="0015502C">
              <w:rPr>
                <w:color w:val="000000"/>
                <w:vertAlign w:val="superscript"/>
              </w:rPr>
              <w:t>b</w:t>
            </w:r>
          </w:p>
        </w:tc>
        <w:tc>
          <w:tcPr>
            <w:tcW w:w="1225" w:type="dxa"/>
            <w:vAlign w:val="center"/>
          </w:tcPr>
          <w:p w14:paraId="5A6DA63B" w14:textId="3E1B7A4D" w:rsidR="005F41EB" w:rsidRPr="0052506C" w:rsidRDefault="00657C51" w:rsidP="005F41EB">
            <w:pPr>
              <w:pStyle w:val="BodyText"/>
              <w:rPr>
                <w:i/>
                <w:color w:val="000000"/>
              </w:rPr>
            </w:pPr>
            <w:r>
              <w:rPr>
                <w:i/>
                <w:iCs/>
                <w:color w:val="000000"/>
              </w:rPr>
              <w:t>l u</w:t>
            </w:r>
          </w:p>
        </w:tc>
      </w:tr>
      <w:tr w:rsidR="005F41EB" w14:paraId="406959B4" w14:textId="6C959E4C" w:rsidTr="005F41EB">
        <w:tc>
          <w:tcPr>
            <w:tcW w:w="1482" w:type="dxa"/>
            <w:vAlign w:val="center"/>
          </w:tcPr>
          <w:p w14:paraId="6F2D70F5" w14:textId="310C8BE6" w:rsidR="005F41EB" w:rsidRPr="0015502C" w:rsidRDefault="005F41EB" w:rsidP="005F41EB">
            <w:pPr>
              <w:pStyle w:val="BodyText"/>
            </w:pPr>
            <w:r w:rsidRPr="0015502C">
              <w:rPr>
                <w:color w:val="000000"/>
              </w:rPr>
              <w:t>1</w:t>
            </w:r>
          </w:p>
        </w:tc>
        <w:tc>
          <w:tcPr>
            <w:tcW w:w="1474" w:type="dxa"/>
            <w:vAlign w:val="center"/>
          </w:tcPr>
          <w:p w14:paraId="3D535CB7" w14:textId="19338E05" w:rsidR="005F41EB" w:rsidRPr="0015502C" w:rsidRDefault="005F41EB" w:rsidP="005F41EB">
            <w:pPr>
              <w:pStyle w:val="BodyText"/>
            </w:pPr>
            <w:r w:rsidRPr="0015502C">
              <w:rPr>
                <w:color w:val="000000"/>
              </w:rPr>
              <w:t>NDEA</w:t>
            </w:r>
          </w:p>
        </w:tc>
        <w:tc>
          <w:tcPr>
            <w:tcW w:w="1803" w:type="dxa"/>
            <w:vAlign w:val="center"/>
          </w:tcPr>
          <w:p w14:paraId="4218C01B" w14:textId="121E1185" w:rsidR="005F41EB" w:rsidRPr="0015502C" w:rsidRDefault="005F41EB" w:rsidP="005F41EB">
            <w:pPr>
              <w:pStyle w:val="BodyText"/>
            </w:pPr>
            <w:r w:rsidRPr="0015502C">
              <w:rPr>
                <w:color w:val="000000"/>
              </w:rPr>
              <w:t>2</w:t>
            </w:r>
          </w:p>
        </w:tc>
        <w:tc>
          <w:tcPr>
            <w:tcW w:w="1297" w:type="dxa"/>
            <w:vAlign w:val="center"/>
          </w:tcPr>
          <w:p w14:paraId="4E674088" w14:textId="6CD349EA" w:rsidR="005F41EB" w:rsidRPr="0015502C" w:rsidRDefault="005F41EB" w:rsidP="005F41EB">
            <w:pPr>
              <w:pStyle w:val="BodyText"/>
              <w:rPr>
                <w:color w:val="000000"/>
              </w:rPr>
            </w:pPr>
            <w:r w:rsidRPr="0015502C">
              <w:rPr>
                <w:color w:val="000000"/>
              </w:rPr>
              <w:t>84%</w:t>
            </w:r>
          </w:p>
        </w:tc>
        <w:tc>
          <w:tcPr>
            <w:tcW w:w="1400" w:type="dxa"/>
            <w:vAlign w:val="center"/>
          </w:tcPr>
          <w:p w14:paraId="4A8EADAA" w14:textId="24899DFB" w:rsidR="005F41EB" w:rsidRPr="0015502C" w:rsidRDefault="005F41EB" w:rsidP="005F41EB">
            <w:pPr>
              <w:pStyle w:val="BodyText"/>
            </w:pPr>
            <w:r w:rsidRPr="0015502C">
              <w:rPr>
                <w:color w:val="000000"/>
              </w:rPr>
              <w:t>70%</w:t>
            </w:r>
          </w:p>
        </w:tc>
        <w:tc>
          <w:tcPr>
            <w:tcW w:w="1395" w:type="dxa"/>
            <w:vAlign w:val="center"/>
          </w:tcPr>
          <w:p w14:paraId="5EA93523" w14:textId="25982317" w:rsidR="005F41EB" w:rsidRPr="0015502C" w:rsidRDefault="005F41EB" w:rsidP="005F41EB">
            <w:pPr>
              <w:pStyle w:val="BodyText"/>
            </w:pPr>
            <w:r w:rsidRPr="0015502C">
              <w:rPr>
                <w:color w:val="000000"/>
              </w:rPr>
              <w:t>98%</w:t>
            </w:r>
          </w:p>
        </w:tc>
        <w:tc>
          <w:tcPr>
            <w:tcW w:w="1320" w:type="dxa"/>
            <w:vAlign w:val="center"/>
          </w:tcPr>
          <w:p w14:paraId="63B0680E" w14:textId="07836227" w:rsidR="005F41EB" w:rsidRPr="0015502C" w:rsidRDefault="005F41EB" w:rsidP="005F41EB">
            <w:pPr>
              <w:pStyle w:val="BodyText"/>
            </w:pPr>
            <w:r w:rsidRPr="0015502C">
              <w:rPr>
                <w:color w:val="000000"/>
              </w:rPr>
              <w:t>2</w:t>
            </w:r>
          </w:p>
        </w:tc>
        <w:tc>
          <w:tcPr>
            <w:tcW w:w="1225" w:type="dxa"/>
            <w:vAlign w:val="center"/>
          </w:tcPr>
          <w:p w14:paraId="42E6AD0A" w14:textId="7CB73068" w:rsidR="005F41EB" w:rsidRPr="0015502C" w:rsidRDefault="005F41EB" w:rsidP="005F41EB">
            <w:pPr>
              <w:pStyle w:val="BodyText"/>
              <w:rPr>
                <w:color w:val="000000"/>
              </w:rPr>
            </w:pPr>
            <w:r w:rsidRPr="0015502C">
              <w:rPr>
                <w:color w:val="000000"/>
              </w:rPr>
              <w:t> </w:t>
            </w:r>
          </w:p>
        </w:tc>
      </w:tr>
      <w:tr w:rsidR="005F41EB" w14:paraId="12A0207B" w14:textId="0497C8B2" w:rsidTr="005F41EB">
        <w:tc>
          <w:tcPr>
            <w:tcW w:w="1482" w:type="dxa"/>
            <w:vAlign w:val="center"/>
          </w:tcPr>
          <w:p w14:paraId="24A32ED3" w14:textId="2B2E5AC8" w:rsidR="005F41EB" w:rsidRPr="0015502C" w:rsidRDefault="005F41EB" w:rsidP="005F41EB">
            <w:pPr>
              <w:pStyle w:val="BodyText"/>
            </w:pPr>
            <w:r w:rsidRPr="0015502C">
              <w:rPr>
                <w:color w:val="000000"/>
              </w:rPr>
              <w:t>2</w:t>
            </w:r>
          </w:p>
        </w:tc>
        <w:tc>
          <w:tcPr>
            <w:tcW w:w="1474" w:type="dxa"/>
            <w:vAlign w:val="center"/>
          </w:tcPr>
          <w:p w14:paraId="234825BA" w14:textId="1B156949" w:rsidR="005F41EB" w:rsidRPr="0015502C" w:rsidRDefault="005F41EB" w:rsidP="005F41EB">
            <w:pPr>
              <w:pStyle w:val="BodyText"/>
            </w:pPr>
            <w:r w:rsidRPr="0015502C">
              <w:rPr>
                <w:color w:val="000000"/>
              </w:rPr>
              <w:t>NDEA</w:t>
            </w:r>
          </w:p>
        </w:tc>
        <w:tc>
          <w:tcPr>
            <w:tcW w:w="1803" w:type="dxa"/>
            <w:vAlign w:val="center"/>
          </w:tcPr>
          <w:p w14:paraId="21DC1894" w14:textId="2692DDA2" w:rsidR="005F41EB" w:rsidRPr="0015502C" w:rsidRDefault="005F41EB" w:rsidP="005F41EB">
            <w:pPr>
              <w:pStyle w:val="BodyText"/>
            </w:pPr>
            <w:r w:rsidRPr="0015502C">
              <w:rPr>
                <w:color w:val="000000"/>
              </w:rPr>
              <w:t>2</w:t>
            </w:r>
          </w:p>
        </w:tc>
        <w:tc>
          <w:tcPr>
            <w:tcW w:w="1297" w:type="dxa"/>
            <w:vAlign w:val="center"/>
          </w:tcPr>
          <w:p w14:paraId="7526D55B" w14:textId="00C790AB" w:rsidR="005F41EB" w:rsidRPr="0015502C" w:rsidRDefault="005F41EB" w:rsidP="005F41EB">
            <w:pPr>
              <w:pStyle w:val="BodyText"/>
              <w:rPr>
                <w:color w:val="000000"/>
              </w:rPr>
            </w:pPr>
            <w:r w:rsidRPr="0015502C">
              <w:rPr>
                <w:color w:val="000000"/>
              </w:rPr>
              <w:t>95%</w:t>
            </w:r>
          </w:p>
        </w:tc>
        <w:tc>
          <w:tcPr>
            <w:tcW w:w="1400" w:type="dxa"/>
            <w:vAlign w:val="center"/>
          </w:tcPr>
          <w:p w14:paraId="13A7AE99" w14:textId="6E09A38C" w:rsidR="005F41EB" w:rsidRPr="0015502C" w:rsidRDefault="005F41EB" w:rsidP="005F41EB">
            <w:pPr>
              <w:pStyle w:val="BodyText"/>
            </w:pPr>
            <w:r w:rsidRPr="0015502C">
              <w:rPr>
                <w:color w:val="000000"/>
              </w:rPr>
              <w:t>84%</w:t>
            </w:r>
          </w:p>
        </w:tc>
        <w:tc>
          <w:tcPr>
            <w:tcW w:w="1395" w:type="dxa"/>
            <w:vAlign w:val="center"/>
          </w:tcPr>
          <w:p w14:paraId="22E1EC57" w14:textId="3323E122" w:rsidR="005F41EB" w:rsidRPr="0015502C" w:rsidRDefault="005F41EB" w:rsidP="005F41EB">
            <w:pPr>
              <w:pStyle w:val="BodyText"/>
            </w:pPr>
            <w:r w:rsidRPr="0015502C">
              <w:rPr>
                <w:color w:val="000000"/>
              </w:rPr>
              <w:t>107%</w:t>
            </w:r>
          </w:p>
        </w:tc>
        <w:tc>
          <w:tcPr>
            <w:tcW w:w="1320" w:type="dxa"/>
            <w:vAlign w:val="center"/>
          </w:tcPr>
          <w:p w14:paraId="472ECDA3" w14:textId="56592C3D" w:rsidR="005F41EB" w:rsidRPr="0015502C" w:rsidRDefault="005F41EB" w:rsidP="005F41EB">
            <w:pPr>
              <w:pStyle w:val="BodyText"/>
            </w:pPr>
            <w:r w:rsidRPr="0015502C">
              <w:rPr>
                <w:color w:val="000000"/>
              </w:rPr>
              <w:t>2</w:t>
            </w:r>
          </w:p>
        </w:tc>
        <w:tc>
          <w:tcPr>
            <w:tcW w:w="1225" w:type="dxa"/>
            <w:vAlign w:val="center"/>
          </w:tcPr>
          <w:p w14:paraId="4DFB0418" w14:textId="2CA5EE72" w:rsidR="005F41EB" w:rsidRPr="0015502C" w:rsidRDefault="005F41EB" w:rsidP="005F41EB">
            <w:pPr>
              <w:pStyle w:val="BodyText"/>
              <w:rPr>
                <w:color w:val="000000"/>
              </w:rPr>
            </w:pPr>
            <w:r w:rsidRPr="0015502C">
              <w:rPr>
                <w:color w:val="000000"/>
              </w:rPr>
              <w:t> </w:t>
            </w:r>
          </w:p>
        </w:tc>
      </w:tr>
      <w:tr w:rsidR="005F41EB" w14:paraId="37DF4BB3" w14:textId="2E03995B" w:rsidTr="005F41EB">
        <w:tc>
          <w:tcPr>
            <w:tcW w:w="1482" w:type="dxa"/>
            <w:vAlign w:val="center"/>
          </w:tcPr>
          <w:p w14:paraId="240AD7BE" w14:textId="026C39F8" w:rsidR="005F41EB" w:rsidRPr="0015502C" w:rsidRDefault="005F41EB" w:rsidP="005F41EB">
            <w:pPr>
              <w:pStyle w:val="BodyText"/>
            </w:pPr>
            <w:r w:rsidRPr="0015502C">
              <w:rPr>
                <w:color w:val="000000"/>
              </w:rPr>
              <w:t>3</w:t>
            </w:r>
          </w:p>
        </w:tc>
        <w:tc>
          <w:tcPr>
            <w:tcW w:w="1474" w:type="dxa"/>
            <w:vAlign w:val="center"/>
          </w:tcPr>
          <w:p w14:paraId="4F034B52" w14:textId="36864370" w:rsidR="005F41EB" w:rsidRPr="0015502C" w:rsidRDefault="005F41EB" w:rsidP="005F41EB">
            <w:pPr>
              <w:pStyle w:val="BodyText"/>
            </w:pPr>
            <w:r w:rsidRPr="0015502C">
              <w:rPr>
                <w:color w:val="000000"/>
              </w:rPr>
              <w:t>NDEA</w:t>
            </w:r>
          </w:p>
        </w:tc>
        <w:tc>
          <w:tcPr>
            <w:tcW w:w="1803" w:type="dxa"/>
            <w:vAlign w:val="center"/>
          </w:tcPr>
          <w:p w14:paraId="4C6D6493" w14:textId="47D1FA31" w:rsidR="005F41EB" w:rsidRPr="0015502C" w:rsidRDefault="005F41EB" w:rsidP="005F41EB">
            <w:pPr>
              <w:pStyle w:val="BodyText"/>
            </w:pPr>
            <w:r w:rsidRPr="0015502C">
              <w:rPr>
                <w:color w:val="000000"/>
              </w:rPr>
              <w:t>1</w:t>
            </w:r>
          </w:p>
        </w:tc>
        <w:tc>
          <w:tcPr>
            <w:tcW w:w="1297" w:type="dxa"/>
            <w:vAlign w:val="center"/>
          </w:tcPr>
          <w:p w14:paraId="750D6A5D" w14:textId="0305B0F0" w:rsidR="005F41EB" w:rsidRPr="0015502C" w:rsidRDefault="005F41EB" w:rsidP="005F41EB">
            <w:pPr>
              <w:pStyle w:val="BodyText"/>
              <w:rPr>
                <w:color w:val="000000"/>
              </w:rPr>
            </w:pPr>
            <w:r w:rsidRPr="0015502C">
              <w:rPr>
                <w:color w:val="000000"/>
              </w:rPr>
              <w:t>115%</w:t>
            </w:r>
          </w:p>
        </w:tc>
        <w:tc>
          <w:tcPr>
            <w:tcW w:w="1400" w:type="dxa"/>
            <w:vAlign w:val="center"/>
          </w:tcPr>
          <w:p w14:paraId="1BB848CD" w14:textId="716956FB" w:rsidR="005F41EB" w:rsidRPr="0015502C" w:rsidRDefault="005F41EB" w:rsidP="005F41EB">
            <w:pPr>
              <w:pStyle w:val="BodyText"/>
            </w:pPr>
            <w:r w:rsidRPr="0015502C">
              <w:rPr>
                <w:color w:val="000000"/>
              </w:rPr>
              <w:t>100%</w:t>
            </w:r>
          </w:p>
        </w:tc>
        <w:tc>
          <w:tcPr>
            <w:tcW w:w="1395" w:type="dxa"/>
            <w:vAlign w:val="center"/>
          </w:tcPr>
          <w:p w14:paraId="07CD9B72" w14:textId="12794489" w:rsidR="005F41EB" w:rsidRPr="0015502C" w:rsidRDefault="005F41EB" w:rsidP="005F41EB">
            <w:pPr>
              <w:pStyle w:val="BodyText"/>
            </w:pPr>
            <w:r w:rsidRPr="0015502C">
              <w:rPr>
                <w:color w:val="000000"/>
              </w:rPr>
              <w:t>130%</w:t>
            </w:r>
          </w:p>
        </w:tc>
        <w:tc>
          <w:tcPr>
            <w:tcW w:w="1320" w:type="dxa"/>
            <w:vAlign w:val="center"/>
          </w:tcPr>
          <w:p w14:paraId="05836F29" w14:textId="249A1A2C" w:rsidR="005F41EB" w:rsidRPr="0015502C" w:rsidRDefault="005F41EB" w:rsidP="005F41EB">
            <w:pPr>
              <w:pStyle w:val="BodyText"/>
            </w:pPr>
            <w:r w:rsidRPr="0015502C">
              <w:rPr>
                <w:color w:val="000000"/>
              </w:rPr>
              <w:t>1</w:t>
            </w:r>
          </w:p>
        </w:tc>
        <w:tc>
          <w:tcPr>
            <w:tcW w:w="1225" w:type="dxa"/>
            <w:vAlign w:val="center"/>
          </w:tcPr>
          <w:p w14:paraId="5B1F0229" w14:textId="3F2FAAB9" w:rsidR="005F41EB" w:rsidRPr="0015502C" w:rsidRDefault="00527BB3" w:rsidP="005F41EB">
            <w:pPr>
              <w:pStyle w:val="BodyText"/>
              <w:rPr>
                <w:color w:val="000000"/>
              </w:rPr>
            </w:pPr>
            <w:r>
              <w:rPr>
                <w:i/>
                <w:iCs/>
                <w:color w:val="000000"/>
              </w:rPr>
              <w:t>m</w:t>
            </w:r>
          </w:p>
        </w:tc>
      </w:tr>
      <w:tr w:rsidR="005F41EB" w14:paraId="6A7AC510" w14:textId="37BC7A83" w:rsidTr="005F41EB">
        <w:tc>
          <w:tcPr>
            <w:tcW w:w="1482" w:type="dxa"/>
            <w:vAlign w:val="center"/>
          </w:tcPr>
          <w:p w14:paraId="0C67DDEF" w14:textId="4300DD46" w:rsidR="005F41EB" w:rsidRPr="0015502C" w:rsidRDefault="005F41EB" w:rsidP="005F41EB">
            <w:pPr>
              <w:pStyle w:val="BodyText"/>
            </w:pPr>
            <w:r w:rsidRPr="0015502C">
              <w:rPr>
                <w:color w:val="000000"/>
              </w:rPr>
              <w:t>4</w:t>
            </w:r>
          </w:p>
        </w:tc>
        <w:tc>
          <w:tcPr>
            <w:tcW w:w="1474" w:type="dxa"/>
            <w:vAlign w:val="center"/>
          </w:tcPr>
          <w:p w14:paraId="07B9CD61" w14:textId="0DED2ABD" w:rsidR="005F41EB" w:rsidRPr="0015502C" w:rsidRDefault="005F41EB" w:rsidP="005F41EB">
            <w:pPr>
              <w:pStyle w:val="BodyText"/>
            </w:pPr>
            <w:r w:rsidRPr="0015502C">
              <w:rPr>
                <w:color w:val="000000"/>
              </w:rPr>
              <w:t>NDEA</w:t>
            </w:r>
          </w:p>
        </w:tc>
        <w:tc>
          <w:tcPr>
            <w:tcW w:w="1803" w:type="dxa"/>
            <w:vAlign w:val="center"/>
          </w:tcPr>
          <w:p w14:paraId="7E08B483" w14:textId="102227E9" w:rsidR="005F41EB" w:rsidRPr="0015502C" w:rsidRDefault="005F41EB" w:rsidP="005F41EB">
            <w:pPr>
              <w:pStyle w:val="BodyText"/>
            </w:pPr>
            <w:r w:rsidRPr="0015502C">
              <w:rPr>
                <w:color w:val="000000"/>
              </w:rPr>
              <w:t>2</w:t>
            </w:r>
          </w:p>
        </w:tc>
        <w:tc>
          <w:tcPr>
            <w:tcW w:w="1297" w:type="dxa"/>
            <w:vAlign w:val="center"/>
          </w:tcPr>
          <w:p w14:paraId="3A897A44" w14:textId="0C619F3D" w:rsidR="005F41EB" w:rsidRPr="0015502C" w:rsidRDefault="005F41EB" w:rsidP="005F41EB">
            <w:pPr>
              <w:pStyle w:val="BodyText"/>
              <w:rPr>
                <w:color w:val="000000"/>
              </w:rPr>
            </w:pPr>
            <w:r w:rsidRPr="0015502C">
              <w:rPr>
                <w:color w:val="000000"/>
              </w:rPr>
              <w:t>101%</w:t>
            </w:r>
          </w:p>
        </w:tc>
        <w:tc>
          <w:tcPr>
            <w:tcW w:w="1400" w:type="dxa"/>
            <w:vAlign w:val="center"/>
          </w:tcPr>
          <w:p w14:paraId="2F020139" w14:textId="170639C4" w:rsidR="005F41EB" w:rsidRPr="0015502C" w:rsidRDefault="005F41EB" w:rsidP="005F41EB">
            <w:pPr>
              <w:pStyle w:val="BodyText"/>
            </w:pPr>
            <w:r w:rsidRPr="0015502C">
              <w:rPr>
                <w:color w:val="000000"/>
              </w:rPr>
              <w:t>27%</w:t>
            </w:r>
          </w:p>
        </w:tc>
        <w:tc>
          <w:tcPr>
            <w:tcW w:w="1395" w:type="dxa"/>
            <w:vAlign w:val="center"/>
          </w:tcPr>
          <w:p w14:paraId="7AF5B674" w14:textId="1DC6BE1E" w:rsidR="005F41EB" w:rsidRPr="0015502C" w:rsidRDefault="005F41EB" w:rsidP="005F41EB">
            <w:pPr>
              <w:pStyle w:val="BodyText"/>
            </w:pPr>
            <w:r w:rsidRPr="0015502C">
              <w:rPr>
                <w:color w:val="000000"/>
              </w:rPr>
              <w:t>174%</w:t>
            </w:r>
          </w:p>
        </w:tc>
        <w:tc>
          <w:tcPr>
            <w:tcW w:w="1320" w:type="dxa"/>
            <w:vAlign w:val="center"/>
          </w:tcPr>
          <w:p w14:paraId="64FAC92C" w14:textId="78F91DF4" w:rsidR="005F41EB" w:rsidRPr="0015502C" w:rsidRDefault="005F41EB" w:rsidP="005F41EB">
            <w:pPr>
              <w:pStyle w:val="BodyText"/>
            </w:pPr>
            <w:r w:rsidRPr="0015502C">
              <w:rPr>
                <w:color w:val="000000"/>
              </w:rPr>
              <w:t>&gt;2</w:t>
            </w:r>
            <w:r w:rsidRPr="0015502C">
              <w:rPr>
                <w:color w:val="000000"/>
                <w:vertAlign w:val="superscript"/>
              </w:rPr>
              <w:t>b</w:t>
            </w:r>
          </w:p>
        </w:tc>
        <w:tc>
          <w:tcPr>
            <w:tcW w:w="1225" w:type="dxa"/>
            <w:vAlign w:val="center"/>
          </w:tcPr>
          <w:p w14:paraId="54B4C9FB" w14:textId="22B55160" w:rsidR="005F41EB" w:rsidRPr="0015502C" w:rsidRDefault="00447F0F" w:rsidP="005F41EB">
            <w:pPr>
              <w:pStyle w:val="BodyText"/>
              <w:rPr>
                <w:color w:val="000000"/>
              </w:rPr>
            </w:pPr>
            <w:r>
              <w:rPr>
                <w:i/>
                <w:iCs/>
                <w:color w:val="000000"/>
              </w:rPr>
              <w:t>l</w:t>
            </w:r>
            <w:r w:rsidR="00F9665A">
              <w:rPr>
                <w:i/>
                <w:iCs/>
                <w:color w:val="000000"/>
              </w:rPr>
              <w:t xml:space="preserve"> u</w:t>
            </w:r>
          </w:p>
        </w:tc>
      </w:tr>
      <w:tr w:rsidR="005F41EB" w14:paraId="0C1E4CDE" w14:textId="2026C56C" w:rsidTr="005F41EB">
        <w:tc>
          <w:tcPr>
            <w:tcW w:w="1482" w:type="dxa"/>
            <w:vAlign w:val="center"/>
          </w:tcPr>
          <w:p w14:paraId="02E6F72B" w14:textId="38DB1824" w:rsidR="005F41EB" w:rsidRPr="0015502C" w:rsidRDefault="005F41EB" w:rsidP="005F41EB">
            <w:pPr>
              <w:pStyle w:val="BodyText"/>
            </w:pPr>
            <w:r w:rsidRPr="0015502C">
              <w:rPr>
                <w:color w:val="000000"/>
              </w:rPr>
              <w:t>5</w:t>
            </w:r>
          </w:p>
        </w:tc>
        <w:tc>
          <w:tcPr>
            <w:tcW w:w="1474" w:type="dxa"/>
            <w:vAlign w:val="center"/>
          </w:tcPr>
          <w:p w14:paraId="71A4E5DD" w14:textId="1509B3E0" w:rsidR="005F41EB" w:rsidRPr="0015502C" w:rsidRDefault="005F41EB" w:rsidP="005F41EB">
            <w:pPr>
              <w:pStyle w:val="BodyText"/>
            </w:pPr>
            <w:r w:rsidRPr="0015502C">
              <w:rPr>
                <w:color w:val="000000"/>
              </w:rPr>
              <w:t>NDEA</w:t>
            </w:r>
          </w:p>
        </w:tc>
        <w:tc>
          <w:tcPr>
            <w:tcW w:w="1803" w:type="dxa"/>
            <w:vAlign w:val="center"/>
          </w:tcPr>
          <w:p w14:paraId="5E1346CC" w14:textId="520922FC" w:rsidR="005F41EB" w:rsidRPr="0015502C" w:rsidRDefault="005F41EB" w:rsidP="005F41EB">
            <w:pPr>
              <w:pStyle w:val="BodyText"/>
            </w:pPr>
            <w:r w:rsidRPr="0015502C">
              <w:rPr>
                <w:color w:val="000000"/>
              </w:rPr>
              <w:t>1</w:t>
            </w:r>
          </w:p>
        </w:tc>
        <w:tc>
          <w:tcPr>
            <w:tcW w:w="1297" w:type="dxa"/>
            <w:vAlign w:val="center"/>
          </w:tcPr>
          <w:p w14:paraId="36463003" w14:textId="1826A10B" w:rsidR="005F41EB" w:rsidRPr="0015502C" w:rsidRDefault="005F41EB" w:rsidP="005F41EB">
            <w:pPr>
              <w:pStyle w:val="BodyText"/>
              <w:rPr>
                <w:color w:val="000000"/>
              </w:rPr>
            </w:pPr>
            <w:r w:rsidRPr="0015502C">
              <w:rPr>
                <w:color w:val="000000"/>
              </w:rPr>
              <w:t>106%</w:t>
            </w:r>
          </w:p>
        </w:tc>
        <w:tc>
          <w:tcPr>
            <w:tcW w:w="1400" w:type="dxa"/>
            <w:vAlign w:val="center"/>
          </w:tcPr>
          <w:p w14:paraId="248FE617" w14:textId="229AF8E0" w:rsidR="005F41EB" w:rsidRPr="0015502C" w:rsidRDefault="005F41EB" w:rsidP="005F41EB">
            <w:pPr>
              <w:pStyle w:val="BodyText"/>
            </w:pPr>
            <w:r w:rsidRPr="0015502C">
              <w:rPr>
                <w:color w:val="000000"/>
              </w:rPr>
              <w:t>87%</w:t>
            </w:r>
          </w:p>
        </w:tc>
        <w:tc>
          <w:tcPr>
            <w:tcW w:w="1395" w:type="dxa"/>
            <w:vAlign w:val="center"/>
          </w:tcPr>
          <w:p w14:paraId="3F7ABC00" w14:textId="445D426F" w:rsidR="005F41EB" w:rsidRPr="0015502C" w:rsidRDefault="005F41EB" w:rsidP="005F41EB">
            <w:pPr>
              <w:pStyle w:val="BodyText"/>
            </w:pPr>
            <w:r w:rsidRPr="0015502C">
              <w:rPr>
                <w:color w:val="000000"/>
              </w:rPr>
              <w:t>125%</w:t>
            </w:r>
          </w:p>
        </w:tc>
        <w:tc>
          <w:tcPr>
            <w:tcW w:w="1320" w:type="dxa"/>
            <w:vAlign w:val="center"/>
          </w:tcPr>
          <w:p w14:paraId="396A8494" w14:textId="68EA64E8" w:rsidR="005F41EB" w:rsidRPr="0015502C" w:rsidRDefault="005F41EB" w:rsidP="005F41EB">
            <w:pPr>
              <w:pStyle w:val="BodyText"/>
            </w:pPr>
            <w:r w:rsidRPr="0015502C">
              <w:rPr>
                <w:color w:val="000000"/>
              </w:rPr>
              <w:t>1</w:t>
            </w:r>
          </w:p>
        </w:tc>
        <w:tc>
          <w:tcPr>
            <w:tcW w:w="1225" w:type="dxa"/>
            <w:vAlign w:val="center"/>
          </w:tcPr>
          <w:p w14:paraId="0A7094AF" w14:textId="032E09BA" w:rsidR="005F41EB" w:rsidRPr="0015502C" w:rsidRDefault="005F41EB" w:rsidP="005F41EB">
            <w:pPr>
              <w:pStyle w:val="BodyText"/>
              <w:rPr>
                <w:color w:val="000000"/>
              </w:rPr>
            </w:pPr>
            <w:r w:rsidRPr="0015502C">
              <w:rPr>
                <w:color w:val="000000"/>
              </w:rPr>
              <w:t> </w:t>
            </w:r>
          </w:p>
        </w:tc>
      </w:tr>
      <w:tr w:rsidR="005F41EB" w14:paraId="04E3E72E" w14:textId="76F1875E" w:rsidTr="005F41EB">
        <w:tc>
          <w:tcPr>
            <w:tcW w:w="1482" w:type="dxa"/>
            <w:vAlign w:val="center"/>
          </w:tcPr>
          <w:p w14:paraId="017785D1" w14:textId="316DD5C7" w:rsidR="005F41EB" w:rsidRPr="0015502C" w:rsidRDefault="005F41EB" w:rsidP="005F41EB">
            <w:pPr>
              <w:pStyle w:val="BodyText"/>
            </w:pPr>
            <w:r w:rsidRPr="0015502C">
              <w:rPr>
                <w:color w:val="000000"/>
              </w:rPr>
              <w:t>6</w:t>
            </w:r>
          </w:p>
        </w:tc>
        <w:tc>
          <w:tcPr>
            <w:tcW w:w="1474" w:type="dxa"/>
            <w:vAlign w:val="center"/>
          </w:tcPr>
          <w:p w14:paraId="615559FF" w14:textId="1BFCEC8A" w:rsidR="005F41EB" w:rsidRPr="0015502C" w:rsidRDefault="005F41EB" w:rsidP="005F41EB">
            <w:pPr>
              <w:pStyle w:val="BodyText"/>
            </w:pPr>
            <w:r w:rsidRPr="0015502C">
              <w:rPr>
                <w:color w:val="000000"/>
              </w:rPr>
              <w:t>NDEA</w:t>
            </w:r>
          </w:p>
        </w:tc>
        <w:tc>
          <w:tcPr>
            <w:tcW w:w="1803" w:type="dxa"/>
            <w:vAlign w:val="center"/>
          </w:tcPr>
          <w:p w14:paraId="226A78E3" w14:textId="0B33507C" w:rsidR="005F41EB" w:rsidRPr="0015502C" w:rsidRDefault="005F41EB" w:rsidP="005F41EB">
            <w:pPr>
              <w:pStyle w:val="BodyText"/>
            </w:pPr>
            <w:r w:rsidRPr="0015502C">
              <w:rPr>
                <w:color w:val="000000"/>
              </w:rPr>
              <w:t>2</w:t>
            </w:r>
          </w:p>
        </w:tc>
        <w:tc>
          <w:tcPr>
            <w:tcW w:w="1297" w:type="dxa"/>
            <w:vAlign w:val="center"/>
          </w:tcPr>
          <w:p w14:paraId="13411829" w14:textId="1CFCDED7" w:rsidR="005F41EB" w:rsidRPr="0015502C" w:rsidRDefault="005F41EB" w:rsidP="005F41EB">
            <w:pPr>
              <w:pStyle w:val="BodyText"/>
              <w:rPr>
                <w:color w:val="000000"/>
              </w:rPr>
            </w:pPr>
            <w:r w:rsidRPr="0015502C">
              <w:rPr>
                <w:color w:val="000000"/>
              </w:rPr>
              <w:t>92%</w:t>
            </w:r>
          </w:p>
        </w:tc>
        <w:tc>
          <w:tcPr>
            <w:tcW w:w="1400" w:type="dxa"/>
            <w:vAlign w:val="center"/>
          </w:tcPr>
          <w:p w14:paraId="69AC54F5" w14:textId="22B42B6B" w:rsidR="005F41EB" w:rsidRPr="0015502C" w:rsidRDefault="005F41EB" w:rsidP="005F41EB">
            <w:pPr>
              <w:pStyle w:val="BodyText"/>
            </w:pPr>
            <w:r w:rsidRPr="0015502C">
              <w:rPr>
                <w:color w:val="000000"/>
              </w:rPr>
              <w:t>76%</w:t>
            </w:r>
          </w:p>
        </w:tc>
        <w:tc>
          <w:tcPr>
            <w:tcW w:w="1395" w:type="dxa"/>
            <w:vAlign w:val="center"/>
          </w:tcPr>
          <w:p w14:paraId="13443990" w14:textId="72B1EAE0" w:rsidR="005F41EB" w:rsidRPr="0015502C" w:rsidRDefault="005F41EB" w:rsidP="005F41EB">
            <w:pPr>
              <w:pStyle w:val="BodyText"/>
            </w:pPr>
            <w:r w:rsidRPr="0015502C">
              <w:rPr>
                <w:color w:val="000000"/>
              </w:rPr>
              <w:t>109%</w:t>
            </w:r>
          </w:p>
        </w:tc>
        <w:tc>
          <w:tcPr>
            <w:tcW w:w="1320" w:type="dxa"/>
            <w:vAlign w:val="center"/>
          </w:tcPr>
          <w:p w14:paraId="28746FE1" w14:textId="43AB75E0" w:rsidR="005F41EB" w:rsidRPr="0015502C" w:rsidRDefault="005F41EB" w:rsidP="005F41EB">
            <w:pPr>
              <w:pStyle w:val="BodyText"/>
            </w:pPr>
            <w:r w:rsidRPr="0015502C">
              <w:rPr>
                <w:color w:val="000000"/>
              </w:rPr>
              <w:t>2</w:t>
            </w:r>
          </w:p>
        </w:tc>
        <w:tc>
          <w:tcPr>
            <w:tcW w:w="1225" w:type="dxa"/>
            <w:vAlign w:val="center"/>
          </w:tcPr>
          <w:p w14:paraId="2AE32AA5" w14:textId="6CE62A5D" w:rsidR="005F41EB" w:rsidRPr="0015502C" w:rsidRDefault="00527BB3" w:rsidP="005F41EB">
            <w:pPr>
              <w:pStyle w:val="BodyText"/>
              <w:rPr>
                <w:color w:val="000000"/>
              </w:rPr>
            </w:pPr>
            <w:r>
              <w:rPr>
                <w:i/>
                <w:iCs/>
                <w:color w:val="000000"/>
              </w:rPr>
              <w:t>m</w:t>
            </w:r>
            <w:r w:rsidR="005F41EB" w:rsidRPr="0015502C">
              <w:rPr>
                <w:color w:val="000000"/>
              </w:rPr>
              <w:t> </w:t>
            </w:r>
          </w:p>
        </w:tc>
      </w:tr>
      <w:tr w:rsidR="005F41EB" w14:paraId="62D88407" w14:textId="5B167564" w:rsidTr="005F41EB">
        <w:tc>
          <w:tcPr>
            <w:tcW w:w="1482" w:type="dxa"/>
            <w:vAlign w:val="center"/>
          </w:tcPr>
          <w:p w14:paraId="362875DA" w14:textId="171F73A7" w:rsidR="005F41EB" w:rsidRPr="0015502C" w:rsidRDefault="005F41EB" w:rsidP="005F41EB">
            <w:pPr>
              <w:pStyle w:val="BodyText"/>
            </w:pPr>
            <w:r w:rsidRPr="0015502C">
              <w:rPr>
                <w:color w:val="000000"/>
              </w:rPr>
              <w:t>1</w:t>
            </w:r>
          </w:p>
        </w:tc>
        <w:tc>
          <w:tcPr>
            <w:tcW w:w="1474" w:type="dxa"/>
            <w:vAlign w:val="center"/>
          </w:tcPr>
          <w:p w14:paraId="493DF121" w14:textId="40795D67" w:rsidR="005F41EB" w:rsidRPr="0015502C" w:rsidRDefault="005F41EB" w:rsidP="005F41EB">
            <w:pPr>
              <w:pStyle w:val="BodyText"/>
            </w:pPr>
            <w:r w:rsidRPr="0015502C">
              <w:rPr>
                <w:color w:val="000000"/>
              </w:rPr>
              <w:t>NDMA</w:t>
            </w:r>
          </w:p>
        </w:tc>
        <w:tc>
          <w:tcPr>
            <w:tcW w:w="1803" w:type="dxa"/>
            <w:vAlign w:val="center"/>
          </w:tcPr>
          <w:p w14:paraId="68585D05" w14:textId="4AA3547A" w:rsidR="005F41EB" w:rsidRPr="0015502C" w:rsidRDefault="005F41EB" w:rsidP="005F41EB">
            <w:pPr>
              <w:pStyle w:val="BodyText"/>
            </w:pPr>
            <w:r w:rsidRPr="0015502C">
              <w:rPr>
                <w:color w:val="000000"/>
              </w:rPr>
              <w:t>2</w:t>
            </w:r>
          </w:p>
        </w:tc>
        <w:tc>
          <w:tcPr>
            <w:tcW w:w="1297" w:type="dxa"/>
            <w:vAlign w:val="center"/>
          </w:tcPr>
          <w:p w14:paraId="1B82E29F" w14:textId="2BFD8F2F" w:rsidR="005F41EB" w:rsidRPr="0015502C" w:rsidRDefault="005F41EB" w:rsidP="005F41EB">
            <w:pPr>
              <w:pStyle w:val="BodyText"/>
              <w:rPr>
                <w:color w:val="000000"/>
              </w:rPr>
            </w:pPr>
            <w:r w:rsidRPr="0015502C">
              <w:rPr>
                <w:color w:val="000000"/>
              </w:rPr>
              <w:t>79%</w:t>
            </w:r>
          </w:p>
        </w:tc>
        <w:tc>
          <w:tcPr>
            <w:tcW w:w="1400" w:type="dxa"/>
            <w:vAlign w:val="center"/>
          </w:tcPr>
          <w:p w14:paraId="20F58773" w14:textId="699F02B7" w:rsidR="005F41EB" w:rsidRPr="0015502C" w:rsidRDefault="005F41EB" w:rsidP="005F41EB">
            <w:pPr>
              <w:pStyle w:val="BodyText"/>
            </w:pPr>
            <w:r w:rsidRPr="0015502C">
              <w:rPr>
                <w:color w:val="000000"/>
              </w:rPr>
              <w:t>67%</w:t>
            </w:r>
          </w:p>
        </w:tc>
        <w:tc>
          <w:tcPr>
            <w:tcW w:w="1395" w:type="dxa"/>
            <w:vAlign w:val="center"/>
          </w:tcPr>
          <w:p w14:paraId="0659F935" w14:textId="5E612571" w:rsidR="005F41EB" w:rsidRPr="0015502C" w:rsidRDefault="005F41EB" w:rsidP="005F41EB">
            <w:pPr>
              <w:pStyle w:val="BodyText"/>
            </w:pPr>
            <w:r w:rsidRPr="0015502C">
              <w:rPr>
                <w:color w:val="000000"/>
              </w:rPr>
              <w:t>90%</w:t>
            </w:r>
          </w:p>
        </w:tc>
        <w:tc>
          <w:tcPr>
            <w:tcW w:w="1320" w:type="dxa"/>
            <w:vAlign w:val="center"/>
          </w:tcPr>
          <w:p w14:paraId="46887146" w14:textId="23D5FA87" w:rsidR="005F41EB" w:rsidRPr="0015502C" w:rsidRDefault="005F41EB" w:rsidP="005F41EB">
            <w:pPr>
              <w:pStyle w:val="BodyText"/>
            </w:pPr>
            <w:r w:rsidRPr="0015502C">
              <w:rPr>
                <w:color w:val="000000"/>
              </w:rPr>
              <w:t>2</w:t>
            </w:r>
          </w:p>
        </w:tc>
        <w:tc>
          <w:tcPr>
            <w:tcW w:w="1225" w:type="dxa"/>
            <w:vAlign w:val="center"/>
          </w:tcPr>
          <w:p w14:paraId="07A26123" w14:textId="310BA848" w:rsidR="005F41EB" w:rsidRPr="0015502C" w:rsidRDefault="005F41EB" w:rsidP="005F41EB">
            <w:pPr>
              <w:pStyle w:val="BodyText"/>
              <w:rPr>
                <w:color w:val="000000"/>
              </w:rPr>
            </w:pPr>
            <w:r w:rsidRPr="0015502C">
              <w:rPr>
                <w:color w:val="000000"/>
              </w:rPr>
              <w:t> </w:t>
            </w:r>
          </w:p>
        </w:tc>
      </w:tr>
      <w:tr w:rsidR="005F41EB" w14:paraId="556BF6E0" w14:textId="6389328E" w:rsidTr="005F41EB">
        <w:tc>
          <w:tcPr>
            <w:tcW w:w="1482" w:type="dxa"/>
            <w:vAlign w:val="center"/>
          </w:tcPr>
          <w:p w14:paraId="274DFD9A" w14:textId="2760BE8B" w:rsidR="005F41EB" w:rsidRPr="0015502C" w:rsidRDefault="005F41EB" w:rsidP="005F41EB">
            <w:pPr>
              <w:pStyle w:val="BodyText"/>
            </w:pPr>
            <w:r w:rsidRPr="0015502C">
              <w:rPr>
                <w:color w:val="000000"/>
              </w:rPr>
              <w:t>2</w:t>
            </w:r>
          </w:p>
        </w:tc>
        <w:tc>
          <w:tcPr>
            <w:tcW w:w="1474" w:type="dxa"/>
            <w:vAlign w:val="center"/>
          </w:tcPr>
          <w:p w14:paraId="7606B67D" w14:textId="72F8BCDE" w:rsidR="005F41EB" w:rsidRPr="0015502C" w:rsidRDefault="005F41EB" w:rsidP="005F41EB">
            <w:pPr>
              <w:pStyle w:val="BodyText"/>
            </w:pPr>
            <w:r w:rsidRPr="0015502C">
              <w:rPr>
                <w:color w:val="000000"/>
              </w:rPr>
              <w:t>NDMA</w:t>
            </w:r>
          </w:p>
        </w:tc>
        <w:tc>
          <w:tcPr>
            <w:tcW w:w="1803" w:type="dxa"/>
            <w:vAlign w:val="center"/>
          </w:tcPr>
          <w:p w14:paraId="7A93C66D" w14:textId="76ECA555" w:rsidR="005F41EB" w:rsidRPr="0015502C" w:rsidRDefault="005F41EB" w:rsidP="005F41EB">
            <w:pPr>
              <w:pStyle w:val="BodyText"/>
            </w:pPr>
            <w:r w:rsidRPr="0015502C">
              <w:rPr>
                <w:color w:val="000000"/>
              </w:rPr>
              <w:t>2</w:t>
            </w:r>
          </w:p>
        </w:tc>
        <w:tc>
          <w:tcPr>
            <w:tcW w:w="1297" w:type="dxa"/>
            <w:vAlign w:val="center"/>
          </w:tcPr>
          <w:p w14:paraId="0F15E147" w14:textId="396AD6F1" w:rsidR="005F41EB" w:rsidRPr="0015502C" w:rsidRDefault="005F41EB" w:rsidP="005F41EB">
            <w:pPr>
              <w:pStyle w:val="BodyText"/>
              <w:rPr>
                <w:color w:val="000000"/>
              </w:rPr>
            </w:pPr>
            <w:r w:rsidRPr="0015502C">
              <w:rPr>
                <w:color w:val="000000"/>
              </w:rPr>
              <w:t>79%</w:t>
            </w:r>
          </w:p>
        </w:tc>
        <w:tc>
          <w:tcPr>
            <w:tcW w:w="1400" w:type="dxa"/>
            <w:vAlign w:val="center"/>
          </w:tcPr>
          <w:p w14:paraId="12304EE4" w14:textId="1830845B" w:rsidR="005F41EB" w:rsidRPr="0015502C" w:rsidRDefault="005F41EB" w:rsidP="005F41EB">
            <w:pPr>
              <w:pStyle w:val="BodyText"/>
            </w:pPr>
            <w:r w:rsidRPr="0015502C">
              <w:rPr>
                <w:color w:val="000000"/>
              </w:rPr>
              <w:t>70%</w:t>
            </w:r>
          </w:p>
        </w:tc>
        <w:tc>
          <w:tcPr>
            <w:tcW w:w="1395" w:type="dxa"/>
            <w:vAlign w:val="center"/>
          </w:tcPr>
          <w:p w14:paraId="624F4E14" w14:textId="2A459E84" w:rsidR="005F41EB" w:rsidRPr="0015502C" w:rsidRDefault="005F41EB" w:rsidP="005F41EB">
            <w:pPr>
              <w:pStyle w:val="BodyText"/>
            </w:pPr>
            <w:r w:rsidRPr="0015502C">
              <w:rPr>
                <w:color w:val="000000"/>
              </w:rPr>
              <w:t>87%</w:t>
            </w:r>
          </w:p>
        </w:tc>
        <w:tc>
          <w:tcPr>
            <w:tcW w:w="1320" w:type="dxa"/>
            <w:vAlign w:val="center"/>
          </w:tcPr>
          <w:p w14:paraId="547CCF8C" w14:textId="62F8D2F3" w:rsidR="005F41EB" w:rsidRPr="0015502C" w:rsidRDefault="005F41EB" w:rsidP="005F41EB">
            <w:pPr>
              <w:pStyle w:val="BodyText"/>
            </w:pPr>
            <w:r w:rsidRPr="0015502C">
              <w:rPr>
                <w:color w:val="000000"/>
              </w:rPr>
              <w:t>2</w:t>
            </w:r>
          </w:p>
        </w:tc>
        <w:tc>
          <w:tcPr>
            <w:tcW w:w="1225" w:type="dxa"/>
            <w:vAlign w:val="center"/>
          </w:tcPr>
          <w:p w14:paraId="216569A0" w14:textId="293AADAE" w:rsidR="005F41EB" w:rsidRPr="0015502C" w:rsidRDefault="005F41EB" w:rsidP="005F41EB">
            <w:pPr>
              <w:pStyle w:val="BodyText"/>
              <w:rPr>
                <w:color w:val="000000"/>
              </w:rPr>
            </w:pPr>
            <w:r w:rsidRPr="0015502C">
              <w:rPr>
                <w:color w:val="000000"/>
              </w:rPr>
              <w:t> </w:t>
            </w:r>
          </w:p>
        </w:tc>
      </w:tr>
      <w:tr w:rsidR="005F41EB" w14:paraId="5E875181" w14:textId="180E1E72" w:rsidTr="005F41EB">
        <w:tc>
          <w:tcPr>
            <w:tcW w:w="1482" w:type="dxa"/>
            <w:vAlign w:val="center"/>
          </w:tcPr>
          <w:p w14:paraId="29EACB50" w14:textId="02B2F7D5" w:rsidR="005F41EB" w:rsidRPr="0015502C" w:rsidRDefault="005F41EB" w:rsidP="005F41EB">
            <w:pPr>
              <w:pStyle w:val="BodyText"/>
            </w:pPr>
            <w:r w:rsidRPr="0015502C">
              <w:rPr>
                <w:color w:val="000000"/>
              </w:rPr>
              <w:t>3</w:t>
            </w:r>
          </w:p>
        </w:tc>
        <w:tc>
          <w:tcPr>
            <w:tcW w:w="1474" w:type="dxa"/>
            <w:vAlign w:val="center"/>
          </w:tcPr>
          <w:p w14:paraId="2F869108" w14:textId="1ED61958" w:rsidR="005F41EB" w:rsidRPr="0015502C" w:rsidRDefault="005F41EB" w:rsidP="005F41EB">
            <w:pPr>
              <w:pStyle w:val="BodyText"/>
            </w:pPr>
            <w:r w:rsidRPr="0015502C">
              <w:rPr>
                <w:color w:val="000000"/>
              </w:rPr>
              <w:t>NDMA</w:t>
            </w:r>
          </w:p>
        </w:tc>
        <w:tc>
          <w:tcPr>
            <w:tcW w:w="1803" w:type="dxa"/>
            <w:vAlign w:val="center"/>
          </w:tcPr>
          <w:p w14:paraId="5876B8FF" w14:textId="6F8FA5FD" w:rsidR="005F41EB" w:rsidRPr="0015502C" w:rsidRDefault="005F41EB" w:rsidP="005F41EB">
            <w:pPr>
              <w:pStyle w:val="BodyText"/>
            </w:pPr>
            <w:r w:rsidRPr="0015502C">
              <w:rPr>
                <w:color w:val="000000"/>
              </w:rPr>
              <w:t>2</w:t>
            </w:r>
          </w:p>
        </w:tc>
        <w:tc>
          <w:tcPr>
            <w:tcW w:w="1297" w:type="dxa"/>
            <w:vAlign w:val="center"/>
          </w:tcPr>
          <w:p w14:paraId="3A98DBA4" w14:textId="52C49F5C" w:rsidR="005F41EB" w:rsidRPr="0015502C" w:rsidRDefault="005F41EB" w:rsidP="005F41EB">
            <w:pPr>
              <w:pStyle w:val="BodyText"/>
              <w:rPr>
                <w:color w:val="000000"/>
              </w:rPr>
            </w:pPr>
            <w:r w:rsidRPr="0015502C">
              <w:rPr>
                <w:color w:val="000000"/>
              </w:rPr>
              <w:t>97%</w:t>
            </w:r>
          </w:p>
        </w:tc>
        <w:tc>
          <w:tcPr>
            <w:tcW w:w="1400" w:type="dxa"/>
            <w:vAlign w:val="center"/>
          </w:tcPr>
          <w:p w14:paraId="5DA3E75A" w14:textId="56493D37" w:rsidR="005F41EB" w:rsidRPr="0015502C" w:rsidRDefault="005F41EB" w:rsidP="005F41EB">
            <w:pPr>
              <w:pStyle w:val="BodyText"/>
            </w:pPr>
            <w:r w:rsidRPr="0015502C">
              <w:rPr>
                <w:color w:val="000000"/>
              </w:rPr>
              <w:t>90%</w:t>
            </w:r>
          </w:p>
        </w:tc>
        <w:tc>
          <w:tcPr>
            <w:tcW w:w="1395" w:type="dxa"/>
            <w:vAlign w:val="center"/>
          </w:tcPr>
          <w:p w14:paraId="73EF43EE" w14:textId="2F097CE0" w:rsidR="005F41EB" w:rsidRPr="0015502C" w:rsidRDefault="005F41EB" w:rsidP="005F41EB">
            <w:pPr>
              <w:pStyle w:val="BodyText"/>
            </w:pPr>
            <w:r w:rsidRPr="0015502C">
              <w:rPr>
                <w:color w:val="000000"/>
              </w:rPr>
              <w:t>103%</w:t>
            </w:r>
          </w:p>
        </w:tc>
        <w:tc>
          <w:tcPr>
            <w:tcW w:w="1320" w:type="dxa"/>
            <w:vAlign w:val="center"/>
          </w:tcPr>
          <w:p w14:paraId="0387F94A" w14:textId="7EC1A02C" w:rsidR="005F41EB" w:rsidRPr="0015502C" w:rsidRDefault="005F41EB" w:rsidP="005F41EB">
            <w:pPr>
              <w:pStyle w:val="BodyText"/>
            </w:pPr>
            <w:r w:rsidRPr="0015502C">
              <w:rPr>
                <w:color w:val="000000"/>
              </w:rPr>
              <w:t>2</w:t>
            </w:r>
          </w:p>
        </w:tc>
        <w:tc>
          <w:tcPr>
            <w:tcW w:w="1225" w:type="dxa"/>
            <w:vAlign w:val="center"/>
          </w:tcPr>
          <w:p w14:paraId="70B2C764" w14:textId="3C11A208" w:rsidR="005F41EB" w:rsidRPr="0015502C" w:rsidRDefault="00527BB3" w:rsidP="005F41EB">
            <w:pPr>
              <w:pStyle w:val="BodyText"/>
              <w:rPr>
                <w:color w:val="000000"/>
              </w:rPr>
            </w:pPr>
            <w:r>
              <w:rPr>
                <w:i/>
                <w:iCs/>
                <w:color w:val="000000"/>
              </w:rPr>
              <w:t>m</w:t>
            </w:r>
          </w:p>
        </w:tc>
      </w:tr>
      <w:tr w:rsidR="005F41EB" w14:paraId="197FAA42" w14:textId="2EB6183B" w:rsidTr="005F41EB">
        <w:tc>
          <w:tcPr>
            <w:tcW w:w="1482" w:type="dxa"/>
            <w:vAlign w:val="center"/>
          </w:tcPr>
          <w:p w14:paraId="084EAE23" w14:textId="3256A9A6" w:rsidR="005F41EB" w:rsidRPr="0015502C" w:rsidRDefault="005F41EB" w:rsidP="005F41EB">
            <w:pPr>
              <w:pStyle w:val="BodyText"/>
            </w:pPr>
            <w:r w:rsidRPr="0015502C">
              <w:rPr>
                <w:color w:val="000000"/>
              </w:rPr>
              <w:t>4</w:t>
            </w:r>
          </w:p>
        </w:tc>
        <w:tc>
          <w:tcPr>
            <w:tcW w:w="1474" w:type="dxa"/>
            <w:vAlign w:val="center"/>
          </w:tcPr>
          <w:p w14:paraId="4D7B3A3F" w14:textId="2552ECBC" w:rsidR="005F41EB" w:rsidRPr="0015502C" w:rsidRDefault="005F41EB" w:rsidP="005F41EB">
            <w:pPr>
              <w:pStyle w:val="BodyText"/>
            </w:pPr>
            <w:r w:rsidRPr="0015502C">
              <w:rPr>
                <w:color w:val="000000"/>
              </w:rPr>
              <w:t>NDMA</w:t>
            </w:r>
          </w:p>
        </w:tc>
        <w:tc>
          <w:tcPr>
            <w:tcW w:w="1803" w:type="dxa"/>
            <w:vAlign w:val="center"/>
          </w:tcPr>
          <w:p w14:paraId="0B76724F" w14:textId="24BCA95F" w:rsidR="005F41EB" w:rsidRPr="0015502C" w:rsidRDefault="005F41EB" w:rsidP="005F41EB">
            <w:pPr>
              <w:pStyle w:val="BodyText"/>
            </w:pPr>
            <w:r w:rsidRPr="0015502C">
              <w:rPr>
                <w:color w:val="000000"/>
              </w:rPr>
              <w:t>2</w:t>
            </w:r>
          </w:p>
        </w:tc>
        <w:tc>
          <w:tcPr>
            <w:tcW w:w="1297" w:type="dxa"/>
            <w:vAlign w:val="center"/>
          </w:tcPr>
          <w:p w14:paraId="6F3200D7" w14:textId="5C227505" w:rsidR="005F41EB" w:rsidRPr="0015502C" w:rsidRDefault="005F41EB" w:rsidP="005F41EB">
            <w:pPr>
              <w:pStyle w:val="BodyText"/>
              <w:rPr>
                <w:color w:val="000000"/>
              </w:rPr>
            </w:pPr>
            <w:r w:rsidRPr="0015502C">
              <w:rPr>
                <w:color w:val="000000"/>
              </w:rPr>
              <w:t>85%</w:t>
            </w:r>
          </w:p>
        </w:tc>
        <w:tc>
          <w:tcPr>
            <w:tcW w:w="1400" w:type="dxa"/>
            <w:vAlign w:val="center"/>
          </w:tcPr>
          <w:p w14:paraId="5A0BF7FF" w14:textId="24023B80" w:rsidR="005F41EB" w:rsidRPr="0015502C" w:rsidRDefault="005F41EB" w:rsidP="005F41EB">
            <w:pPr>
              <w:pStyle w:val="BodyText"/>
            </w:pPr>
            <w:r w:rsidRPr="0015502C">
              <w:rPr>
                <w:color w:val="000000"/>
              </w:rPr>
              <w:t>43%</w:t>
            </w:r>
          </w:p>
        </w:tc>
        <w:tc>
          <w:tcPr>
            <w:tcW w:w="1395" w:type="dxa"/>
            <w:vAlign w:val="center"/>
          </w:tcPr>
          <w:p w14:paraId="1835CD6D" w14:textId="1B442BEB" w:rsidR="005F41EB" w:rsidRPr="0015502C" w:rsidRDefault="005F41EB" w:rsidP="005F41EB">
            <w:pPr>
              <w:pStyle w:val="BodyText"/>
            </w:pPr>
            <w:r w:rsidRPr="0015502C">
              <w:rPr>
                <w:color w:val="000000"/>
              </w:rPr>
              <w:t>127%</w:t>
            </w:r>
          </w:p>
        </w:tc>
        <w:tc>
          <w:tcPr>
            <w:tcW w:w="1320" w:type="dxa"/>
            <w:vAlign w:val="center"/>
          </w:tcPr>
          <w:p w14:paraId="44C15866" w14:textId="3F4D1EFA" w:rsidR="005F41EB" w:rsidRPr="0015502C" w:rsidRDefault="005F41EB" w:rsidP="005F41EB">
            <w:pPr>
              <w:pStyle w:val="BodyText"/>
            </w:pPr>
            <w:r w:rsidRPr="0015502C">
              <w:rPr>
                <w:color w:val="000000"/>
              </w:rPr>
              <w:t>&gt;2</w:t>
            </w:r>
            <w:r w:rsidRPr="0015502C">
              <w:rPr>
                <w:color w:val="000000"/>
                <w:vertAlign w:val="superscript"/>
              </w:rPr>
              <w:t>b</w:t>
            </w:r>
          </w:p>
        </w:tc>
        <w:tc>
          <w:tcPr>
            <w:tcW w:w="1225" w:type="dxa"/>
            <w:vAlign w:val="center"/>
          </w:tcPr>
          <w:p w14:paraId="1ACC5665" w14:textId="12488F7A" w:rsidR="005F41EB" w:rsidRPr="0015502C" w:rsidRDefault="00447F0F" w:rsidP="005F41EB">
            <w:pPr>
              <w:pStyle w:val="BodyText"/>
              <w:rPr>
                <w:color w:val="000000"/>
              </w:rPr>
            </w:pPr>
            <w:r>
              <w:rPr>
                <w:i/>
                <w:iCs/>
                <w:color w:val="000000"/>
              </w:rPr>
              <w:t>l</w:t>
            </w:r>
          </w:p>
        </w:tc>
      </w:tr>
      <w:tr w:rsidR="005F41EB" w14:paraId="3C17C614" w14:textId="5BFD06DE" w:rsidTr="005F41EB">
        <w:tc>
          <w:tcPr>
            <w:tcW w:w="1482" w:type="dxa"/>
            <w:vAlign w:val="center"/>
          </w:tcPr>
          <w:p w14:paraId="51B3630B" w14:textId="00F8562A" w:rsidR="005F41EB" w:rsidRPr="0015502C" w:rsidRDefault="005F41EB" w:rsidP="005F41EB">
            <w:pPr>
              <w:pStyle w:val="BodyText"/>
            </w:pPr>
            <w:r w:rsidRPr="0015502C">
              <w:rPr>
                <w:color w:val="000000"/>
              </w:rPr>
              <w:t>5</w:t>
            </w:r>
          </w:p>
        </w:tc>
        <w:tc>
          <w:tcPr>
            <w:tcW w:w="1474" w:type="dxa"/>
            <w:vAlign w:val="center"/>
          </w:tcPr>
          <w:p w14:paraId="69EB7842" w14:textId="0C4882ED" w:rsidR="005F41EB" w:rsidRPr="0015502C" w:rsidRDefault="005F41EB" w:rsidP="005F41EB">
            <w:pPr>
              <w:pStyle w:val="BodyText"/>
            </w:pPr>
            <w:r w:rsidRPr="0015502C">
              <w:rPr>
                <w:color w:val="000000"/>
              </w:rPr>
              <w:t>NDMA</w:t>
            </w:r>
          </w:p>
        </w:tc>
        <w:tc>
          <w:tcPr>
            <w:tcW w:w="1803" w:type="dxa"/>
            <w:vAlign w:val="center"/>
          </w:tcPr>
          <w:p w14:paraId="09715EF6" w14:textId="5F754E90" w:rsidR="005F41EB" w:rsidRPr="0015502C" w:rsidRDefault="005F41EB" w:rsidP="005F41EB">
            <w:pPr>
              <w:pStyle w:val="BodyText"/>
            </w:pPr>
            <w:r w:rsidRPr="0015502C">
              <w:rPr>
                <w:color w:val="000000"/>
              </w:rPr>
              <w:t>1</w:t>
            </w:r>
          </w:p>
        </w:tc>
        <w:tc>
          <w:tcPr>
            <w:tcW w:w="1297" w:type="dxa"/>
            <w:vAlign w:val="center"/>
          </w:tcPr>
          <w:p w14:paraId="5D8DC366" w14:textId="30F03089" w:rsidR="005F41EB" w:rsidRPr="0015502C" w:rsidRDefault="005F41EB" w:rsidP="005F41EB">
            <w:pPr>
              <w:pStyle w:val="BodyText"/>
              <w:rPr>
                <w:color w:val="000000"/>
              </w:rPr>
            </w:pPr>
            <w:r w:rsidRPr="0015502C">
              <w:rPr>
                <w:color w:val="000000"/>
              </w:rPr>
              <w:t>122%</w:t>
            </w:r>
          </w:p>
        </w:tc>
        <w:tc>
          <w:tcPr>
            <w:tcW w:w="1400" w:type="dxa"/>
            <w:vAlign w:val="center"/>
          </w:tcPr>
          <w:p w14:paraId="5D54B4D2" w14:textId="39C63406" w:rsidR="005F41EB" w:rsidRPr="0015502C" w:rsidRDefault="005F41EB" w:rsidP="005F41EB">
            <w:pPr>
              <w:pStyle w:val="BodyText"/>
            </w:pPr>
            <w:r w:rsidRPr="0015502C">
              <w:rPr>
                <w:color w:val="000000"/>
              </w:rPr>
              <w:t>104%</w:t>
            </w:r>
          </w:p>
        </w:tc>
        <w:tc>
          <w:tcPr>
            <w:tcW w:w="1395" w:type="dxa"/>
            <w:vAlign w:val="center"/>
          </w:tcPr>
          <w:p w14:paraId="15A9B1A3" w14:textId="524570E5" w:rsidR="005F41EB" w:rsidRPr="0015502C" w:rsidRDefault="005F41EB" w:rsidP="005F41EB">
            <w:pPr>
              <w:pStyle w:val="BodyText"/>
            </w:pPr>
            <w:r w:rsidRPr="0015502C">
              <w:rPr>
                <w:color w:val="000000"/>
              </w:rPr>
              <w:t>141%</w:t>
            </w:r>
          </w:p>
        </w:tc>
        <w:tc>
          <w:tcPr>
            <w:tcW w:w="1320" w:type="dxa"/>
            <w:vAlign w:val="center"/>
          </w:tcPr>
          <w:p w14:paraId="57F1C3F4" w14:textId="248C5995" w:rsidR="005F41EB" w:rsidRPr="0015502C" w:rsidRDefault="005F41EB" w:rsidP="005F41EB">
            <w:pPr>
              <w:pStyle w:val="BodyText"/>
            </w:pPr>
            <w:r w:rsidRPr="0015502C">
              <w:rPr>
                <w:color w:val="000000"/>
              </w:rPr>
              <w:t>1</w:t>
            </w:r>
          </w:p>
        </w:tc>
        <w:tc>
          <w:tcPr>
            <w:tcW w:w="1225" w:type="dxa"/>
            <w:vAlign w:val="center"/>
          </w:tcPr>
          <w:p w14:paraId="14FD69DD" w14:textId="4ABA7571" w:rsidR="005F41EB" w:rsidRPr="0015502C" w:rsidRDefault="00D36708" w:rsidP="005F41EB">
            <w:pPr>
              <w:pStyle w:val="BodyText"/>
              <w:rPr>
                <w:color w:val="000000"/>
              </w:rPr>
            </w:pPr>
            <w:r>
              <w:rPr>
                <w:i/>
                <w:iCs/>
                <w:color w:val="000000"/>
              </w:rPr>
              <w:t>m</w:t>
            </w:r>
            <w:r w:rsidR="005F41EB" w:rsidRPr="0015502C">
              <w:rPr>
                <w:color w:val="000000"/>
              </w:rPr>
              <w:t> </w:t>
            </w:r>
          </w:p>
        </w:tc>
      </w:tr>
      <w:tr w:rsidR="005F41EB" w14:paraId="33F4FFE6" w14:textId="16C33187" w:rsidTr="005F41EB">
        <w:tc>
          <w:tcPr>
            <w:tcW w:w="1482" w:type="dxa"/>
            <w:vAlign w:val="center"/>
          </w:tcPr>
          <w:p w14:paraId="7716CC7F" w14:textId="61FDE5EE" w:rsidR="005F41EB" w:rsidRPr="0015502C" w:rsidRDefault="005F41EB" w:rsidP="005F41EB">
            <w:pPr>
              <w:pStyle w:val="BodyText"/>
            </w:pPr>
            <w:r w:rsidRPr="0015502C">
              <w:rPr>
                <w:color w:val="000000"/>
              </w:rPr>
              <w:t>6</w:t>
            </w:r>
          </w:p>
        </w:tc>
        <w:tc>
          <w:tcPr>
            <w:tcW w:w="1474" w:type="dxa"/>
            <w:vAlign w:val="center"/>
          </w:tcPr>
          <w:p w14:paraId="40B01F2B" w14:textId="7193E4C6" w:rsidR="005F41EB" w:rsidRPr="0015502C" w:rsidRDefault="005F41EB" w:rsidP="005F41EB">
            <w:pPr>
              <w:pStyle w:val="BodyText"/>
            </w:pPr>
            <w:r w:rsidRPr="0015502C">
              <w:rPr>
                <w:color w:val="000000"/>
              </w:rPr>
              <w:t>NDMA</w:t>
            </w:r>
          </w:p>
        </w:tc>
        <w:tc>
          <w:tcPr>
            <w:tcW w:w="1803" w:type="dxa"/>
            <w:vAlign w:val="center"/>
          </w:tcPr>
          <w:p w14:paraId="3FA8985A" w14:textId="1E3202F0" w:rsidR="005F41EB" w:rsidRPr="0015502C" w:rsidRDefault="005F41EB" w:rsidP="005F41EB">
            <w:pPr>
              <w:pStyle w:val="BodyText"/>
            </w:pPr>
            <w:r w:rsidRPr="0015502C">
              <w:rPr>
                <w:color w:val="000000"/>
              </w:rPr>
              <w:t>2</w:t>
            </w:r>
          </w:p>
        </w:tc>
        <w:tc>
          <w:tcPr>
            <w:tcW w:w="1297" w:type="dxa"/>
            <w:vAlign w:val="center"/>
          </w:tcPr>
          <w:p w14:paraId="3FE59D7B" w14:textId="0982CAF2" w:rsidR="005F41EB" w:rsidRPr="0015502C" w:rsidRDefault="005F41EB" w:rsidP="005F41EB">
            <w:pPr>
              <w:pStyle w:val="BodyText"/>
              <w:rPr>
                <w:color w:val="000000"/>
              </w:rPr>
            </w:pPr>
            <w:r w:rsidRPr="0015502C">
              <w:rPr>
                <w:color w:val="000000"/>
              </w:rPr>
              <w:t>90%</w:t>
            </w:r>
          </w:p>
        </w:tc>
        <w:tc>
          <w:tcPr>
            <w:tcW w:w="1400" w:type="dxa"/>
            <w:vAlign w:val="center"/>
          </w:tcPr>
          <w:p w14:paraId="41E98578" w14:textId="48B3444F" w:rsidR="005F41EB" w:rsidRPr="0015502C" w:rsidRDefault="005F41EB" w:rsidP="005F41EB">
            <w:pPr>
              <w:pStyle w:val="BodyText"/>
            </w:pPr>
            <w:r w:rsidRPr="0015502C">
              <w:rPr>
                <w:color w:val="000000"/>
              </w:rPr>
              <w:t>50%</w:t>
            </w:r>
          </w:p>
        </w:tc>
        <w:tc>
          <w:tcPr>
            <w:tcW w:w="1395" w:type="dxa"/>
            <w:vAlign w:val="center"/>
          </w:tcPr>
          <w:p w14:paraId="36B21F17" w14:textId="313875E0" w:rsidR="005F41EB" w:rsidRPr="0015502C" w:rsidRDefault="005F41EB" w:rsidP="005F41EB">
            <w:pPr>
              <w:pStyle w:val="BodyText"/>
            </w:pPr>
            <w:r w:rsidRPr="0015502C">
              <w:rPr>
                <w:color w:val="000000"/>
              </w:rPr>
              <w:t>130%</w:t>
            </w:r>
          </w:p>
        </w:tc>
        <w:tc>
          <w:tcPr>
            <w:tcW w:w="1320" w:type="dxa"/>
            <w:vAlign w:val="center"/>
          </w:tcPr>
          <w:p w14:paraId="3277DE8B" w14:textId="65BDE6CC" w:rsidR="005F41EB" w:rsidRPr="0015502C" w:rsidRDefault="005F41EB" w:rsidP="005F41EB">
            <w:pPr>
              <w:pStyle w:val="BodyText"/>
            </w:pPr>
            <w:r w:rsidRPr="0015502C">
              <w:rPr>
                <w:color w:val="000000"/>
              </w:rPr>
              <w:t>2</w:t>
            </w:r>
          </w:p>
        </w:tc>
        <w:tc>
          <w:tcPr>
            <w:tcW w:w="1225" w:type="dxa"/>
            <w:vAlign w:val="center"/>
          </w:tcPr>
          <w:p w14:paraId="594FD465" w14:textId="4F069F4C" w:rsidR="005F41EB" w:rsidRPr="0015502C" w:rsidRDefault="00D36708" w:rsidP="005F41EB">
            <w:pPr>
              <w:pStyle w:val="BodyText"/>
              <w:rPr>
                <w:color w:val="000000"/>
              </w:rPr>
            </w:pPr>
            <w:r>
              <w:rPr>
                <w:i/>
                <w:iCs/>
                <w:color w:val="000000"/>
              </w:rPr>
              <w:t>m</w:t>
            </w:r>
          </w:p>
        </w:tc>
      </w:tr>
      <w:tr w:rsidR="005F41EB" w14:paraId="04168EB9" w14:textId="70D2D083" w:rsidTr="005F41EB">
        <w:tc>
          <w:tcPr>
            <w:tcW w:w="1482" w:type="dxa"/>
            <w:vAlign w:val="center"/>
          </w:tcPr>
          <w:p w14:paraId="5909E64E" w14:textId="6BD85A7D" w:rsidR="005F41EB" w:rsidRPr="0015502C" w:rsidRDefault="005F41EB" w:rsidP="005F41EB">
            <w:pPr>
              <w:pStyle w:val="BodyText"/>
            </w:pPr>
            <w:r w:rsidRPr="0015502C">
              <w:rPr>
                <w:color w:val="000000"/>
              </w:rPr>
              <w:t>1</w:t>
            </w:r>
          </w:p>
        </w:tc>
        <w:tc>
          <w:tcPr>
            <w:tcW w:w="1474" w:type="dxa"/>
            <w:vAlign w:val="center"/>
          </w:tcPr>
          <w:p w14:paraId="6BD530AD" w14:textId="3878F4E3" w:rsidR="005F41EB" w:rsidRPr="0015502C" w:rsidRDefault="005F41EB" w:rsidP="005F41EB">
            <w:pPr>
              <w:pStyle w:val="BodyText"/>
            </w:pPr>
            <w:r w:rsidRPr="0015502C">
              <w:rPr>
                <w:color w:val="000000"/>
              </w:rPr>
              <w:t>NDPA</w:t>
            </w:r>
          </w:p>
        </w:tc>
        <w:tc>
          <w:tcPr>
            <w:tcW w:w="1803" w:type="dxa"/>
            <w:vAlign w:val="center"/>
          </w:tcPr>
          <w:p w14:paraId="6CB93DBA" w14:textId="1DBBECB1" w:rsidR="005F41EB" w:rsidRPr="0015502C" w:rsidRDefault="005F41EB" w:rsidP="005F41EB">
            <w:pPr>
              <w:pStyle w:val="BodyText"/>
            </w:pPr>
            <w:r w:rsidRPr="0015502C">
              <w:rPr>
                <w:color w:val="000000"/>
              </w:rPr>
              <w:t>2</w:t>
            </w:r>
          </w:p>
        </w:tc>
        <w:tc>
          <w:tcPr>
            <w:tcW w:w="1297" w:type="dxa"/>
            <w:vAlign w:val="center"/>
          </w:tcPr>
          <w:p w14:paraId="75E5DABC" w14:textId="79B04ADA" w:rsidR="005F41EB" w:rsidRPr="0015502C" w:rsidRDefault="005F41EB" w:rsidP="005F41EB">
            <w:pPr>
              <w:pStyle w:val="BodyText"/>
              <w:rPr>
                <w:color w:val="000000"/>
              </w:rPr>
            </w:pPr>
            <w:r w:rsidRPr="0015502C">
              <w:rPr>
                <w:color w:val="000000"/>
              </w:rPr>
              <w:t>76%</w:t>
            </w:r>
          </w:p>
        </w:tc>
        <w:tc>
          <w:tcPr>
            <w:tcW w:w="1400" w:type="dxa"/>
            <w:vAlign w:val="center"/>
          </w:tcPr>
          <w:p w14:paraId="19820388" w14:textId="26192B92" w:rsidR="005F41EB" w:rsidRPr="0015502C" w:rsidRDefault="005F41EB" w:rsidP="005F41EB">
            <w:pPr>
              <w:pStyle w:val="BodyText"/>
            </w:pPr>
            <w:r w:rsidRPr="0015502C">
              <w:rPr>
                <w:color w:val="000000"/>
              </w:rPr>
              <w:t>52%</w:t>
            </w:r>
          </w:p>
        </w:tc>
        <w:tc>
          <w:tcPr>
            <w:tcW w:w="1395" w:type="dxa"/>
            <w:vAlign w:val="center"/>
          </w:tcPr>
          <w:p w14:paraId="2BCE2EBB" w14:textId="6C8D286F" w:rsidR="005F41EB" w:rsidRPr="0015502C" w:rsidRDefault="005F41EB" w:rsidP="005F41EB">
            <w:pPr>
              <w:pStyle w:val="BodyText"/>
            </w:pPr>
            <w:r w:rsidRPr="0015502C">
              <w:rPr>
                <w:color w:val="000000"/>
              </w:rPr>
              <w:t>99%</w:t>
            </w:r>
          </w:p>
        </w:tc>
        <w:tc>
          <w:tcPr>
            <w:tcW w:w="1320" w:type="dxa"/>
            <w:vAlign w:val="center"/>
          </w:tcPr>
          <w:p w14:paraId="154449F2" w14:textId="1F209DD3" w:rsidR="005F41EB" w:rsidRPr="0015502C" w:rsidRDefault="005F41EB" w:rsidP="005F41EB">
            <w:pPr>
              <w:pStyle w:val="BodyText"/>
            </w:pPr>
            <w:r w:rsidRPr="0015502C">
              <w:rPr>
                <w:color w:val="000000"/>
              </w:rPr>
              <w:t>2</w:t>
            </w:r>
          </w:p>
        </w:tc>
        <w:tc>
          <w:tcPr>
            <w:tcW w:w="1225" w:type="dxa"/>
            <w:vAlign w:val="center"/>
          </w:tcPr>
          <w:p w14:paraId="629637C9" w14:textId="41537D4C" w:rsidR="005F41EB" w:rsidRPr="0015502C" w:rsidRDefault="005F41EB" w:rsidP="005F41EB">
            <w:pPr>
              <w:pStyle w:val="BodyText"/>
              <w:rPr>
                <w:color w:val="000000"/>
              </w:rPr>
            </w:pPr>
            <w:r w:rsidRPr="0015502C">
              <w:rPr>
                <w:color w:val="000000"/>
              </w:rPr>
              <w:t> </w:t>
            </w:r>
          </w:p>
        </w:tc>
      </w:tr>
      <w:tr w:rsidR="005F41EB" w14:paraId="4456E323" w14:textId="1E7346AE" w:rsidTr="005F41EB">
        <w:tc>
          <w:tcPr>
            <w:tcW w:w="1482" w:type="dxa"/>
            <w:vAlign w:val="center"/>
          </w:tcPr>
          <w:p w14:paraId="706E0860" w14:textId="3A9A14ED" w:rsidR="005F41EB" w:rsidRPr="0015502C" w:rsidRDefault="005F41EB" w:rsidP="005F41EB">
            <w:pPr>
              <w:pStyle w:val="BodyText"/>
            </w:pPr>
            <w:r w:rsidRPr="0015502C">
              <w:rPr>
                <w:color w:val="000000"/>
              </w:rPr>
              <w:t>2</w:t>
            </w:r>
          </w:p>
        </w:tc>
        <w:tc>
          <w:tcPr>
            <w:tcW w:w="1474" w:type="dxa"/>
            <w:vAlign w:val="center"/>
          </w:tcPr>
          <w:p w14:paraId="48443B6B" w14:textId="00F4623E" w:rsidR="005F41EB" w:rsidRPr="0015502C" w:rsidRDefault="005F41EB" w:rsidP="005F41EB">
            <w:pPr>
              <w:pStyle w:val="BodyText"/>
            </w:pPr>
            <w:r w:rsidRPr="0015502C">
              <w:rPr>
                <w:color w:val="000000"/>
              </w:rPr>
              <w:t>NDPA</w:t>
            </w:r>
          </w:p>
        </w:tc>
        <w:tc>
          <w:tcPr>
            <w:tcW w:w="1803" w:type="dxa"/>
            <w:vAlign w:val="center"/>
          </w:tcPr>
          <w:p w14:paraId="7CA84B1D" w14:textId="281D04E7" w:rsidR="005F41EB" w:rsidRPr="0015502C" w:rsidRDefault="005F41EB" w:rsidP="005F41EB">
            <w:pPr>
              <w:pStyle w:val="BodyText"/>
            </w:pPr>
            <w:r w:rsidRPr="0015502C">
              <w:rPr>
                <w:color w:val="000000"/>
              </w:rPr>
              <w:t>2</w:t>
            </w:r>
          </w:p>
        </w:tc>
        <w:tc>
          <w:tcPr>
            <w:tcW w:w="1297" w:type="dxa"/>
            <w:vAlign w:val="center"/>
          </w:tcPr>
          <w:p w14:paraId="5723F626" w14:textId="7B347C16" w:rsidR="005F41EB" w:rsidRPr="0015502C" w:rsidRDefault="005F41EB" w:rsidP="005F41EB">
            <w:pPr>
              <w:pStyle w:val="BodyText"/>
              <w:rPr>
                <w:color w:val="000000"/>
              </w:rPr>
            </w:pPr>
            <w:r w:rsidRPr="0015502C">
              <w:rPr>
                <w:color w:val="000000"/>
              </w:rPr>
              <w:t>119%</w:t>
            </w:r>
          </w:p>
        </w:tc>
        <w:tc>
          <w:tcPr>
            <w:tcW w:w="1400" w:type="dxa"/>
            <w:vAlign w:val="center"/>
          </w:tcPr>
          <w:p w14:paraId="5F56902B" w14:textId="31294E9E" w:rsidR="005F41EB" w:rsidRPr="0015502C" w:rsidRDefault="005F41EB" w:rsidP="005F41EB">
            <w:pPr>
              <w:pStyle w:val="BodyText"/>
            </w:pPr>
            <w:r w:rsidRPr="0015502C">
              <w:rPr>
                <w:color w:val="000000"/>
              </w:rPr>
              <w:t>100%</w:t>
            </w:r>
          </w:p>
        </w:tc>
        <w:tc>
          <w:tcPr>
            <w:tcW w:w="1395" w:type="dxa"/>
            <w:vAlign w:val="center"/>
          </w:tcPr>
          <w:p w14:paraId="16E5AC8C" w14:textId="4D65691E" w:rsidR="005F41EB" w:rsidRPr="0015502C" w:rsidRDefault="005F41EB" w:rsidP="005F41EB">
            <w:pPr>
              <w:pStyle w:val="BodyText"/>
            </w:pPr>
            <w:r w:rsidRPr="0015502C">
              <w:rPr>
                <w:color w:val="000000"/>
              </w:rPr>
              <w:t>138%</w:t>
            </w:r>
          </w:p>
        </w:tc>
        <w:tc>
          <w:tcPr>
            <w:tcW w:w="1320" w:type="dxa"/>
            <w:vAlign w:val="center"/>
          </w:tcPr>
          <w:p w14:paraId="16519762" w14:textId="33C8DABF" w:rsidR="005F41EB" w:rsidRPr="0015502C" w:rsidRDefault="005F41EB" w:rsidP="005F41EB">
            <w:pPr>
              <w:pStyle w:val="BodyText"/>
            </w:pPr>
            <w:r w:rsidRPr="0015502C">
              <w:rPr>
                <w:color w:val="000000"/>
              </w:rPr>
              <w:t>2</w:t>
            </w:r>
          </w:p>
        </w:tc>
        <w:tc>
          <w:tcPr>
            <w:tcW w:w="1225" w:type="dxa"/>
            <w:vAlign w:val="center"/>
          </w:tcPr>
          <w:p w14:paraId="476B4027" w14:textId="3B7C8F94" w:rsidR="005F41EB" w:rsidRPr="0015502C" w:rsidRDefault="005F41EB" w:rsidP="005F41EB">
            <w:pPr>
              <w:pStyle w:val="BodyText"/>
              <w:rPr>
                <w:color w:val="000000"/>
              </w:rPr>
            </w:pPr>
            <w:r w:rsidRPr="0015502C">
              <w:rPr>
                <w:color w:val="000000"/>
              </w:rPr>
              <w:t> </w:t>
            </w:r>
          </w:p>
        </w:tc>
      </w:tr>
      <w:tr w:rsidR="005F41EB" w14:paraId="50DE19BE" w14:textId="221AB237" w:rsidTr="005F41EB">
        <w:tc>
          <w:tcPr>
            <w:tcW w:w="1482" w:type="dxa"/>
            <w:vAlign w:val="center"/>
          </w:tcPr>
          <w:p w14:paraId="5454842A" w14:textId="659EA1E5" w:rsidR="005F41EB" w:rsidRPr="0015502C" w:rsidRDefault="005F41EB" w:rsidP="005F41EB">
            <w:pPr>
              <w:pStyle w:val="BodyText"/>
            </w:pPr>
            <w:r w:rsidRPr="0015502C">
              <w:rPr>
                <w:color w:val="000000"/>
              </w:rPr>
              <w:t>3</w:t>
            </w:r>
          </w:p>
        </w:tc>
        <w:tc>
          <w:tcPr>
            <w:tcW w:w="1474" w:type="dxa"/>
            <w:vAlign w:val="center"/>
          </w:tcPr>
          <w:p w14:paraId="495F1FEA" w14:textId="4069FFE4" w:rsidR="005F41EB" w:rsidRPr="0015502C" w:rsidRDefault="005F41EB" w:rsidP="005F41EB">
            <w:pPr>
              <w:pStyle w:val="BodyText"/>
            </w:pPr>
            <w:r w:rsidRPr="0015502C">
              <w:rPr>
                <w:color w:val="000000"/>
              </w:rPr>
              <w:t>NDPA</w:t>
            </w:r>
          </w:p>
        </w:tc>
        <w:tc>
          <w:tcPr>
            <w:tcW w:w="1803" w:type="dxa"/>
            <w:vAlign w:val="center"/>
          </w:tcPr>
          <w:p w14:paraId="615839FC" w14:textId="0A5DA7A9" w:rsidR="005F41EB" w:rsidRPr="0015502C" w:rsidRDefault="005F41EB" w:rsidP="005F41EB">
            <w:pPr>
              <w:pStyle w:val="BodyText"/>
            </w:pPr>
            <w:r w:rsidRPr="0015502C">
              <w:rPr>
                <w:color w:val="000000"/>
              </w:rPr>
              <w:t>5</w:t>
            </w:r>
          </w:p>
        </w:tc>
        <w:tc>
          <w:tcPr>
            <w:tcW w:w="1297" w:type="dxa"/>
            <w:vAlign w:val="center"/>
          </w:tcPr>
          <w:p w14:paraId="593E90F7" w14:textId="2789519A" w:rsidR="005F41EB" w:rsidRPr="0015502C" w:rsidRDefault="005F41EB" w:rsidP="005F41EB">
            <w:pPr>
              <w:pStyle w:val="BodyText"/>
              <w:rPr>
                <w:color w:val="000000"/>
              </w:rPr>
            </w:pPr>
            <w:r w:rsidRPr="0015502C">
              <w:rPr>
                <w:color w:val="000000"/>
              </w:rPr>
              <w:t>91%</w:t>
            </w:r>
          </w:p>
        </w:tc>
        <w:tc>
          <w:tcPr>
            <w:tcW w:w="1400" w:type="dxa"/>
            <w:vAlign w:val="center"/>
          </w:tcPr>
          <w:p w14:paraId="10B55A8E" w14:textId="0893DB08" w:rsidR="005F41EB" w:rsidRPr="0015502C" w:rsidRDefault="005F41EB" w:rsidP="005F41EB">
            <w:pPr>
              <w:pStyle w:val="BodyText"/>
            </w:pPr>
            <w:r w:rsidRPr="0015502C">
              <w:rPr>
                <w:color w:val="000000"/>
              </w:rPr>
              <w:t>66%</w:t>
            </w:r>
          </w:p>
        </w:tc>
        <w:tc>
          <w:tcPr>
            <w:tcW w:w="1395" w:type="dxa"/>
            <w:vAlign w:val="center"/>
          </w:tcPr>
          <w:p w14:paraId="185FC38B" w14:textId="4986CE3F" w:rsidR="005F41EB" w:rsidRPr="0015502C" w:rsidRDefault="005F41EB" w:rsidP="005F41EB">
            <w:pPr>
              <w:pStyle w:val="BodyText"/>
            </w:pPr>
            <w:r w:rsidRPr="0015502C">
              <w:rPr>
                <w:color w:val="000000"/>
              </w:rPr>
              <w:t>116%</w:t>
            </w:r>
          </w:p>
        </w:tc>
        <w:tc>
          <w:tcPr>
            <w:tcW w:w="1320" w:type="dxa"/>
            <w:vAlign w:val="center"/>
          </w:tcPr>
          <w:p w14:paraId="09ACE64F" w14:textId="587A7A9B" w:rsidR="005F41EB" w:rsidRPr="0015502C" w:rsidRDefault="005F41EB" w:rsidP="005F41EB">
            <w:pPr>
              <w:pStyle w:val="BodyText"/>
            </w:pPr>
            <w:r w:rsidRPr="0015502C">
              <w:rPr>
                <w:color w:val="000000"/>
              </w:rPr>
              <w:t>5</w:t>
            </w:r>
          </w:p>
        </w:tc>
        <w:tc>
          <w:tcPr>
            <w:tcW w:w="1225" w:type="dxa"/>
            <w:vAlign w:val="center"/>
          </w:tcPr>
          <w:p w14:paraId="75339995" w14:textId="6DBE6F5D" w:rsidR="005F41EB" w:rsidRPr="0015502C" w:rsidRDefault="005F41EB" w:rsidP="005F41EB">
            <w:pPr>
              <w:pStyle w:val="BodyText"/>
              <w:rPr>
                <w:color w:val="000000"/>
              </w:rPr>
            </w:pPr>
            <w:r w:rsidRPr="0015502C">
              <w:rPr>
                <w:color w:val="000000"/>
              </w:rPr>
              <w:t> </w:t>
            </w:r>
          </w:p>
        </w:tc>
      </w:tr>
      <w:tr w:rsidR="005F41EB" w14:paraId="2C2F4FEF" w14:textId="3CA0B7B0" w:rsidTr="005F41EB">
        <w:tc>
          <w:tcPr>
            <w:tcW w:w="1482" w:type="dxa"/>
            <w:vAlign w:val="center"/>
          </w:tcPr>
          <w:p w14:paraId="738E6B75" w14:textId="01EBAF57" w:rsidR="005F41EB" w:rsidRPr="0015502C" w:rsidRDefault="005F41EB" w:rsidP="005F41EB">
            <w:pPr>
              <w:pStyle w:val="BodyText"/>
            </w:pPr>
            <w:r w:rsidRPr="0015502C">
              <w:rPr>
                <w:color w:val="000000"/>
              </w:rPr>
              <w:t>4</w:t>
            </w:r>
          </w:p>
        </w:tc>
        <w:tc>
          <w:tcPr>
            <w:tcW w:w="1474" w:type="dxa"/>
            <w:vAlign w:val="center"/>
          </w:tcPr>
          <w:p w14:paraId="39BD54C0" w14:textId="592CE200" w:rsidR="005F41EB" w:rsidRPr="0015502C" w:rsidRDefault="005F41EB" w:rsidP="005F41EB">
            <w:pPr>
              <w:pStyle w:val="BodyText"/>
            </w:pPr>
            <w:r w:rsidRPr="0015502C">
              <w:rPr>
                <w:color w:val="000000"/>
              </w:rPr>
              <w:t>NDPA</w:t>
            </w:r>
          </w:p>
        </w:tc>
        <w:tc>
          <w:tcPr>
            <w:tcW w:w="1803" w:type="dxa"/>
            <w:vAlign w:val="center"/>
          </w:tcPr>
          <w:p w14:paraId="2F691D4C" w14:textId="1D3384A0" w:rsidR="005F41EB" w:rsidRPr="0015502C" w:rsidRDefault="005F41EB" w:rsidP="005F41EB">
            <w:pPr>
              <w:pStyle w:val="BodyText"/>
            </w:pPr>
            <w:r w:rsidRPr="0015502C">
              <w:rPr>
                <w:color w:val="000000"/>
              </w:rPr>
              <w:t>2</w:t>
            </w:r>
          </w:p>
        </w:tc>
        <w:tc>
          <w:tcPr>
            <w:tcW w:w="1297" w:type="dxa"/>
            <w:vAlign w:val="center"/>
          </w:tcPr>
          <w:p w14:paraId="71897117" w14:textId="5A0C534A" w:rsidR="005F41EB" w:rsidRPr="0015502C" w:rsidRDefault="005F41EB" w:rsidP="005F41EB">
            <w:pPr>
              <w:pStyle w:val="BodyText"/>
              <w:rPr>
                <w:color w:val="000000"/>
              </w:rPr>
            </w:pPr>
            <w:r w:rsidRPr="0015502C">
              <w:rPr>
                <w:color w:val="000000"/>
              </w:rPr>
              <w:t>93%</w:t>
            </w:r>
          </w:p>
        </w:tc>
        <w:tc>
          <w:tcPr>
            <w:tcW w:w="1400" w:type="dxa"/>
            <w:vAlign w:val="center"/>
          </w:tcPr>
          <w:p w14:paraId="6E95B463" w14:textId="6BDFFC8F" w:rsidR="005F41EB" w:rsidRPr="0015502C" w:rsidRDefault="005F41EB" w:rsidP="005F41EB">
            <w:pPr>
              <w:pStyle w:val="BodyText"/>
            </w:pPr>
            <w:r w:rsidRPr="0015502C">
              <w:rPr>
                <w:color w:val="000000"/>
              </w:rPr>
              <w:t>69%</w:t>
            </w:r>
          </w:p>
        </w:tc>
        <w:tc>
          <w:tcPr>
            <w:tcW w:w="1395" w:type="dxa"/>
            <w:vAlign w:val="center"/>
          </w:tcPr>
          <w:p w14:paraId="00363A9F" w14:textId="2BEC2841" w:rsidR="005F41EB" w:rsidRPr="0015502C" w:rsidRDefault="005F41EB" w:rsidP="005F41EB">
            <w:pPr>
              <w:pStyle w:val="BodyText"/>
            </w:pPr>
            <w:r w:rsidRPr="0015502C">
              <w:rPr>
                <w:color w:val="000000"/>
              </w:rPr>
              <w:t>117%</w:t>
            </w:r>
          </w:p>
        </w:tc>
        <w:tc>
          <w:tcPr>
            <w:tcW w:w="1320" w:type="dxa"/>
            <w:vAlign w:val="center"/>
          </w:tcPr>
          <w:p w14:paraId="298E1AE1" w14:textId="29DD216C" w:rsidR="005F41EB" w:rsidRPr="0015502C" w:rsidRDefault="005F41EB" w:rsidP="005F41EB">
            <w:pPr>
              <w:pStyle w:val="BodyText"/>
            </w:pPr>
            <w:r w:rsidRPr="0015502C">
              <w:rPr>
                <w:color w:val="000000"/>
              </w:rPr>
              <w:t>2</w:t>
            </w:r>
          </w:p>
        </w:tc>
        <w:tc>
          <w:tcPr>
            <w:tcW w:w="1225" w:type="dxa"/>
            <w:vAlign w:val="center"/>
          </w:tcPr>
          <w:p w14:paraId="7CB3ADE1" w14:textId="2357F178" w:rsidR="005F41EB" w:rsidRPr="0015502C" w:rsidRDefault="005F41EB" w:rsidP="005F41EB">
            <w:pPr>
              <w:pStyle w:val="BodyText"/>
              <w:rPr>
                <w:color w:val="000000"/>
              </w:rPr>
            </w:pPr>
            <w:r w:rsidRPr="0015502C">
              <w:rPr>
                <w:color w:val="000000"/>
              </w:rPr>
              <w:t> </w:t>
            </w:r>
          </w:p>
        </w:tc>
      </w:tr>
      <w:tr w:rsidR="005F41EB" w14:paraId="57F6D6A8" w14:textId="4F892893" w:rsidTr="005F41EB">
        <w:tc>
          <w:tcPr>
            <w:tcW w:w="1482" w:type="dxa"/>
            <w:vAlign w:val="center"/>
          </w:tcPr>
          <w:p w14:paraId="2E1A5C64" w14:textId="03F698DD" w:rsidR="005F41EB" w:rsidRPr="0015502C" w:rsidRDefault="005F41EB" w:rsidP="005F41EB">
            <w:pPr>
              <w:pStyle w:val="BodyText"/>
            </w:pPr>
            <w:r w:rsidRPr="0015502C">
              <w:rPr>
                <w:color w:val="000000"/>
              </w:rPr>
              <w:t>5</w:t>
            </w:r>
          </w:p>
        </w:tc>
        <w:tc>
          <w:tcPr>
            <w:tcW w:w="1474" w:type="dxa"/>
            <w:vAlign w:val="center"/>
          </w:tcPr>
          <w:p w14:paraId="445736A1" w14:textId="5AC14E7A" w:rsidR="005F41EB" w:rsidRPr="0015502C" w:rsidRDefault="005F41EB" w:rsidP="005F41EB">
            <w:pPr>
              <w:pStyle w:val="BodyText"/>
            </w:pPr>
            <w:r w:rsidRPr="0015502C">
              <w:rPr>
                <w:color w:val="000000"/>
              </w:rPr>
              <w:t>NDPA</w:t>
            </w:r>
          </w:p>
        </w:tc>
        <w:tc>
          <w:tcPr>
            <w:tcW w:w="1803" w:type="dxa"/>
            <w:vAlign w:val="center"/>
          </w:tcPr>
          <w:p w14:paraId="60D79135" w14:textId="079B16B9" w:rsidR="005F41EB" w:rsidRPr="0015502C" w:rsidRDefault="005F41EB" w:rsidP="005F41EB">
            <w:pPr>
              <w:pStyle w:val="BodyText"/>
            </w:pPr>
            <w:r w:rsidRPr="0015502C">
              <w:rPr>
                <w:color w:val="000000"/>
              </w:rPr>
              <w:t>1</w:t>
            </w:r>
          </w:p>
        </w:tc>
        <w:tc>
          <w:tcPr>
            <w:tcW w:w="1297" w:type="dxa"/>
            <w:vAlign w:val="center"/>
          </w:tcPr>
          <w:p w14:paraId="112676CA" w14:textId="25E42FA0" w:rsidR="005F41EB" w:rsidRPr="0015502C" w:rsidRDefault="005F41EB" w:rsidP="005F41EB">
            <w:pPr>
              <w:pStyle w:val="BodyText"/>
              <w:rPr>
                <w:color w:val="000000"/>
              </w:rPr>
            </w:pPr>
            <w:r w:rsidRPr="0015502C">
              <w:rPr>
                <w:color w:val="000000"/>
              </w:rPr>
              <w:t>101%</w:t>
            </w:r>
          </w:p>
        </w:tc>
        <w:tc>
          <w:tcPr>
            <w:tcW w:w="1400" w:type="dxa"/>
            <w:vAlign w:val="center"/>
          </w:tcPr>
          <w:p w14:paraId="48EA8C79" w14:textId="6E61002D" w:rsidR="005F41EB" w:rsidRPr="0015502C" w:rsidRDefault="005F41EB" w:rsidP="005F41EB">
            <w:pPr>
              <w:pStyle w:val="BodyText"/>
            </w:pPr>
            <w:r w:rsidRPr="0015502C">
              <w:rPr>
                <w:color w:val="000000"/>
              </w:rPr>
              <w:t>77%</w:t>
            </w:r>
          </w:p>
        </w:tc>
        <w:tc>
          <w:tcPr>
            <w:tcW w:w="1395" w:type="dxa"/>
            <w:vAlign w:val="center"/>
          </w:tcPr>
          <w:p w14:paraId="691BDF36" w14:textId="13C08ECA" w:rsidR="005F41EB" w:rsidRPr="0015502C" w:rsidRDefault="005F41EB" w:rsidP="005F41EB">
            <w:pPr>
              <w:pStyle w:val="BodyText"/>
            </w:pPr>
            <w:r w:rsidRPr="0015502C">
              <w:rPr>
                <w:color w:val="000000"/>
              </w:rPr>
              <w:t>124%</w:t>
            </w:r>
          </w:p>
        </w:tc>
        <w:tc>
          <w:tcPr>
            <w:tcW w:w="1320" w:type="dxa"/>
            <w:vAlign w:val="center"/>
          </w:tcPr>
          <w:p w14:paraId="303D01A4" w14:textId="781B47B9" w:rsidR="005F41EB" w:rsidRPr="0015502C" w:rsidRDefault="005F41EB" w:rsidP="005F41EB">
            <w:pPr>
              <w:pStyle w:val="BodyText"/>
            </w:pPr>
            <w:r w:rsidRPr="0015502C">
              <w:rPr>
                <w:color w:val="000000"/>
              </w:rPr>
              <w:t>1</w:t>
            </w:r>
          </w:p>
        </w:tc>
        <w:tc>
          <w:tcPr>
            <w:tcW w:w="1225" w:type="dxa"/>
            <w:vAlign w:val="center"/>
          </w:tcPr>
          <w:p w14:paraId="5BE663FF" w14:textId="112C97DE" w:rsidR="005F41EB" w:rsidRPr="0015502C" w:rsidRDefault="00D36708" w:rsidP="005F41EB">
            <w:pPr>
              <w:pStyle w:val="BodyText"/>
              <w:rPr>
                <w:color w:val="000000"/>
              </w:rPr>
            </w:pPr>
            <w:r>
              <w:rPr>
                <w:i/>
                <w:iCs/>
                <w:color w:val="000000"/>
              </w:rPr>
              <w:t>m</w:t>
            </w:r>
          </w:p>
        </w:tc>
      </w:tr>
      <w:tr w:rsidR="005F41EB" w14:paraId="418F9A3F" w14:textId="6321CB9E" w:rsidTr="005F41EB">
        <w:tc>
          <w:tcPr>
            <w:tcW w:w="1482" w:type="dxa"/>
            <w:vAlign w:val="center"/>
          </w:tcPr>
          <w:p w14:paraId="3395D9C7" w14:textId="664A2C0F" w:rsidR="005F41EB" w:rsidRPr="0015502C" w:rsidRDefault="005F41EB" w:rsidP="005F41EB">
            <w:pPr>
              <w:pStyle w:val="BodyText"/>
            </w:pPr>
            <w:r w:rsidRPr="0015502C">
              <w:rPr>
                <w:color w:val="000000"/>
              </w:rPr>
              <w:t>6</w:t>
            </w:r>
          </w:p>
        </w:tc>
        <w:tc>
          <w:tcPr>
            <w:tcW w:w="1474" w:type="dxa"/>
            <w:vAlign w:val="center"/>
          </w:tcPr>
          <w:p w14:paraId="16D06C9B" w14:textId="15C2F562" w:rsidR="005F41EB" w:rsidRPr="0015502C" w:rsidRDefault="005F41EB" w:rsidP="005F41EB">
            <w:pPr>
              <w:pStyle w:val="BodyText"/>
            </w:pPr>
            <w:r w:rsidRPr="0015502C">
              <w:rPr>
                <w:color w:val="000000"/>
              </w:rPr>
              <w:t>NDPA</w:t>
            </w:r>
          </w:p>
        </w:tc>
        <w:tc>
          <w:tcPr>
            <w:tcW w:w="1803" w:type="dxa"/>
            <w:vAlign w:val="center"/>
          </w:tcPr>
          <w:p w14:paraId="54E32A75" w14:textId="5981DD06" w:rsidR="005F41EB" w:rsidRPr="0015502C" w:rsidRDefault="005F41EB" w:rsidP="005F41EB">
            <w:pPr>
              <w:pStyle w:val="BodyText"/>
            </w:pPr>
            <w:r w:rsidRPr="0015502C">
              <w:rPr>
                <w:color w:val="000000"/>
              </w:rPr>
              <w:t>2</w:t>
            </w:r>
          </w:p>
        </w:tc>
        <w:tc>
          <w:tcPr>
            <w:tcW w:w="1297" w:type="dxa"/>
            <w:vAlign w:val="center"/>
          </w:tcPr>
          <w:p w14:paraId="2FFAEF22" w14:textId="3E03DCA0" w:rsidR="005F41EB" w:rsidRPr="0015502C" w:rsidRDefault="005F41EB" w:rsidP="005F41EB">
            <w:pPr>
              <w:pStyle w:val="BodyText"/>
              <w:rPr>
                <w:color w:val="000000"/>
              </w:rPr>
            </w:pPr>
            <w:r w:rsidRPr="0015502C">
              <w:rPr>
                <w:color w:val="000000"/>
              </w:rPr>
              <w:t>87%</w:t>
            </w:r>
          </w:p>
        </w:tc>
        <w:tc>
          <w:tcPr>
            <w:tcW w:w="1400" w:type="dxa"/>
            <w:vAlign w:val="center"/>
          </w:tcPr>
          <w:p w14:paraId="29E0B487" w14:textId="4A7A080F" w:rsidR="005F41EB" w:rsidRPr="0015502C" w:rsidRDefault="005F41EB" w:rsidP="005F41EB">
            <w:pPr>
              <w:pStyle w:val="BodyText"/>
            </w:pPr>
            <w:r w:rsidRPr="0015502C">
              <w:rPr>
                <w:color w:val="000000"/>
              </w:rPr>
              <w:t>76%</w:t>
            </w:r>
          </w:p>
        </w:tc>
        <w:tc>
          <w:tcPr>
            <w:tcW w:w="1395" w:type="dxa"/>
            <w:vAlign w:val="center"/>
          </w:tcPr>
          <w:p w14:paraId="2C7A79B5" w14:textId="2D4E227B" w:rsidR="005F41EB" w:rsidRPr="0015502C" w:rsidRDefault="005F41EB" w:rsidP="005F41EB">
            <w:pPr>
              <w:pStyle w:val="BodyText"/>
            </w:pPr>
            <w:r w:rsidRPr="0015502C">
              <w:rPr>
                <w:color w:val="000000"/>
              </w:rPr>
              <w:t>97%</w:t>
            </w:r>
          </w:p>
        </w:tc>
        <w:tc>
          <w:tcPr>
            <w:tcW w:w="1320" w:type="dxa"/>
            <w:vAlign w:val="center"/>
          </w:tcPr>
          <w:p w14:paraId="31402662" w14:textId="499B8349" w:rsidR="005F41EB" w:rsidRPr="0015502C" w:rsidRDefault="005F41EB" w:rsidP="005F41EB">
            <w:pPr>
              <w:pStyle w:val="BodyText"/>
            </w:pPr>
            <w:r w:rsidRPr="0015502C">
              <w:rPr>
                <w:color w:val="000000"/>
              </w:rPr>
              <w:t>2</w:t>
            </w:r>
          </w:p>
        </w:tc>
        <w:tc>
          <w:tcPr>
            <w:tcW w:w="1225" w:type="dxa"/>
            <w:vAlign w:val="center"/>
          </w:tcPr>
          <w:p w14:paraId="228D487D" w14:textId="738259C3" w:rsidR="005F41EB" w:rsidRPr="0015502C" w:rsidRDefault="005F41EB" w:rsidP="005F41EB">
            <w:pPr>
              <w:pStyle w:val="BodyText"/>
              <w:rPr>
                <w:color w:val="000000"/>
              </w:rPr>
            </w:pPr>
            <w:r w:rsidRPr="0015502C">
              <w:rPr>
                <w:color w:val="000000"/>
              </w:rPr>
              <w:t> </w:t>
            </w:r>
          </w:p>
        </w:tc>
      </w:tr>
      <w:tr w:rsidR="005F41EB" w14:paraId="73423080" w14:textId="0507A8E1" w:rsidTr="005F41EB">
        <w:tc>
          <w:tcPr>
            <w:tcW w:w="1482" w:type="dxa"/>
            <w:vAlign w:val="center"/>
          </w:tcPr>
          <w:p w14:paraId="3D1D2E44" w14:textId="100DC329" w:rsidR="005F41EB" w:rsidRPr="0015502C" w:rsidRDefault="005F41EB" w:rsidP="005F41EB">
            <w:pPr>
              <w:pStyle w:val="BodyText"/>
            </w:pPr>
            <w:r w:rsidRPr="0015502C">
              <w:rPr>
                <w:color w:val="000000"/>
              </w:rPr>
              <w:t>1</w:t>
            </w:r>
          </w:p>
        </w:tc>
        <w:tc>
          <w:tcPr>
            <w:tcW w:w="1474" w:type="dxa"/>
            <w:vAlign w:val="center"/>
          </w:tcPr>
          <w:p w14:paraId="2384B634" w14:textId="7E38BC23" w:rsidR="005F41EB" w:rsidRPr="0015502C" w:rsidRDefault="005F41EB" w:rsidP="005F41EB">
            <w:pPr>
              <w:pStyle w:val="BodyText"/>
            </w:pPr>
            <w:r w:rsidRPr="0015502C">
              <w:rPr>
                <w:color w:val="000000"/>
              </w:rPr>
              <w:t>NMEA</w:t>
            </w:r>
          </w:p>
        </w:tc>
        <w:tc>
          <w:tcPr>
            <w:tcW w:w="1803" w:type="dxa"/>
            <w:vAlign w:val="center"/>
          </w:tcPr>
          <w:p w14:paraId="354EB804" w14:textId="6B8F87B1" w:rsidR="005F41EB" w:rsidRPr="0015502C" w:rsidRDefault="005F41EB" w:rsidP="005F41EB">
            <w:pPr>
              <w:pStyle w:val="BodyText"/>
            </w:pPr>
            <w:r w:rsidRPr="0015502C">
              <w:rPr>
                <w:color w:val="000000"/>
              </w:rPr>
              <w:t>2</w:t>
            </w:r>
          </w:p>
        </w:tc>
        <w:tc>
          <w:tcPr>
            <w:tcW w:w="1297" w:type="dxa"/>
            <w:vAlign w:val="center"/>
          </w:tcPr>
          <w:p w14:paraId="30371BEB" w14:textId="3533B540" w:rsidR="005F41EB" w:rsidRPr="0015502C" w:rsidRDefault="005F41EB" w:rsidP="005F41EB">
            <w:pPr>
              <w:pStyle w:val="BodyText"/>
              <w:rPr>
                <w:color w:val="000000"/>
              </w:rPr>
            </w:pPr>
            <w:r w:rsidRPr="0015502C">
              <w:rPr>
                <w:color w:val="000000"/>
              </w:rPr>
              <w:t>88%</w:t>
            </w:r>
          </w:p>
        </w:tc>
        <w:tc>
          <w:tcPr>
            <w:tcW w:w="1400" w:type="dxa"/>
            <w:vAlign w:val="center"/>
          </w:tcPr>
          <w:p w14:paraId="27F6441A" w14:textId="5033B8F0" w:rsidR="005F41EB" w:rsidRPr="0015502C" w:rsidRDefault="005F41EB" w:rsidP="005F41EB">
            <w:pPr>
              <w:pStyle w:val="BodyText"/>
            </w:pPr>
            <w:r w:rsidRPr="0015502C">
              <w:rPr>
                <w:color w:val="000000"/>
              </w:rPr>
              <w:t>76%</w:t>
            </w:r>
          </w:p>
        </w:tc>
        <w:tc>
          <w:tcPr>
            <w:tcW w:w="1395" w:type="dxa"/>
            <w:vAlign w:val="center"/>
          </w:tcPr>
          <w:p w14:paraId="2D9F5A56" w14:textId="085B53A1" w:rsidR="005F41EB" w:rsidRPr="0015502C" w:rsidRDefault="005F41EB" w:rsidP="005F41EB">
            <w:pPr>
              <w:pStyle w:val="BodyText"/>
            </w:pPr>
            <w:r w:rsidRPr="0015502C">
              <w:rPr>
                <w:color w:val="000000"/>
              </w:rPr>
              <w:t>100%</w:t>
            </w:r>
          </w:p>
        </w:tc>
        <w:tc>
          <w:tcPr>
            <w:tcW w:w="1320" w:type="dxa"/>
            <w:vAlign w:val="center"/>
          </w:tcPr>
          <w:p w14:paraId="0DEDEF06" w14:textId="0E7FCD78" w:rsidR="005F41EB" w:rsidRPr="0015502C" w:rsidRDefault="005F41EB" w:rsidP="005F41EB">
            <w:pPr>
              <w:pStyle w:val="BodyText"/>
            </w:pPr>
            <w:r w:rsidRPr="0015502C">
              <w:rPr>
                <w:color w:val="000000"/>
              </w:rPr>
              <w:t>2</w:t>
            </w:r>
          </w:p>
        </w:tc>
        <w:tc>
          <w:tcPr>
            <w:tcW w:w="1225" w:type="dxa"/>
            <w:vAlign w:val="center"/>
          </w:tcPr>
          <w:p w14:paraId="11E66E92" w14:textId="34589B45" w:rsidR="005F41EB" w:rsidRPr="0015502C" w:rsidRDefault="005F41EB" w:rsidP="005F41EB">
            <w:pPr>
              <w:pStyle w:val="BodyText"/>
              <w:rPr>
                <w:color w:val="000000"/>
              </w:rPr>
            </w:pPr>
            <w:r w:rsidRPr="0015502C">
              <w:rPr>
                <w:color w:val="000000"/>
              </w:rPr>
              <w:t> </w:t>
            </w:r>
          </w:p>
        </w:tc>
      </w:tr>
      <w:tr w:rsidR="005F41EB" w14:paraId="5E95D18F" w14:textId="778A071A" w:rsidTr="005F41EB">
        <w:tc>
          <w:tcPr>
            <w:tcW w:w="1482" w:type="dxa"/>
            <w:vAlign w:val="center"/>
          </w:tcPr>
          <w:p w14:paraId="4D4BA66B" w14:textId="0C411E85" w:rsidR="005F41EB" w:rsidRPr="0015502C" w:rsidRDefault="005F41EB" w:rsidP="005F41EB">
            <w:pPr>
              <w:pStyle w:val="BodyText"/>
            </w:pPr>
            <w:r w:rsidRPr="0015502C">
              <w:rPr>
                <w:color w:val="000000"/>
              </w:rPr>
              <w:t>2</w:t>
            </w:r>
          </w:p>
        </w:tc>
        <w:tc>
          <w:tcPr>
            <w:tcW w:w="1474" w:type="dxa"/>
            <w:vAlign w:val="center"/>
          </w:tcPr>
          <w:p w14:paraId="6A3C43E4" w14:textId="77E28727" w:rsidR="005F41EB" w:rsidRPr="0015502C" w:rsidRDefault="005F41EB" w:rsidP="005F41EB">
            <w:pPr>
              <w:pStyle w:val="BodyText"/>
            </w:pPr>
            <w:r w:rsidRPr="0015502C">
              <w:rPr>
                <w:color w:val="000000"/>
              </w:rPr>
              <w:t>NMEA</w:t>
            </w:r>
          </w:p>
        </w:tc>
        <w:tc>
          <w:tcPr>
            <w:tcW w:w="1803" w:type="dxa"/>
            <w:vAlign w:val="center"/>
          </w:tcPr>
          <w:p w14:paraId="250566AF" w14:textId="7962B78B" w:rsidR="005F41EB" w:rsidRPr="0015502C" w:rsidRDefault="005F41EB" w:rsidP="005F41EB">
            <w:pPr>
              <w:pStyle w:val="BodyText"/>
            </w:pPr>
            <w:r w:rsidRPr="0015502C">
              <w:rPr>
                <w:color w:val="000000"/>
              </w:rPr>
              <w:t>2</w:t>
            </w:r>
          </w:p>
        </w:tc>
        <w:tc>
          <w:tcPr>
            <w:tcW w:w="1297" w:type="dxa"/>
            <w:vAlign w:val="center"/>
          </w:tcPr>
          <w:p w14:paraId="0C170552" w14:textId="1BBD2AE6" w:rsidR="005F41EB" w:rsidRPr="0015502C" w:rsidRDefault="005F41EB" w:rsidP="005F41EB">
            <w:pPr>
              <w:pStyle w:val="BodyText"/>
              <w:rPr>
                <w:color w:val="000000"/>
              </w:rPr>
            </w:pPr>
            <w:r w:rsidRPr="0015502C">
              <w:rPr>
                <w:color w:val="000000"/>
              </w:rPr>
              <w:t>89%</w:t>
            </w:r>
          </w:p>
        </w:tc>
        <w:tc>
          <w:tcPr>
            <w:tcW w:w="1400" w:type="dxa"/>
            <w:vAlign w:val="center"/>
          </w:tcPr>
          <w:p w14:paraId="5B410DC8" w14:textId="478F15DD" w:rsidR="005F41EB" w:rsidRPr="0015502C" w:rsidRDefault="005F41EB" w:rsidP="005F41EB">
            <w:pPr>
              <w:pStyle w:val="BodyText"/>
            </w:pPr>
            <w:r w:rsidRPr="0015502C">
              <w:rPr>
                <w:color w:val="000000"/>
              </w:rPr>
              <w:t>79%</w:t>
            </w:r>
          </w:p>
        </w:tc>
        <w:tc>
          <w:tcPr>
            <w:tcW w:w="1395" w:type="dxa"/>
            <w:vAlign w:val="center"/>
          </w:tcPr>
          <w:p w14:paraId="69BA9310" w14:textId="33003084" w:rsidR="005F41EB" w:rsidRPr="0015502C" w:rsidRDefault="005F41EB" w:rsidP="005F41EB">
            <w:pPr>
              <w:pStyle w:val="BodyText"/>
            </w:pPr>
            <w:r w:rsidRPr="0015502C">
              <w:rPr>
                <w:color w:val="000000"/>
              </w:rPr>
              <w:t>99%</w:t>
            </w:r>
          </w:p>
        </w:tc>
        <w:tc>
          <w:tcPr>
            <w:tcW w:w="1320" w:type="dxa"/>
            <w:vAlign w:val="center"/>
          </w:tcPr>
          <w:p w14:paraId="23139577" w14:textId="37A9107A" w:rsidR="005F41EB" w:rsidRPr="0015502C" w:rsidRDefault="005F41EB" w:rsidP="005F41EB">
            <w:pPr>
              <w:pStyle w:val="BodyText"/>
            </w:pPr>
            <w:r w:rsidRPr="0015502C">
              <w:rPr>
                <w:color w:val="000000"/>
              </w:rPr>
              <w:t>2</w:t>
            </w:r>
          </w:p>
        </w:tc>
        <w:tc>
          <w:tcPr>
            <w:tcW w:w="1225" w:type="dxa"/>
            <w:vAlign w:val="center"/>
          </w:tcPr>
          <w:p w14:paraId="053F56BA" w14:textId="5D361005" w:rsidR="005F41EB" w:rsidRPr="0015502C" w:rsidRDefault="005F41EB" w:rsidP="005F41EB">
            <w:pPr>
              <w:pStyle w:val="BodyText"/>
              <w:rPr>
                <w:color w:val="000000"/>
              </w:rPr>
            </w:pPr>
            <w:r w:rsidRPr="0015502C">
              <w:rPr>
                <w:color w:val="000000"/>
              </w:rPr>
              <w:t> </w:t>
            </w:r>
          </w:p>
        </w:tc>
      </w:tr>
      <w:tr w:rsidR="005F41EB" w14:paraId="32CBCEC0" w14:textId="1A602294" w:rsidTr="005F41EB">
        <w:tc>
          <w:tcPr>
            <w:tcW w:w="1482" w:type="dxa"/>
            <w:vAlign w:val="center"/>
          </w:tcPr>
          <w:p w14:paraId="349542A7" w14:textId="7DB5DC33" w:rsidR="005F41EB" w:rsidRPr="0015502C" w:rsidRDefault="005F41EB" w:rsidP="005F41EB">
            <w:pPr>
              <w:pStyle w:val="BodyText"/>
            </w:pPr>
            <w:r w:rsidRPr="0015502C">
              <w:rPr>
                <w:color w:val="000000"/>
              </w:rPr>
              <w:lastRenderedPageBreak/>
              <w:t>3</w:t>
            </w:r>
          </w:p>
        </w:tc>
        <w:tc>
          <w:tcPr>
            <w:tcW w:w="1474" w:type="dxa"/>
            <w:vAlign w:val="center"/>
          </w:tcPr>
          <w:p w14:paraId="5D2AC321" w14:textId="1BD1B7B8" w:rsidR="005F41EB" w:rsidRPr="0015502C" w:rsidRDefault="005F41EB" w:rsidP="005F41EB">
            <w:pPr>
              <w:pStyle w:val="BodyText"/>
            </w:pPr>
            <w:r w:rsidRPr="0015502C">
              <w:rPr>
                <w:color w:val="000000"/>
              </w:rPr>
              <w:t>NMEA</w:t>
            </w:r>
          </w:p>
        </w:tc>
        <w:tc>
          <w:tcPr>
            <w:tcW w:w="1803" w:type="dxa"/>
            <w:vAlign w:val="center"/>
          </w:tcPr>
          <w:p w14:paraId="4C8CA73F" w14:textId="309E04C8" w:rsidR="005F41EB" w:rsidRPr="0015502C" w:rsidRDefault="005F41EB" w:rsidP="005F41EB">
            <w:pPr>
              <w:pStyle w:val="BodyText"/>
            </w:pPr>
            <w:r w:rsidRPr="0015502C">
              <w:rPr>
                <w:color w:val="000000"/>
              </w:rPr>
              <w:t>2</w:t>
            </w:r>
          </w:p>
        </w:tc>
        <w:tc>
          <w:tcPr>
            <w:tcW w:w="1297" w:type="dxa"/>
            <w:vAlign w:val="center"/>
          </w:tcPr>
          <w:p w14:paraId="7DC030C0" w14:textId="43237A71" w:rsidR="005F41EB" w:rsidRPr="0015502C" w:rsidRDefault="005F41EB" w:rsidP="005F41EB">
            <w:pPr>
              <w:pStyle w:val="BodyText"/>
              <w:rPr>
                <w:color w:val="000000"/>
              </w:rPr>
            </w:pPr>
            <w:r w:rsidRPr="0015502C">
              <w:rPr>
                <w:color w:val="000000"/>
              </w:rPr>
              <w:t>89%</w:t>
            </w:r>
          </w:p>
        </w:tc>
        <w:tc>
          <w:tcPr>
            <w:tcW w:w="1400" w:type="dxa"/>
            <w:vAlign w:val="center"/>
          </w:tcPr>
          <w:p w14:paraId="4AF9090F" w14:textId="25C42DD6" w:rsidR="005F41EB" w:rsidRPr="0015502C" w:rsidRDefault="005F41EB" w:rsidP="005F41EB">
            <w:pPr>
              <w:pStyle w:val="BodyText"/>
            </w:pPr>
            <w:r w:rsidRPr="0015502C">
              <w:rPr>
                <w:color w:val="000000"/>
              </w:rPr>
              <w:t>61%</w:t>
            </w:r>
          </w:p>
        </w:tc>
        <w:tc>
          <w:tcPr>
            <w:tcW w:w="1395" w:type="dxa"/>
            <w:vAlign w:val="center"/>
          </w:tcPr>
          <w:p w14:paraId="4EDD50E0" w14:textId="5E73BF6F" w:rsidR="005F41EB" w:rsidRPr="0015502C" w:rsidRDefault="005F41EB" w:rsidP="005F41EB">
            <w:pPr>
              <w:pStyle w:val="BodyText"/>
            </w:pPr>
            <w:r w:rsidRPr="0015502C">
              <w:rPr>
                <w:color w:val="000000"/>
              </w:rPr>
              <w:t>117%</w:t>
            </w:r>
          </w:p>
        </w:tc>
        <w:tc>
          <w:tcPr>
            <w:tcW w:w="1320" w:type="dxa"/>
            <w:vAlign w:val="center"/>
          </w:tcPr>
          <w:p w14:paraId="1ABC452C" w14:textId="29C9E532" w:rsidR="005F41EB" w:rsidRPr="0015502C" w:rsidRDefault="005F41EB" w:rsidP="005F41EB">
            <w:pPr>
              <w:pStyle w:val="BodyText"/>
            </w:pPr>
            <w:r w:rsidRPr="0015502C">
              <w:rPr>
                <w:color w:val="000000"/>
              </w:rPr>
              <w:t>2</w:t>
            </w:r>
          </w:p>
        </w:tc>
        <w:tc>
          <w:tcPr>
            <w:tcW w:w="1225" w:type="dxa"/>
            <w:vAlign w:val="center"/>
          </w:tcPr>
          <w:p w14:paraId="751B4AC0" w14:textId="2B50E87D" w:rsidR="005F41EB" w:rsidRPr="0015502C" w:rsidRDefault="005F41EB" w:rsidP="005F41EB">
            <w:pPr>
              <w:pStyle w:val="BodyText"/>
              <w:rPr>
                <w:color w:val="000000"/>
              </w:rPr>
            </w:pPr>
            <w:r w:rsidRPr="0015502C">
              <w:rPr>
                <w:color w:val="000000"/>
              </w:rPr>
              <w:t> </w:t>
            </w:r>
          </w:p>
        </w:tc>
      </w:tr>
      <w:tr w:rsidR="005F41EB" w14:paraId="1A1BB642" w14:textId="4CCF8DA7" w:rsidTr="005F41EB">
        <w:tc>
          <w:tcPr>
            <w:tcW w:w="1482" w:type="dxa"/>
            <w:vAlign w:val="center"/>
          </w:tcPr>
          <w:p w14:paraId="4FC77810" w14:textId="7737AA5A" w:rsidR="005F41EB" w:rsidRPr="0015502C" w:rsidRDefault="005F41EB" w:rsidP="005F41EB">
            <w:pPr>
              <w:pStyle w:val="BodyText"/>
            </w:pPr>
            <w:r w:rsidRPr="0015502C">
              <w:rPr>
                <w:color w:val="000000"/>
              </w:rPr>
              <w:t>4</w:t>
            </w:r>
          </w:p>
        </w:tc>
        <w:tc>
          <w:tcPr>
            <w:tcW w:w="1474" w:type="dxa"/>
            <w:vAlign w:val="center"/>
          </w:tcPr>
          <w:p w14:paraId="3255CF43" w14:textId="030FB672" w:rsidR="005F41EB" w:rsidRPr="0015502C" w:rsidRDefault="005F41EB" w:rsidP="005F41EB">
            <w:pPr>
              <w:pStyle w:val="BodyText"/>
            </w:pPr>
            <w:r w:rsidRPr="0015502C">
              <w:rPr>
                <w:color w:val="000000"/>
              </w:rPr>
              <w:t>NMEA</w:t>
            </w:r>
          </w:p>
        </w:tc>
        <w:tc>
          <w:tcPr>
            <w:tcW w:w="1803" w:type="dxa"/>
            <w:vAlign w:val="center"/>
          </w:tcPr>
          <w:p w14:paraId="20FD01D4" w14:textId="234D056D" w:rsidR="005F41EB" w:rsidRPr="0015502C" w:rsidRDefault="005F41EB" w:rsidP="005F41EB">
            <w:pPr>
              <w:pStyle w:val="BodyText"/>
            </w:pPr>
            <w:r w:rsidRPr="0015502C">
              <w:rPr>
                <w:color w:val="000000"/>
              </w:rPr>
              <w:t>2</w:t>
            </w:r>
          </w:p>
        </w:tc>
        <w:tc>
          <w:tcPr>
            <w:tcW w:w="1297" w:type="dxa"/>
            <w:vAlign w:val="center"/>
          </w:tcPr>
          <w:p w14:paraId="44F4277F" w14:textId="431D266E" w:rsidR="005F41EB" w:rsidRPr="0015502C" w:rsidRDefault="005F41EB" w:rsidP="005F41EB">
            <w:pPr>
              <w:pStyle w:val="BodyText"/>
              <w:rPr>
                <w:color w:val="000000"/>
              </w:rPr>
            </w:pPr>
            <w:r w:rsidRPr="0015502C">
              <w:rPr>
                <w:color w:val="000000"/>
              </w:rPr>
              <w:t>80%</w:t>
            </w:r>
          </w:p>
        </w:tc>
        <w:tc>
          <w:tcPr>
            <w:tcW w:w="1400" w:type="dxa"/>
            <w:vAlign w:val="center"/>
          </w:tcPr>
          <w:p w14:paraId="253BD63E" w14:textId="3CE10F7D" w:rsidR="005F41EB" w:rsidRPr="0015502C" w:rsidRDefault="005F41EB" w:rsidP="005F41EB">
            <w:pPr>
              <w:pStyle w:val="BodyText"/>
            </w:pPr>
            <w:r w:rsidRPr="0015502C">
              <w:rPr>
                <w:color w:val="000000"/>
              </w:rPr>
              <w:t>55%</w:t>
            </w:r>
          </w:p>
        </w:tc>
        <w:tc>
          <w:tcPr>
            <w:tcW w:w="1395" w:type="dxa"/>
            <w:vAlign w:val="center"/>
          </w:tcPr>
          <w:p w14:paraId="0396D328" w14:textId="6EBD5D73" w:rsidR="005F41EB" w:rsidRPr="0015502C" w:rsidRDefault="005F41EB" w:rsidP="005F41EB">
            <w:pPr>
              <w:pStyle w:val="BodyText"/>
            </w:pPr>
            <w:r w:rsidRPr="0015502C">
              <w:rPr>
                <w:color w:val="000000"/>
              </w:rPr>
              <w:t>106%</w:t>
            </w:r>
          </w:p>
        </w:tc>
        <w:tc>
          <w:tcPr>
            <w:tcW w:w="1320" w:type="dxa"/>
            <w:vAlign w:val="center"/>
          </w:tcPr>
          <w:p w14:paraId="1F25F239" w14:textId="246F3D8E" w:rsidR="005F41EB" w:rsidRPr="0015502C" w:rsidRDefault="005F41EB" w:rsidP="005F41EB">
            <w:pPr>
              <w:pStyle w:val="BodyText"/>
            </w:pPr>
            <w:r w:rsidRPr="0015502C">
              <w:rPr>
                <w:color w:val="000000"/>
              </w:rPr>
              <w:t>2</w:t>
            </w:r>
          </w:p>
        </w:tc>
        <w:tc>
          <w:tcPr>
            <w:tcW w:w="1225" w:type="dxa"/>
            <w:vAlign w:val="center"/>
          </w:tcPr>
          <w:p w14:paraId="517A2D96" w14:textId="5214ED56" w:rsidR="005F41EB" w:rsidRPr="0015502C" w:rsidRDefault="005F41EB" w:rsidP="005F41EB">
            <w:pPr>
              <w:pStyle w:val="BodyText"/>
              <w:rPr>
                <w:color w:val="000000"/>
              </w:rPr>
            </w:pPr>
            <w:r w:rsidRPr="0015502C">
              <w:rPr>
                <w:color w:val="000000"/>
              </w:rPr>
              <w:t> </w:t>
            </w:r>
          </w:p>
        </w:tc>
      </w:tr>
      <w:tr w:rsidR="005F41EB" w14:paraId="17E86664" w14:textId="6387417B" w:rsidTr="005F41EB">
        <w:tc>
          <w:tcPr>
            <w:tcW w:w="1482" w:type="dxa"/>
            <w:vAlign w:val="center"/>
          </w:tcPr>
          <w:p w14:paraId="342BBFB8" w14:textId="00F251DF" w:rsidR="005F41EB" w:rsidRPr="0015502C" w:rsidRDefault="005F41EB" w:rsidP="005F41EB">
            <w:pPr>
              <w:pStyle w:val="BodyText"/>
            </w:pPr>
            <w:r w:rsidRPr="0015502C">
              <w:rPr>
                <w:color w:val="000000"/>
              </w:rPr>
              <w:t>5</w:t>
            </w:r>
          </w:p>
        </w:tc>
        <w:tc>
          <w:tcPr>
            <w:tcW w:w="1474" w:type="dxa"/>
            <w:vAlign w:val="center"/>
          </w:tcPr>
          <w:p w14:paraId="0D66C319" w14:textId="63D3A991" w:rsidR="005F41EB" w:rsidRPr="0015502C" w:rsidRDefault="005F41EB" w:rsidP="005F41EB">
            <w:pPr>
              <w:pStyle w:val="BodyText"/>
            </w:pPr>
            <w:r w:rsidRPr="0015502C">
              <w:rPr>
                <w:color w:val="000000"/>
              </w:rPr>
              <w:t>NMEA</w:t>
            </w:r>
          </w:p>
        </w:tc>
        <w:tc>
          <w:tcPr>
            <w:tcW w:w="1803" w:type="dxa"/>
            <w:vAlign w:val="center"/>
          </w:tcPr>
          <w:p w14:paraId="3A5753F9" w14:textId="591ADAE5" w:rsidR="005F41EB" w:rsidRPr="0015502C" w:rsidRDefault="005F41EB" w:rsidP="005F41EB">
            <w:pPr>
              <w:pStyle w:val="BodyText"/>
            </w:pPr>
            <w:r w:rsidRPr="0015502C">
              <w:rPr>
                <w:color w:val="000000"/>
              </w:rPr>
              <w:t>1</w:t>
            </w:r>
          </w:p>
        </w:tc>
        <w:tc>
          <w:tcPr>
            <w:tcW w:w="1297" w:type="dxa"/>
            <w:vAlign w:val="center"/>
          </w:tcPr>
          <w:p w14:paraId="6E597909" w14:textId="50581A95" w:rsidR="005F41EB" w:rsidRPr="0015502C" w:rsidRDefault="005F41EB" w:rsidP="005F41EB">
            <w:pPr>
              <w:pStyle w:val="BodyText"/>
              <w:rPr>
                <w:color w:val="000000"/>
              </w:rPr>
            </w:pPr>
            <w:r w:rsidRPr="0015502C">
              <w:rPr>
                <w:color w:val="000000"/>
              </w:rPr>
              <w:t>103%</w:t>
            </w:r>
          </w:p>
        </w:tc>
        <w:tc>
          <w:tcPr>
            <w:tcW w:w="1400" w:type="dxa"/>
            <w:vAlign w:val="center"/>
          </w:tcPr>
          <w:p w14:paraId="433D52A5" w14:textId="0782DB16" w:rsidR="005F41EB" w:rsidRPr="0015502C" w:rsidRDefault="005F41EB" w:rsidP="005F41EB">
            <w:pPr>
              <w:pStyle w:val="BodyText"/>
            </w:pPr>
            <w:r w:rsidRPr="0015502C">
              <w:rPr>
                <w:color w:val="000000"/>
              </w:rPr>
              <w:t>87%</w:t>
            </w:r>
          </w:p>
        </w:tc>
        <w:tc>
          <w:tcPr>
            <w:tcW w:w="1395" w:type="dxa"/>
            <w:vAlign w:val="center"/>
          </w:tcPr>
          <w:p w14:paraId="22985FF5" w14:textId="7CEC6EC8" w:rsidR="005F41EB" w:rsidRPr="0015502C" w:rsidRDefault="005F41EB" w:rsidP="005F41EB">
            <w:pPr>
              <w:pStyle w:val="BodyText"/>
            </w:pPr>
            <w:r w:rsidRPr="0015502C">
              <w:rPr>
                <w:color w:val="000000"/>
              </w:rPr>
              <w:t>119%</w:t>
            </w:r>
          </w:p>
        </w:tc>
        <w:tc>
          <w:tcPr>
            <w:tcW w:w="1320" w:type="dxa"/>
            <w:vAlign w:val="center"/>
          </w:tcPr>
          <w:p w14:paraId="7F7D4E5C" w14:textId="4E651297" w:rsidR="005F41EB" w:rsidRPr="0015502C" w:rsidRDefault="005F41EB" w:rsidP="005F41EB">
            <w:pPr>
              <w:pStyle w:val="BodyText"/>
            </w:pPr>
            <w:r w:rsidRPr="0015502C">
              <w:rPr>
                <w:color w:val="000000"/>
              </w:rPr>
              <w:t>1</w:t>
            </w:r>
          </w:p>
        </w:tc>
        <w:tc>
          <w:tcPr>
            <w:tcW w:w="1225" w:type="dxa"/>
            <w:vAlign w:val="center"/>
          </w:tcPr>
          <w:p w14:paraId="56E7E6B8" w14:textId="53FFDB84" w:rsidR="005F41EB" w:rsidRPr="0015502C" w:rsidRDefault="005F41EB" w:rsidP="005F41EB">
            <w:pPr>
              <w:pStyle w:val="BodyText"/>
              <w:rPr>
                <w:color w:val="000000"/>
              </w:rPr>
            </w:pPr>
            <w:r w:rsidRPr="0015502C">
              <w:rPr>
                <w:color w:val="000000"/>
              </w:rPr>
              <w:t> </w:t>
            </w:r>
          </w:p>
        </w:tc>
      </w:tr>
      <w:tr w:rsidR="005F41EB" w14:paraId="27475DB6" w14:textId="5E3C6A76" w:rsidTr="005F41EB">
        <w:tc>
          <w:tcPr>
            <w:tcW w:w="1482" w:type="dxa"/>
            <w:vAlign w:val="center"/>
          </w:tcPr>
          <w:p w14:paraId="49ACBCAE" w14:textId="0F0724AF" w:rsidR="005F41EB" w:rsidRPr="0015502C" w:rsidRDefault="005F41EB" w:rsidP="005F41EB">
            <w:pPr>
              <w:pStyle w:val="BodyText"/>
            </w:pPr>
            <w:r w:rsidRPr="0015502C">
              <w:rPr>
                <w:color w:val="000000"/>
              </w:rPr>
              <w:t>6</w:t>
            </w:r>
          </w:p>
        </w:tc>
        <w:tc>
          <w:tcPr>
            <w:tcW w:w="1474" w:type="dxa"/>
            <w:vAlign w:val="center"/>
          </w:tcPr>
          <w:p w14:paraId="02CF3B74" w14:textId="2E6D7770" w:rsidR="005F41EB" w:rsidRPr="0015502C" w:rsidRDefault="005F41EB" w:rsidP="005F41EB">
            <w:pPr>
              <w:pStyle w:val="BodyText"/>
            </w:pPr>
            <w:r w:rsidRPr="0015502C">
              <w:rPr>
                <w:color w:val="000000"/>
              </w:rPr>
              <w:t>NMEA</w:t>
            </w:r>
          </w:p>
        </w:tc>
        <w:tc>
          <w:tcPr>
            <w:tcW w:w="1803" w:type="dxa"/>
            <w:vAlign w:val="center"/>
          </w:tcPr>
          <w:p w14:paraId="63287541" w14:textId="3B1CA301" w:rsidR="005F41EB" w:rsidRPr="0015502C" w:rsidRDefault="005F41EB" w:rsidP="005F41EB">
            <w:pPr>
              <w:pStyle w:val="BodyText"/>
            </w:pPr>
            <w:r w:rsidRPr="0015502C">
              <w:rPr>
                <w:color w:val="000000"/>
              </w:rPr>
              <w:t>2</w:t>
            </w:r>
          </w:p>
        </w:tc>
        <w:tc>
          <w:tcPr>
            <w:tcW w:w="1297" w:type="dxa"/>
            <w:vAlign w:val="center"/>
          </w:tcPr>
          <w:p w14:paraId="3F439BE0" w14:textId="5F00B10D" w:rsidR="005F41EB" w:rsidRPr="0015502C" w:rsidRDefault="005F41EB" w:rsidP="005F41EB">
            <w:pPr>
              <w:pStyle w:val="BodyText"/>
              <w:rPr>
                <w:color w:val="000000"/>
              </w:rPr>
            </w:pPr>
            <w:r w:rsidRPr="0015502C">
              <w:rPr>
                <w:color w:val="000000"/>
              </w:rPr>
              <w:t>80%</w:t>
            </w:r>
          </w:p>
        </w:tc>
        <w:tc>
          <w:tcPr>
            <w:tcW w:w="1400" w:type="dxa"/>
            <w:vAlign w:val="center"/>
          </w:tcPr>
          <w:p w14:paraId="22272D96" w14:textId="312B747F" w:rsidR="005F41EB" w:rsidRPr="0015502C" w:rsidRDefault="005F41EB" w:rsidP="005F41EB">
            <w:pPr>
              <w:pStyle w:val="BodyText"/>
            </w:pPr>
            <w:r w:rsidRPr="0015502C">
              <w:rPr>
                <w:color w:val="000000"/>
              </w:rPr>
              <w:t>69%</w:t>
            </w:r>
          </w:p>
        </w:tc>
        <w:tc>
          <w:tcPr>
            <w:tcW w:w="1395" w:type="dxa"/>
            <w:vAlign w:val="center"/>
          </w:tcPr>
          <w:p w14:paraId="540C9E58" w14:textId="4460296C" w:rsidR="005F41EB" w:rsidRPr="0015502C" w:rsidRDefault="005F41EB" w:rsidP="005F41EB">
            <w:pPr>
              <w:pStyle w:val="BodyText"/>
            </w:pPr>
            <w:r w:rsidRPr="0015502C">
              <w:rPr>
                <w:color w:val="000000"/>
              </w:rPr>
              <w:t>90%</w:t>
            </w:r>
          </w:p>
        </w:tc>
        <w:tc>
          <w:tcPr>
            <w:tcW w:w="1320" w:type="dxa"/>
            <w:vAlign w:val="center"/>
          </w:tcPr>
          <w:p w14:paraId="3815D563" w14:textId="1208E4A3" w:rsidR="005F41EB" w:rsidRPr="0015502C" w:rsidRDefault="005F41EB" w:rsidP="005F41EB">
            <w:pPr>
              <w:pStyle w:val="BodyText"/>
            </w:pPr>
            <w:r w:rsidRPr="0015502C">
              <w:rPr>
                <w:color w:val="000000"/>
              </w:rPr>
              <w:t>2</w:t>
            </w:r>
          </w:p>
        </w:tc>
        <w:tc>
          <w:tcPr>
            <w:tcW w:w="1225" w:type="dxa"/>
            <w:vAlign w:val="center"/>
          </w:tcPr>
          <w:p w14:paraId="4ECD1100" w14:textId="2EB15136" w:rsidR="005F41EB" w:rsidRPr="0015502C" w:rsidRDefault="005F41EB" w:rsidP="005F41EB">
            <w:pPr>
              <w:pStyle w:val="BodyText"/>
              <w:rPr>
                <w:color w:val="000000"/>
              </w:rPr>
            </w:pPr>
            <w:r w:rsidRPr="0015502C">
              <w:rPr>
                <w:color w:val="000000"/>
              </w:rPr>
              <w:t> </w:t>
            </w:r>
          </w:p>
        </w:tc>
      </w:tr>
      <w:tr w:rsidR="005F41EB" w14:paraId="143785BB" w14:textId="74C52A2A" w:rsidTr="005F41EB">
        <w:tc>
          <w:tcPr>
            <w:tcW w:w="1482" w:type="dxa"/>
            <w:vAlign w:val="center"/>
          </w:tcPr>
          <w:p w14:paraId="77E2D949" w14:textId="0C71B81B" w:rsidR="005F41EB" w:rsidRPr="0015502C" w:rsidRDefault="005F41EB" w:rsidP="005F41EB">
            <w:pPr>
              <w:pStyle w:val="BodyText"/>
            </w:pPr>
            <w:r w:rsidRPr="0015502C">
              <w:rPr>
                <w:color w:val="000000"/>
              </w:rPr>
              <w:t>1</w:t>
            </w:r>
          </w:p>
        </w:tc>
        <w:tc>
          <w:tcPr>
            <w:tcW w:w="1474" w:type="dxa"/>
            <w:vAlign w:val="center"/>
          </w:tcPr>
          <w:p w14:paraId="54B6AFBB" w14:textId="6DDC865F" w:rsidR="005F41EB" w:rsidRPr="0015502C" w:rsidRDefault="005F41EB" w:rsidP="005F41EB">
            <w:pPr>
              <w:pStyle w:val="BodyText"/>
            </w:pPr>
            <w:r w:rsidRPr="0015502C">
              <w:rPr>
                <w:color w:val="000000"/>
              </w:rPr>
              <w:t>NMOR</w:t>
            </w:r>
          </w:p>
        </w:tc>
        <w:tc>
          <w:tcPr>
            <w:tcW w:w="1803" w:type="dxa"/>
            <w:vAlign w:val="center"/>
          </w:tcPr>
          <w:p w14:paraId="7F8071DF" w14:textId="07A37770" w:rsidR="005F41EB" w:rsidRPr="0015502C" w:rsidRDefault="005F41EB" w:rsidP="005F41EB">
            <w:pPr>
              <w:pStyle w:val="BodyText"/>
            </w:pPr>
            <w:r w:rsidRPr="0015502C">
              <w:rPr>
                <w:color w:val="000000"/>
              </w:rPr>
              <w:t>2</w:t>
            </w:r>
          </w:p>
        </w:tc>
        <w:tc>
          <w:tcPr>
            <w:tcW w:w="1297" w:type="dxa"/>
            <w:vAlign w:val="center"/>
          </w:tcPr>
          <w:p w14:paraId="38DCBE4E" w14:textId="38952148" w:rsidR="005F41EB" w:rsidRPr="0015502C" w:rsidRDefault="005F41EB" w:rsidP="005F41EB">
            <w:pPr>
              <w:pStyle w:val="BodyText"/>
              <w:rPr>
                <w:color w:val="000000"/>
              </w:rPr>
            </w:pPr>
            <w:r w:rsidRPr="0015502C">
              <w:rPr>
                <w:color w:val="000000"/>
              </w:rPr>
              <w:t>77%</w:t>
            </w:r>
          </w:p>
        </w:tc>
        <w:tc>
          <w:tcPr>
            <w:tcW w:w="1400" w:type="dxa"/>
            <w:vAlign w:val="center"/>
          </w:tcPr>
          <w:p w14:paraId="7D9D6926" w14:textId="25743578" w:rsidR="005F41EB" w:rsidRPr="0015502C" w:rsidRDefault="005F41EB" w:rsidP="005F41EB">
            <w:pPr>
              <w:pStyle w:val="BodyText"/>
            </w:pPr>
            <w:r w:rsidRPr="0015502C">
              <w:rPr>
                <w:color w:val="000000"/>
              </w:rPr>
              <w:t>58%</w:t>
            </w:r>
          </w:p>
        </w:tc>
        <w:tc>
          <w:tcPr>
            <w:tcW w:w="1395" w:type="dxa"/>
            <w:vAlign w:val="center"/>
          </w:tcPr>
          <w:p w14:paraId="1AD7E1CD" w14:textId="79C64580" w:rsidR="005F41EB" w:rsidRPr="0015502C" w:rsidRDefault="005F41EB" w:rsidP="005F41EB">
            <w:pPr>
              <w:pStyle w:val="BodyText"/>
            </w:pPr>
            <w:r w:rsidRPr="0015502C">
              <w:rPr>
                <w:color w:val="000000"/>
              </w:rPr>
              <w:t>97%</w:t>
            </w:r>
          </w:p>
        </w:tc>
        <w:tc>
          <w:tcPr>
            <w:tcW w:w="1320" w:type="dxa"/>
            <w:vAlign w:val="center"/>
          </w:tcPr>
          <w:p w14:paraId="6E17E337" w14:textId="4E5A0B7E" w:rsidR="005F41EB" w:rsidRPr="0015502C" w:rsidRDefault="005F41EB" w:rsidP="005F41EB">
            <w:pPr>
              <w:pStyle w:val="BodyText"/>
            </w:pPr>
            <w:r w:rsidRPr="0015502C">
              <w:rPr>
                <w:color w:val="000000"/>
              </w:rPr>
              <w:t>2</w:t>
            </w:r>
          </w:p>
        </w:tc>
        <w:tc>
          <w:tcPr>
            <w:tcW w:w="1225" w:type="dxa"/>
            <w:vAlign w:val="center"/>
          </w:tcPr>
          <w:p w14:paraId="4AEF8A76" w14:textId="5965F0AF" w:rsidR="005F41EB" w:rsidRPr="0015502C" w:rsidRDefault="005F41EB" w:rsidP="005F41EB">
            <w:pPr>
              <w:pStyle w:val="BodyText"/>
              <w:rPr>
                <w:color w:val="000000"/>
              </w:rPr>
            </w:pPr>
            <w:r w:rsidRPr="0015502C">
              <w:rPr>
                <w:color w:val="000000"/>
              </w:rPr>
              <w:t> </w:t>
            </w:r>
          </w:p>
        </w:tc>
      </w:tr>
      <w:tr w:rsidR="005F41EB" w14:paraId="1AB7538A" w14:textId="7DFB10AE" w:rsidTr="005F41EB">
        <w:tc>
          <w:tcPr>
            <w:tcW w:w="1482" w:type="dxa"/>
            <w:vAlign w:val="center"/>
          </w:tcPr>
          <w:p w14:paraId="31121AAC" w14:textId="480F4E8B" w:rsidR="005F41EB" w:rsidRPr="0015502C" w:rsidRDefault="005F41EB" w:rsidP="005F41EB">
            <w:pPr>
              <w:pStyle w:val="BodyText"/>
            </w:pPr>
            <w:r w:rsidRPr="0015502C">
              <w:rPr>
                <w:color w:val="000000"/>
              </w:rPr>
              <w:t>2</w:t>
            </w:r>
          </w:p>
        </w:tc>
        <w:tc>
          <w:tcPr>
            <w:tcW w:w="1474" w:type="dxa"/>
            <w:vAlign w:val="center"/>
          </w:tcPr>
          <w:p w14:paraId="1E95F3C1" w14:textId="07823767" w:rsidR="005F41EB" w:rsidRPr="0015502C" w:rsidRDefault="005F41EB" w:rsidP="005F41EB">
            <w:pPr>
              <w:pStyle w:val="BodyText"/>
            </w:pPr>
            <w:r w:rsidRPr="0015502C">
              <w:rPr>
                <w:color w:val="000000"/>
              </w:rPr>
              <w:t>NMOR</w:t>
            </w:r>
          </w:p>
        </w:tc>
        <w:tc>
          <w:tcPr>
            <w:tcW w:w="1803" w:type="dxa"/>
            <w:vAlign w:val="center"/>
          </w:tcPr>
          <w:p w14:paraId="79B50096" w14:textId="4BB53FD1" w:rsidR="005F41EB" w:rsidRPr="0015502C" w:rsidRDefault="005F41EB" w:rsidP="005F41EB">
            <w:pPr>
              <w:pStyle w:val="BodyText"/>
            </w:pPr>
            <w:r w:rsidRPr="0015502C">
              <w:rPr>
                <w:color w:val="000000"/>
              </w:rPr>
              <w:t>2</w:t>
            </w:r>
          </w:p>
        </w:tc>
        <w:tc>
          <w:tcPr>
            <w:tcW w:w="1297" w:type="dxa"/>
            <w:vAlign w:val="center"/>
          </w:tcPr>
          <w:p w14:paraId="069BA460" w14:textId="4C2A8DAA" w:rsidR="005F41EB" w:rsidRPr="0015502C" w:rsidRDefault="005F41EB" w:rsidP="005F41EB">
            <w:pPr>
              <w:pStyle w:val="BodyText"/>
              <w:rPr>
                <w:color w:val="000000"/>
              </w:rPr>
            </w:pPr>
            <w:r w:rsidRPr="0015502C">
              <w:rPr>
                <w:color w:val="000000"/>
              </w:rPr>
              <w:t>104%</w:t>
            </w:r>
          </w:p>
        </w:tc>
        <w:tc>
          <w:tcPr>
            <w:tcW w:w="1400" w:type="dxa"/>
            <w:vAlign w:val="center"/>
          </w:tcPr>
          <w:p w14:paraId="2FE473A7" w14:textId="0A9A955B" w:rsidR="005F41EB" w:rsidRPr="0015502C" w:rsidRDefault="005F41EB" w:rsidP="005F41EB">
            <w:pPr>
              <w:pStyle w:val="BodyText"/>
            </w:pPr>
            <w:r w:rsidRPr="0015502C">
              <w:rPr>
                <w:color w:val="000000"/>
              </w:rPr>
              <w:t>88%</w:t>
            </w:r>
          </w:p>
        </w:tc>
        <w:tc>
          <w:tcPr>
            <w:tcW w:w="1395" w:type="dxa"/>
            <w:vAlign w:val="center"/>
          </w:tcPr>
          <w:p w14:paraId="6A359C91" w14:textId="6C1A2AD0" w:rsidR="005F41EB" w:rsidRPr="0015502C" w:rsidRDefault="005F41EB" w:rsidP="005F41EB">
            <w:pPr>
              <w:pStyle w:val="BodyText"/>
            </w:pPr>
            <w:r w:rsidRPr="0015502C">
              <w:rPr>
                <w:color w:val="000000"/>
              </w:rPr>
              <w:t>121%</w:t>
            </w:r>
          </w:p>
        </w:tc>
        <w:tc>
          <w:tcPr>
            <w:tcW w:w="1320" w:type="dxa"/>
            <w:vAlign w:val="center"/>
          </w:tcPr>
          <w:p w14:paraId="0B803226" w14:textId="0470D1F4" w:rsidR="005F41EB" w:rsidRPr="0015502C" w:rsidRDefault="005F41EB" w:rsidP="005F41EB">
            <w:pPr>
              <w:pStyle w:val="BodyText"/>
            </w:pPr>
            <w:r w:rsidRPr="0015502C">
              <w:rPr>
                <w:color w:val="000000"/>
              </w:rPr>
              <w:t>2</w:t>
            </w:r>
          </w:p>
        </w:tc>
        <w:tc>
          <w:tcPr>
            <w:tcW w:w="1225" w:type="dxa"/>
            <w:vAlign w:val="center"/>
          </w:tcPr>
          <w:p w14:paraId="23BBEF7B" w14:textId="02DEB2D7" w:rsidR="005F41EB" w:rsidRPr="0015502C" w:rsidRDefault="005F41EB" w:rsidP="005F41EB">
            <w:pPr>
              <w:pStyle w:val="BodyText"/>
              <w:rPr>
                <w:color w:val="000000"/>
              </w:rPr>
            </w:pPr>
            <w:r w:rsidRPr="0015502C">
              <w:rPr>
                <w:color w:val="000000"/>
              </w:rPr>
              <w:t> </w:t>
            </w:r>
          </w:p>
        </w:tc>
      </w:tr>
      <w:tr w:rsidR="005F41EB" w14:paraId="5E5908AA" w14:textId="4DDFED77" w:rsidTr="005F41EB">
        <w:tc>
          <w:tcPr>
            <w:tcW w:w="1482" w:type="dxa"/>
            <w:vAlign w:val="center"/>
          </w:tcPr>
          <w:p w14:paraId="060C8A1C" w14:textId="1E0781E4" w:rsidR="005F41EB" w:rsidRPr="0015502C" w:rsidRDefault="005F41EB" w:rsidP="005F41EB">
            <w:pPr>
              <w:pStyle w:val="BodyText"/>
            </w:pPr>
            <w:r w:rsidRPr="0015502C">
              <w:rPr>
                <w:color w:val="000000"/>
              </w:rPr>
              <w:t>3</w:t>
            </w:r>
          </w:p>
        </w:tc>
        <w:tc>
          <w:tcPr>
            <w:tcW w:w="1474" w:type="dxa"/>
            <w:vAlign w:val="center"/>
          </w:tcPr>
          <w:p w14:paraId="2A1B17C2" w14:textId="501CEF83" w:rsidR="005F41EB" w:rsidRPr="0015502C" w:rsidRDefault="005F41EB" w:rsidP="005F41EB">
            <w:pPr>
              <w:pStyle w:val="BodyText"/>
            </w:pPr>
            <w:r w:rsidRPr="0015502C">
              <w:rPr>
                <w:color w:val="000000"/>
              </w:rPr>
              <w:t>NMOR</w:t>
            </w:r>
          </w:p>
        </w:tc>
        <w:tc>
          <w:tcPr>
            <w:tcW w:w="1803" w:type="dxa"/>
            <w:vAlign w:val="center"/>
          </w:tcPr>
          <w:p w14:paraId="6C6B412B" w14:textId="5D4AF8A3" w:rsidR="005F41EB" w:rsidRPr="0015502C" w:rsidRDefault="005F41EB" w:rsidP="005F41EB">
            <w:pPr>
              <w:pStyle w:val="BodyText"/>
            </w:pPr>
            <w:r w:rsidRPr="0015502C">
              <w:rPr>
                <w:color w:val="000000"/>
              </w:rPr>
              <w:t>2</w:t>
            </w:r>
          </w:p>
        </w:tc>
        <w:tc>
          <w:tcPr>
            <w:tcW w:w="1297" w:type="dxa"/>
            <w:vAlign w:val="center"/>
          </w:tcPr>
          <w:p w14:paraId="6AEEBBBE" w14:textId="178989AD" w:rsidR="005F41EB" w:rsidRPr="0015502C" w:rsidRDefault="005F41EB" w:rsidP="005F41EB">
            <w:pPr>
              <w:pStyle w:val="BodyText"/>
              <w:rPr>
                <w:color w:val="000000"/>
              </w:rPr>
            </w:pPr>
            <w:r w:rsidRPr="0015502C">
              <w:rPr>
                <w:color w:val="000000"/>
              </w:rPr>
              <w:t>120%</w:t>
            </w:r>
          </w:p>
        </w:tc>
        <w:tc>
          <w:tcPr>
            <w:tcW w:w="1400" w:type="dxa"/>
            <w:vAlign w:val="center"/>
          </w:tcPr>
          <w:p w14:paraId="69B00AB3" w14:textId="0E8F6F41" w:rsidR="005F41EB" w:rsidRPr="0015502C" w:rsidRDefault="005F41EB" w:rsidP="005F41EB">
            <w:pPr>
              <w:pStyle w:val="BodyText"/>
            </w:pPr>
            <w:r w:rsidRPr="0015502C">
              <w:rPr>
                <w:color w:val="000000"/>
              </w:rPr>
              <w:t>104%</w:t>
            </w:r>
          </w:p>
        </w:tc>
        <w:tc>
          <w:tcPr>
            <w:tcW w:w="1395" w:type="dxa"/>
            <w:vAlign w:val="center"/>
          </w:tcPr>
          <w:p w14:paraId="21976D70" w14:textId="19E3D92A" w:rsidR="005F41EB" w:rsidRPr="0015502C" w:rsidRDefault="005F41EB" w:rsidP="005F41EB">
            <w:pPr>
              <w:pStyle w:val="BodyText"/>
            </w:pPr>
            <w:r w:rsidRPr="0015502C">
              <w:rPr>
                <w:color w:val="000000"/>
              </w:rPr>
              <w:t>136%</w:t>
            </w:r>
          </w:p>
        </w:tc>
        <w:tc>
          <w:tcPr>
            <w:tcW w:w="1320" w:type="dxa"/>
            <w:vAlign w:val="center"/>
          </w:tcPr>
          <w:p w14:paraId="79A85AA4" w14:textId="469AAC6E" w:rsidR="005F41EB" w:rsidRPr="0015502C" w:rsidRDefault="005F41EB" w:rsidP="005F41EB">
            <w:pPr>
              <w:pStyle w:val="BodyText"/>
            </w:pPr>
            <w:r w:rsidRPr="0015502C">
              <w:rPr>
                <w:color w:val="000000"/>
              </w:rPr>
              <w:t>2</w:t>
            </w:r>
          </w:p>
        </w:tc>
        <w:tc>
          <w:tcPr>
            <w:tcW w:w="1225" w:type="dxa"/>
            <w:vAlign w:val="center"/>
          </w:tcPr>
          <w:p w14:paraId="22A5D063" w14:textId="36D5C6B6" w:rsidR="005F41EB" w:rsidRPr="0015502C" w:rsidRDefault="005F41EB" w:rsidP="005F41EB">
            <w:pPr>
              <w:pStyle w:val="BodyText"/>
              <w:rPr>
                <w:color w:val="000000"/>
              </w:rPr>
            </w:pPr>
            <w:r w:rsidRPr="0015502C">
              <w:rPr>
                <w:color w:val="000000"/>
              </w:rPr>
              <w:t> </w:t>
            </w:r>
          </w:p>
        </w:tc>
      </w:tr>
      <w:tr w:rsidR="005F41EB" w14:paraId="75AE9487" w14:textId="34A4FA76" w:rsidTr="005F41EB">
        <w:tc>
          <w:tcPr>
            <w:tcW w:w="1482" w:type="dxa"/>
            <w:vAlign w:val="center"/>
          </w:tcPr>
          <w:p w14:paraId="18AE427E" w14:textId="07D86804" w:rsidR="005F41EB" w:rsidRPr="0015502C" w:rsidRDefault="005F41EB" w:rsidP="005F41EB">
            <w:pPr>
              <w:pStyle w:val="BodyText"/>
            </w:pPr>
            <w:r w:rsidRPr="0015502C">
              <w:rPr>
                <w:color w:val="000000"/>
              </w:rPr>
              <w:t>4</w:t>
            </w:r>
          </w:p>
        </w:tc>
        <w:tc>
          <w:tcPr>
            <w:tcW w:w="1474" w:type="dxa"/>
            <w:vAlign w:val="center"/>
          </w:tcPr>
          <w:p w14:paraId="7039A25A" w14:textId="6F718F72" w:rsidR="005F41EB" w:rsidRPr="0015502C" w:rsidRDefault="005F41EB" w:rsidP="005F41EB">
            <w:pPr>
              <w:pStyle w:val="BodyText"/>
            </w:pPr>
            <w:r w:rsidRPr="0015502C">
              <w:rPr>
                <w:color w:val="000000"/>
              </w:rPr>
              <w:t>NMOR</w:t>
            </w:r>
          </w:p>
        </w:tc>
        <w:tc>
          <w:tcPr>
            <w:tcW w:w="1803" w:type="dxa"/>
            <w:vAlign w:val="center"/>
          </w:tcPr>
          <w:p w14:paraId="6E165AF1" w14:textId="74ACFE8D" w:rsidR="005F41EB" w:rsidRPr="0015502C" w:rsidRDefault="005F41EB" w:rsidP="005F41EB">
            <w:pPr>
              <w:pStyle w:val="BodyText"/>
            </w:pPr>
            <w:r w:rsidRPr="0015502C">
              <w:rPr>
                <w:color w:val="000000"/>
              </w:rPr>
              <w:t>2</w:t>
            </w:r>
          </w:p>
        </w:tc>
        <w:tc>
          <w:tcPr>
            <w:tcW w:w="1297" w:type="dxa"/>
            <w:vAlign w:val="center"/>
          </w:tcPr>
          <w:p w14:paraId="702AE1B0" w14:textId="1273804D" w:rsidR="005F41EB" w:rsidRPr="0015502C" w:rsidRDefault="005F41EB" w:rsidP="005F41EB">
            <w:pPr>
              <w:pStyle w:val="BodyText"/>
              <w:rPr>
                <w:color w:val="000000"/>
              </w:rPr>
            </w:pPr>
            <w:r w:rsidRPr="0015502C">
              <w:rPr>
                <w:color w:val="000000"/>
              </w:rPr>
              <w:t>87%</w:t>
            </w:r>
          </w:p>
        </w:tc>
        <w:tc>
          <w:tcPr>
            <w:tcW w:w="1400" w:type="dxa"/>
            <w:vAlign w:val="center"/>
          </w:tcPr>
          <w:p w14:paraId="6AABC051" w14:textId="007B0DDD" w:rsidR="005F41EB" w:rsidRPr="0015502C" w:rsidRDefault="005F41EB" w:rsidP="005F41EB">
            <w:pPr>
              <w:pStyle w:val="BodyText"/>
            </w:pPr>
            <w:r w:rsidRPr="0015502C">
              <w:rPr>
                <w:color w:val="000000"/>
              </w:rPr>
              <w:t>49%</w:t>
            </w:r>
          </w:p>
        </w:tc>
        <w:tc>
          <w:tcPr>
            <w:tcW w:w="1395" w:type="dxa"/>
            <w:vAlign w:val="center"/>
          </w:tcPr>
          <w:p w14:paraId="59FDCB80" w14:textId="4258E2D7" w:rsidR="005F41EB" w:rsidRPr="0015502C" w:rsidRDefault="005F41EB" w:rsidP="005F41EB">
            <w:pPr>
              <w:pStyle w:val="BodyText"/>
            </w:pPr>
            <w:r w:rsidRPr="0015502C">
              <w:rPr>
                <w:color w:val="000000"/>
              </w:rPr>
              <w:t>124%</w:t>
            </w:r>
          </w:p>
        </w:tc>
        <w:tc>
          <w:tcPr>
            <w:tcW w:w="1320" w:type="dxa"/>
            <w:vAlign w:val="center"/>
          </w:tcPr>
          <w:p w14:paraId="034EEE77" w14:textId="5CA4165A" w:rsidR="005F41EB" w:rsidRPr="0015502C" w:rsidRDefault="005F41EB" w:rsidP="005F41EB">
            <w:pPr>
              <w:pStyle w:val="BodyText"/>
            </w:pPr>
            <w:r w:rsidRPr="0015502C">
              <w:rPr>
                <w:color w:val="000000"/>
              </w:rPr>
              <w:t>&gt;2</w:t>
            </w:r>
            <w:r w:rsidRPr="0015502C">
              <w:rPr>
                <w:color w:val="000000"/>
                <w:vertAlign w:val="superscript"/>
              </w:rPr>
              <w:t>b</w:t>
            </w:r>
          </w:p>
        </w:tc>
        <w:tc>
          <w:tcPr>
            <w:tcW w:w="1225" w:type="dxa"/>
            <w:vAlign w:val="center"/>
          </w:tcPr>
          <w:p w14:paraId="3829455A" w14:textId="2C79243F" w:rsidR="005F41EB" w:rsidRPr="0015502C" w:rsidRDefault="00447F0F" w:rsidP="005F41EB">
            <w:pPr>
              <w:pStyle w:val="BodyText"/>
              <w:rPr>
                <w:color w:val="000000"/>
              </w:rPr>
            </w:pPr>
            <w:r w:rsidRPr="00447F0F">
              <w:rPr>
                <w:i/>
                <w:iCs/>
                <w:color w:val="000000"/>
              </w:rPr>
              <w:t>l</w:t>
            </w:r>
          </w:p>
        </w:tc>
      </w:tr>
      <w:tr w:rsidR="005F41EB" w14:paraId="45D7B8C9" w14:textId="51131F59" w:rsidTr="005F41EB">
        <w:tc>
          <w:tcPr>
            <w:tcW w:w="1482" w:type="dxa"/>
            <w:vAlign w:val="center"/>
          </w:tcPr>
          <w:p w14:paraId="4584E731" w14:textId="1C5C487D" w:rsidR="005F41EB" w:rsidRPr="0015502C" w:rsidRDefault="005F41EB" w:rsidP="005F41EB">
            <w:pPr>
              <w:pStyle w:val="BodyText"/>
            </w:pPr>
            <w:r w:rsidRPr="0015502C">
              <w:rPr>
                <w:color w:val="000000"/>
              </w:rPr>
              <w:t>5</w:t>
            </w:r>
          </w:p>
        </w:tc>
        <w:tc>
          <w:tcPr>
            <w:tcW w:w="1474" w:type="dxa"/>
            <w:vAlign w:val="center"/>
          </w:tcPr>
          <w:p w14:paraId="16A62F3A" w14:textId="0C2754E3" w:rsidR="005F41EB" w:rsidRPr="0015502C" w:rsidRDefault="005F41EB" w:rsidP="005F41EB">
            <w:pPr>
              <w:pStyle w:val="BodyText"/>
            </w:pPr>
            <w:r w:rsidRPr="0015502C">
              <w:rPr>
                <w:color w:val="000000"/>
              </w:rPr>
              <w:t>NMOR</w:t>
            </w:r>
          </w:p>
        </w:tc>
        <w:tc>
          <w:tcPr>
            <w:tcW w:w="1803" w:type="dxa"/>
            <w:vAlign w:val="center"/>
          </w:tcPr>
          <w:p w14:paraId="006E712E" w14:textId="62BEEC86" w:rsidR="005F41EB" w:rsidRPr="0015502C" w:rsidRDefault="005F41EB" w:rsidP="005F41EB">
            <w:pPr>
              <w:pStyle w:val="BodyText"/>
            </w:pPr>
            <w:r w:rsidRPr="0015502C">
              <w:rPr>
                <w:color w:val="000000"/>
              </w:rPr>
              <w:t>1</w:t>
            </w:r>
          </w:p>
        </w:tc>
        <w:tc>
          <w:tcPr>
            <w:tcW w:w="1297" w:type="dxa"/>
            <w:vAlign w:val="center"/>
          </w:tcPr>
          <w:p w14:paraId="12C07E52" w14:textId="740DC444" w:rsidR="005F41EB" w:rsidRPr="0015502C" w:rsidRDefault="005F41EB" w:rsidP="005F41EB">
            <w:pPr>
              <w:pStyle w:val="BodyText"/>
              <w:rPr>
                <w:color w:val="000000"/>
              </w:rPr>
            </w:pPr>
            <w:r w:rsidRPr="0015502C">
              <w:rPr>
                <w:color w:val="000000"/>
              </w:rPr>
              <w:t>112%</w:t>
            </w:r>
          </w:p>
        </w:tc>
        <w:tc>
          <w:tcPr>
            <w:tcW w:w="1400" w:type="dxa"/>
            <w:vAlign w:val="center"/>
          </w:tcPr>
          <w:p w14:paraId="27F8B287" w14:textId="19E5D41A" w:rsidR="005F41EB" w:rsidRPr="0015502C" w:rsidRDefault="005F41EB" w:rsidP="005F41EB">
            <w:pPr>
              <w:pStyle w:val="BodyText"/>
            </w:pPr>
            <w:r w:rsidRPr="0015502C">
              <w:rPr>
                <w:color w:val="000000"/>
              </w:rPr>
              <w:t>87%</w:t>
            </w:r>
          </w:p>
        </w:tc>
        <w:tc>
          <w:tcPr>
            <w:tcW w:w="1395" w:type="dxa"/>
            <w:vAlign w:val="center"/>
          </w:tcPr>
          <w:p w14:paraId="0AE59D18" w14:textId="53AA89AF" w:rsidR="005F41EB" w:rsidRPr="0015502C" w:rsidRDefault="005F41EB" w:rsidP="005F41EB">
            <w:pPr>
              <w:pStyle w:val="BodyText"/>
            </w:pPr>
            <w:r w:rsidRPr="0015502C">
              <w:rPr>
                <w:color w:val="000000"/>
              </w:rPr>
              <w:t>137%</w:t>
            </w:r>
          </w:p>
        </w:tc>
        <w:tc>
          <w:tcPr>
            <w:tcW w:w="1320" w:type="dxa"/>
            <w:vAlign w:val="center"/>
          </w:tcPr>
          <w:p w14:paraId="0FAC068E" w14:textId="6231EC64" w:rsidR="005F41EB" w:rsidRPr="0015502C" w:rsidRDefault="005F41EB" w:rsidP="005F41EB">
            <w:pPr>
              <w:pStyle w:val="BodyText"/>
            </w:pPr>
            <w:r w:rsidRPr="0015502C">
              <w:rPr>
                <w:color w:val="000000"/>
              </w:rPr>
              <w:t>1</w:t>
            </w:r>
          </w:p>
        </w:tc>
        <w:tc>
          <w:tcPr>
            <w:tcW w:w="1225" w:type="dxa"/>
            <w:vAlign w:val="center"/>
          </w:tcPr>
          <w:p w14:paraId="65A66B4D" w14:textId="07878E4D" w:rsidR="005F41EB" w:rsidRPr="0015502C" w:rsidRDefault="00D36708" w:rsidP="005F41EB">
            <w:pPr>
              <w:pStyle w:val="BodyText"/>
              <w:rPr>
                <w:color w:val="000000"/>
              </w:rPr>
            </w:pPr>
            <w:r>
              <w:rPr>
                <w:i/>
                <w:iCs/>
                <w:color w:val="000000"/>
              </w:rPr>
              <w:t>m</w:t>
            </w:r>
          </w:p>
        </w:tc>
      </w:tr>
      <w:tr w:rsidR="005F41EB" w14:paraId="32788C4B" w14:textId="7F5EF62A" w:rsidTr="005F41EB">
        <w:tc>
          <w:tcPr>
            <w:tcW w:w="1482" w:type="dxa"/>
            <w:vAlign w:val="center"/>
          </w:tcPr>
          <w:p w14:paraId="7FD8BEE9" w14:textId="190C12C9" w:rsidR="005F41EB" w:rsidRPr="0015502C" w:rsidRDefault="005F41EB" w:rsidP="005F41EB">
            <w:pPr>
              <w:pStyle w:val="BodyText"/>
            </w:pPr>
            <w:r w:rsidRPr="0015502C">
              <w:rPr>
                <w:color w:val="000000"/>
              </w:rPr>
              <w:t>6</w:t>
            </w:r>
          </w:p>
        </w:tc>
        <w:tc>
          <w:tcPr>
            <w:tcW w:w="1474" w:type="dxa"/>
            <w:vAlign w:val="center"/>
          </w:tcPr>
          <w:p w14:paraId="3920E888" w14:textId="59B1E25F" w:rsidR="005F41EB" w:rsidRPr="0015502C" w:rsidRDefault="005F41EB" w:rsidP="005F41EB">
            <w:pPr>
              <w:pStyle w:val="BodyText"/>
            </w:pPr>
            <w:r w:rsidRPr="0015502C">
              <w:rPr>
                <w:color w:val="000000"/>
              </w:rPr>
              <w:t>NMOR</w:t>
            </w:r>
          </w:p>
        </w:tc>
        <w:tc>
          <w:tcPr>
            <w:tcW w:w="1803" w:type="dxa"/>
            <w:vAlign w:val="center"/>
          </w:tcPr>
          <w:p w14:paraId="3E8574DC" w14:textId="5AEA19A3" w:rsidR="005F41EB" w:rsidRPr="0015502C" w:rsidRDefault="005F41EB" w:rsidP="005F41EB">
            <w:pPr>
              <w:pStyle w:val="BodyText"/>
            </w:pPr>
            <w:r w:rsidRPr="0015502C">
              <w:rPr>
                <w:color w:val="000000"/>
              </w:rPr>
              <w:t>4</w:t>
            </w:r>
          </w:p>
        </w:tc>
        <w:tc>
          <w:tcPr>
            <w:tcW w:w="1297" w:type="dxa"/>
            <w:vAlign w:val="center"/>
          </w:tcPr>
          <w:p w14:paraId="7D405E2D" w14:textId="4F2F4AAE" w:rsidR="005F41EB" w:rsidRPr="0015502C" w:rsidRDefault="005F41EB" w:rsidP="005F41EB">
            <w:pPr>
              <w:pStyle w:val="BodyText"/>
              <w:rPr>
                <w:color w:val="000000"/>
              </w:rPr>
            </w:pPr>
            <w:r w:rsidRPr="0015502C">
              <w:rPr>
                <w:color w:val="000000"/>
              </w:rPr>
              <w:t>99%</w:t>
            </w:r>
          </w:p>
        </w:tc>
        <w:tc>
          <w:tcPr>
            <w:tcW w:w="1400" w:type="dxa"/>
            <w:vAlign w:val="center"/>
          </w:tcPr>
          <w:p w14:paraId="20E0F264" w14:textId="027F663C" w:rsidR="005F41EB" w:rsidRPr="0015502C" w:rsidRDefault="005F41EB" w:rsidP="005F41EB">
            <w:pPr>
              <w:pStyle w:val="BodyText"/>
            </w:pPr>
            <w:r w:rsidRPr="0015502C">
              <w:rPr>
                <w:color w:val="000000"/>
              </w:rPr>
              <w:t>56%</w:t>
            </w:r>
          </w:p>
        </w:tc>
        <w:tc>
          <w:tcPr>
            <w:tcW w:w="1395" w:type="dxa"/>
            <w:vAlign w:val="center"/>
          </w:tcPr>
          <w:p w14:paraId="70BFB154" w14:textId="6A7709C0" w:rsidR="005F41EB" w:rsidRPr="0015502C" w:rsidRDefault="005F41EB" w:rsidP="005F41EB">
            <w:pPr>
              <w:pStyle w:val="BodyText"/>
            </w:pPr>
            <w:r w:rsidRPr="0015502C">
              <w:rPr>
                <w:color w:val="000000"/>
              </w:rPr>
              <w:t>143%</w:t>
            </w:r>
          </w:p>
        </w:tc>
        <w:tc>
          <w:tcPr>
            <w:tcW w:w="1320" w:type="dxa"/>
            <w:vAlign w:val="center"/>
          </w:tcPr>
          <w:p w14:paraId="4224E6EC" w14:textId="5E4E37A3" w:rsidR="005F41EB" w:rsidRPr="0015502C" w:rsidRDefault="005F41EB" w:rsidP="005F41EB">
            <w:pPr>
              <w:pStyle w:val="BodyText"/>
            </w:pPr>
            <w:r w:rsidRPr="0015502C">
              <w:rPr>
                <w:color w:val="000000"/>
              </w:rPr>
              <w:t>4</w:t>
            </w:r>
          </w:p>
        </w:tc>
        <w:tc>
          <w:tcPr>
            <w:tcW w:w="1225" w:type="dxa"/>
            <w:vAlign w:val="center"/>
          </w:tcPr>
          <w:p w14:paraId="7916B3DF" w14:textId="79B94B7E" w:rsidR="005F41EB" w:rsidRPr="0015502C" w:rsidRDefault="005F41EB" w:rsidP="005F41EB">
            <w:pPr>
              <w:pStyle w:val="BodyText"/>
              <w:rPr>
                <w:color w:val="000000"/>
              </w:rPr>
            </w:pPr>
            <w:r w:rsidRPr="0015502C">
              <w:rPr>
                <w:color w:val="000000"/>
              </w:rPr>
              <w:t> </w:t>
            </w:r>
          </w:p>
        </w:tc>
      </w:tr>
      <w:tr w:rsidR="005F41EB" w14:paraId="76F9B5BE" w14:textId="4343FAD1" w:rsidTr="005F41EB">
        <w:tc>
          <w:tcPr>
            <w:tcW w:w="1482" w:type="dxa"/>
            <w:vAlign w:val="center"/>
          </w:tcPr>
          <w:p w14:paraId="55AAEBBE" w14:textId="0327DE18" w:rsidR="005F41EB" w:rsidRPr="0015502C" w:rsidRDefault="005F41EB" w:rsidP="005F41EB">
            <w:pPr>
              <w:pStyle w:val="BodyText"/>
            </w:pPr>
            <w:r w:rsidRPr="0015502C">
              <w:rPr>
                <w:color w:val="000000"/>
              </w:rPr>
              <w:t>1</w:t>
            </w:r>
          </w:p>
        </w:tc>
        <w:tc>
          <w:tcPr>
            <w:tcW w:w="1474" w:type="dxa"/>
            <w:vAlign w:val="center"/>
          </w:tcPr>
          <w:p w14:paraId="1922B157" w14:textId="6610DE9F" w:rsidR="005F41EB" w:rsidRPr="0015502C" w:rsidRDefault="005F41EB" w:rsidP="005F41EB">
            <w:pPr>
              <w:pStyle w:val="BodyText"/>
            </w:pPr>
            <w:r w:rsidRPr="0015502C">
              <w:rPr>
                <w:color w:val="000000"/>
              </w:rPr>
              <w:t>NPIP</w:t>
            </w:r>
          </w:p>
        </w:tc>
        <w:tc>
          <w:tcPr>
            <w:tcW w:w="1803" w:type="dxa"/>
            <w:vAlign w:val="center"/>
          </w:tcPr>
          <w:p w14:paraId="62FA1DDC" w14:textId="2584E760" w:rsidR="005F41EB" w:rsidRPr="0015502C" w:rsidRDefault="005F41EB" w:rsidP="005F41EB">
            <w:pPr>
              <w:pStyle w:val="BodyText"/>
            </w:pPr>
            <w:r w:rsidRPr="0015502C">
              <w:rPr>
                <w:color w:val="000000"/>
              </w:rPr>
              <w:t>2</w:t>
            </w:r>
          </w:p>
        </w:tc>
        <w:tc>
          <w:tcPr>
            <w:tcW w:w="1297" w:type="dxa"/>
            <w:vAlign w:val="center"/>
          </w:tcPr>
          <w:p w14:paraId="2A8B2750" w14:textId="6450D74A" w:rsidR="005F41EB" w:rsidRPr="0015502C" w:rsidRDefault="005F41EB" w:rsidP="005F41EB">
            <w:pPr>
              <w:pStyle w:val="BodyText"/>
              <w:rPr>
                <w:color w:val="000000"/>
              </w:rPr>
            </w:pPr>
            <w:r w:rsidRPr="0015502C">
              <w:rPr>
                <w:color w:val="000000"/>
              </w:rPr>
              <w:t>77%</w:t>
            </w:r>
          </w:p>
        </w:tc>
        <w:tc>
          <w:tcPr>
            <w:tcW w:w="1400" w:type="dxa"/>
            <w:vAlign w:val="center"/>
          </w:tcPr>
          <w:p w14:paraId="30587729" w14:textId="39A08465" w:rsidR="005F41EB" w:rsidRPr="0015502C" w:rsidRDefault="005F41EB" w:rsidP="005F41EB">
            <w:pPr>
              <w:pStyle w:val="BodyText"/>
            </w:pPr>
            <w:r w:rsidRPr="0015502C">
              <w:rPr>
                <w:color w:val="000000"/>
              </w:rPr>
              <w:t>61%</w:t>
            </w:r>
          </w:p>
        </w:tc>
        <w:tc>
          <w:tcPr>
            <w:tcW w:w="1395" w:type="dxa"/>
            <w:vAlign w:val="center"/>
          </w:tcPr>
          <w:p w14:paraId="4CE02B7F" w14:textId="7B8AB7A0" w:rsidR="005F41EB" w:rsidRPr="0015502C" w:rsidRDefault="005F41EB" w:rsidP="005F41EB">
            <w:pPr>
              <w:pStyle w:val="BodyText"/>
            </w:pPr>
            <w:r w:rsidRPr="0015502C">
              <w:rPr>
                <w:color w:val="000000"/>
              </w:rPr>
              <w:t>94%</w:t>
            </w:r>
          </w:p>
        </w:tc>
        <w:tc>
          <w:tcPr>
            <w:tcW w:w="1320" w:type="dxa"/>
            <w:vAlign w:val="center"/>
          </w:tcPr>
          <w:p w14:paraId="2383746A" w14:textId="1E6A09AF" w:rsidR="005F41EB" w:rsidRPr="0015502C" w:rsidRDefault="005F41EB" w:rsidP="005F41EB">
            <w:pPr>
              <w:pStyle w:val="BodyText"/>
            </w:pPr>
            <w:r w:rsidRPr="0015502C">
              <w:rPr>
                <w:color w:val="000000"/>
              </w:rPr>
              <w:t>2</w:t>
            </w:r>
          </w:p>
        </w:tc>
        <w:tc>
          <w:tcPr>
            <w:tcW w:w="1225" w:type="dxa"/>
            <w:vAlign w:val="center"/>
          </w:tcPr>
          <w:p w14:paraId="21F9FC7E" w14:textId="650234F8" w:rsidR="005F41EB" w:rsidRPr="0015502C" w:rsidRDefault="005F41EB" w:rsidP="005F41EB">
            <w:pPr>
              <w:pStyle w:val="BodyText"/>
              <w:rPr>
                <w:color w:val="000000"/>
              </w:rPr>
            </w:pPr>
            <w:r w:rsidRPr="0015502C">
              <w:rPr>
                <w:color w:val="000000"/>
              </w:rPr>
              <w:t> </w:t>
            </w:r>
          </w:p>
        </w:tc>
      </w:tr>
      <w:tr w:rsidR="005F41EB" w14:paraId="57EB4565" w14:textId="6ECAFCFB" w:rsidTr="005F41EB">
        <w:tc>
          <w:tcPr>
            <w:tcW w:w="1482" w:type="dxa"/>
            <w:vAlign w:val="center"/>
          </w:tcPr>
          <w:p w14:paraId="64BE3D12" w14:textId="28EE93D2" w:rsidR="005F41EB" w:rsidRPr="0015502C" w:rsidRDefault="005F41EB" w:rsidP="005F41EB">
            <w:pPr>
              <w:pStyle w:val="BodyText"/>
            </w:pPr>
            <w:r w:rsidRPr="0015502C">
              <w:rPr>
                <w:color w:val="000000"/>
              </w:rPr>
              <w:t>2</w:t>
            </w:r>
          </w:p>
        </w:tc>
        <w:tc>
          <w:tcPr>
            <w:tcW w:w="1474" w:type="dxa"/>
            <w:vAlign w:val="center"/>
          </w:tcPr>
          <w:p w14:paraId="7139CFE6" w14:textId="7BE335B3" w:rsidR="005F41EB" w:rsidRPr="0015502C" w:rsidRDefault="005F41EB" w:rsidP="005F41EB">
            <w:pPr>
              <w:pStyle w:val="BodyText"/>
            </w:pPr>
            <w:r w:rsidRPr="0015502C">
              <w:rPr>
                <w:color w:val="000000"/>
              </w:rPr>
              <w:t>NPIP</w:t>
            </w:r>
          </w:p>
        </w:tc>
        <w:tc>
          <w:tcPr>
            <w:tcW w:w="1803" w:type="dxa"/>
            <w:vAlign w:val="center"/>
          </w:tcPr>
          <w:p w14:paraId="51E9AE21" w14:textId="6E9EC19D" w:rsidR="005F41EB" w:rsidRPr="0015502C" w:rsidRDefault="005F41EB" w:rsidP="005F41EB">
            <w:pPr>
              <w:pStyle w:val="BodyText"/>
            </w:pPr>
            <w:r w:rsidRPr="0015502C">
              <w:rPr>
                <w:color w:val="000000"/>
              </w:rPr>
              <w:t>2</w:t>
            </w:r>
          </w:p>
        </w:tc>
        <w:tc>
          <w:tcPr>
            <w:tcW w:w="1297" w:type="dxa"/>
            <w:vAlign w:val="center"/>
          </w:tcPr>
          <w:p w14:paraId="62BC4E20" w14:textId="0C60292C" w:rsidR="005F41EB" w:rsidRPr="0015502C" w:rsidRDefault="005F41EB" w:rsidP="005F41EB">
            <w:pPr>
              <w:pStyle w:val="BodyText"/>
              <w:rPr>
                <w:color w:val="000000"/>
              </w:rPr>
            </w:pPr>
            <w:r w:rsidRPr="0015502C">
              <w:rPr>
                <w:color w:val="000000"/>
              </w:rPr>
              <w:t>124%</w:t>
            </w:r>
          </w:p>
        </w:tc>
        <w:tc>
          <w:tcPr>
            <w:tcW w:w="1400" w:type="dxa"/>
            <w:vAlign w:val="center"/>
          </w:tcPr>
          <w:p w14:paraId="0CCA0055" w14:textId="704BC006" w:rsidR="005F41EB" w:rsidRPr="0015502C" w:rsidRDefault="005F41EB" w:rsidP="005F41EB">
            <w:pPr>
              <w:pStyle w:val="BodyText"/>
            </w:pPr>
            <w:r w:rsidRPr="0015502C">
              <w:rPr>
                <w:color w:val="000000"/>
              </w:rPr>
              <w:t>113%</w:t>
            </w:r>
          </w:p>
        </w:tc>
        <w:tc>
          <w:tcPr>
            <w:tcW w:w="1395" w:type="dxa"/>
            <w:vAlign w:val="center"/>
          </w:tcPr>
          <w:p w14:paraId="3C7B7646" w14:textId="62378FED" w:rsidR="005F41EB" w:rsidRPr="0015502C" w:rsidRDefault="005F41EB" w:rsidP="005F41EB">
            <w:pPr>
              <w:pStyle w:val="BodyText"/>
            </w:pPr>
            <w:r w:rsidRPr="0015502C">
              <w:rPr>
                <w:color w:val="000000"/>
              </w:rPr>
              <w:t>134%</w:t>
            </w:r>
          </w:p>
        </w:tc>
        <w:tc>
          <w:tcPr>
            <w:tcW w:w="1320" w:type="dxa"/>
            <w:vAlign w:val="center"/>
          </w:tcPr>
          <w:p w14:paraId="0BE8CCFE" w14:textId="303A9EE8" w:rsidR="005F41EB" w:rsidRPr="0015502C" w:rsidRDefault="005F41EB" w:rsidP="005F41EB">
            <w:pPr>
              <w:pStyle w:val="BodyText"/>
            </w:pPr>
            <w:r w:rsidRPr="0015502C">
              <w:rPr>
                <w:color w:val="000000"/>
              </w:rPr>
              <w:t>2</w:t>
            </w:r>
          </w:p>
        </w:tc>
        <w:tc>
          <w:tcPr>
            <w:tcW w:w="1225" w:type="dxa"/>
            <w:vAlign w:val="center"/>
          </w:tcPr>
          <w:p w14:paraId="7C580A70" w14:textId="53EEFB5A" w:rsidR="005F41EB" w:rsidRPr="0015502C" w:rsidRDefault="005F41EB" w:rsidP="005F41EB">
            <w:pPr>
              <w:pStyle w:val="BodyText"/>
              <w:rPr>
                <w:color w:val="000000"/>
              </w:rPr>
            </w:pPr>
            <w:r w:rsidRPr="0015502C">
              <w:rPr>
                <w:color w:val="000000"/>
              </w:rPr>
              <w:t> </w:t>
            </w:r>
          </w:p>
        </w:tc>
      </w:tr>
      <w:tr w:rsidR="005F41EB" w14:paraId="01AF3C8D" w14:textId="6F46B271" w:rsidTr="005F41EB">
        <w:tc>
          <w:tcPr>
            <w:tcW w:w="1482" w:type="dxa"/>
            <w:vAlign w:val="center"/>
          </w:tcPr>
          <w:p w14:paraId="77D21C23" w14:textId="7A7C4701" w:rsidR="005F41EB" w:rsidRPr="0015502C" w:rsidRDefault="005F41EB" w:rsidP="005F41EB">
            <w:pPr>
              <w:pStyle w:val="BodyText"/>
            </w:pPr>
            <w:r w:rsidRPr="0015502C">
              <w:rPr>
                <w:color w:val="000000"/>
              </w:rPr>
              <w:t>3</w:t>
            </w:r>
          </w:p>
        </w:tc>
        <w:tc>
          <w:tcPr>
            <w:tcW w:w="1474" w:type="dxa"/>
            <w:vAlign w:val="center"/>
          </w:tcPr>
          <w:p w14:paraId="528E72DC" w14:textId="59D3B92D" w:rsidR="005F41EB" w:rsidRPr="0015502C" w:rsidRDefault="005F41EB" w:rsidP="005F41EB">
            <w:pPr>
              <w:pStyle w:val="BodyText"/>
            </w:pPr>
            <w:r w:rsidRPr="0015502C">
              <w:rPr>
                <w:color w:val="000000"/>
              </w:rPr>
              <w:t>NPIP</w:t>
            </w:r>
          </w:p>
        </w:tc>
        <w:tc>
          <w:tcPr>
            <w:tcW w:w="1803" w:type="dxa"/>
            <w:vAlign w:val="center"/>
          </w:tcPr>
          <w:p w14:paraId="3DD93D69" w14:textId="54ECD65B" w:rsidR="005F41EB" w:rsidRPr="0015502C" w:rsidRDefault="005F41EB" w:rsidP="005F41EB">
            <w:pPr>
              <w:pStyle w:val="BodyText"/>
            </w:pPr>
            <w:r w:rsidRPr="0015502C">
              <w:rPr>
                <w:color w:val="000000"/>
              </w:rPr>
              <w:t>1</w:t>
            </w:r>
          </w:p>
        </w:tc>
        <w:tc>
          <w:tcPr>
            <w:tcW w:w="1297" w:type="dxa"/>
            <w:vAlign w:val="center"/>
          </w:tcPr>
          <w:p w14:paraId="6087DED7" w14:textId="6018370D" w:rsidR="005F41EB" w:rsidRPr="0015502C" w:rsidRDefault="005F41EB" w:rsidP="005F41EB">
            <w:pPr>
              <w:pStyle w:val="BodyText"/>
              <w:rPr>
                <w:color w:val="000000"/>
              </w:rPr>
            </w:pPr>
            <w:r w:rsidRPr="0015502C">
              <w:rPr>
                <w:color w:val="000000"/>
              </w:rPr>
              <w:t>98%</w:t>
            </w:r>
          </w:p>
        </w:tc>
        <w:tc>
          <w:tcPr>
            <w:tcW w:w="1400" w:type="dxa"/>
            <w:vAlign w:val="center"/>
          </w:tcPr>
          <w:p w14:paraId="5215B6AA" w14:textId="67CD47FC" w:rsidR="005F41EB" w:rsidRPr="0015502C" w:rsidRDefault="005F41EB" w:rsidP="005F41EB">
            <w:pPr>
              <w:pStyle w:val="BodyText"/>
            </w:pPr>
            <w:r w:rsidRPr="0015502C">
              <w:rPr>
                <w:color w:val="000000"/>
              </w:rPr>
              <w:t>75%</w:t>
            </w:r>
          </w:p>
        </w:tc>
        <w:tc>
          <w:tcPr>
            <w:tcW w:w="1395" w:type="dxa"/>
            <w:vAlign w:val="center"/>
          </w:tcPr>
          <w:p w14:paraId="260D8993" w14:textId="569A7B23" w:rsidR="005F41EB" w:rsidRPr="0015502C" w:rsidRDefault="005F41EB" w:rsidP="005F41EB">
            <w:pPr>
              <w:pStyle w:val="BodyText"/>
            </w:pPr>
            <w:r w:rsidRPr="0015502C">
              <w:rPr>
                <w:color w:val="000000"/>
              </w:rPr>
              <w:t>122%</w:t>
            </w:r>
          </w:p>
        </w:tc>
        <w:tc>
          <w:tcPr>
            <w:tcW w:w="1320" w:type="dxa"/>
            <w:vAlign w:val="center"/>
          </w:tcPr>
          <w:p w14:paraId="194A7FF5" w14:textId="1F8BC878" w:rsidR="005F41EB" w:rsidRPr="0015502C" w:rsidRDefault="005F41EB" w:rsidP="005F41EB">
            <w:pPr>
              <w:pStyle w:val="BodyText"/>
            </w:pPr>
            <w:r w:rsidRPr="0015502C">
              <w:rPr>
                <w:color w:val="000000"/>
              </w:rPr>
              <w:t>1</w:t>
            </w:r>
          </w:p>
        </w:tc>
        <w:tc>
          <w:tcPr>
            <w:tcW w:w="1225" w:type="dxa"/>
            <w:vAlign w:val="center"/>
          </w:tcPr>
          <w:p w14:paraId="06388494" w14:textId="766AC8CE" w:rsidR="005F41EB" w:rsidRPr="0015502C" w:rsidRDefault="00D36708" w:rsidP="005F41EB">
            <w:pPr>
              <w:pStyle w:val="BodyText"/>
              <w:rPr>
                <w:color w:val="000000"/>
              </w:rPr>
            </w:pPr>
            <w:r>
              <w:rPr>
                <w:i/>
                <w:iCs/>
                <w:color w:val="000000"/>
              </w:rPr>
              <w:t>m</w:t>
            </w:r>
          </w:p>
        </w:tc>
      </w:tr>
      <w:tr w:rsidR="005F41EB" w14:paraId="20B8A870" w14:textId="6995F3CB" w:rsidTr="005F41EB">
        <w:tc>
          <w:tcPr>
            <w:tcW w:w="1482" w:type="dxa"/>
            <w:vAlign w:val="center"/>
          </w:tcPr>
          <w:p w14:paraId="3AB2B18F" w14:textId="44015490" w:rsidR="005F41EB" w:rsidRPr="0015502C" w:rsidRDefault="005F41EB" w:rsidP="005F41EB">
            <w:pPr>
              <w:pStyle w:val="BodyText"/>
            </w:pPr>
            <w:r w:rsidRPr="0015502C">
              <w:rPr>
                <w:color w:val="000000"/>
              </w:rPr>
              <w:t>4</w:t>
            </w:r>
          </w:p>
        </w:tc>
        <w:tc>
          <w:tcPr>
            <w:tcW w:w="1474" w:type="dxa"/>
            <w:vAlign w:val="center"/>
          </w:tcPr>
          <w:p w14:paraId="7452879A" w14:textId="1DF4DF7B" w:rsidR="005F41EB" w:rsidRPr="0015502C" w:rsidRDefault="005F41EB" w:rsidP="005F41EB">
            <w:pPr>
              <w:pStyle w:val="BodyText"/>
            </w:pPr>
            <w:r w:rsidRPr="0015502C">
              <w:rPr>
                <w:color w:val="000000"/>
              </w:rPr>
              <w:t>NPIP</w:t>
            </w:r>
          </w:p>
        </w:tc>
        <w:tc>
          <w:tcPr>
            <w:tcW w:w="1803" w:type="dxa"/>
            <w:vAlign w:val="center"/>
          </w:tcPr>
          <w:p w14:paraId="1D2908D2" w14:textId="471A531E" w:rsidR="005F41EB" w:rsidRPr="0015502C" w:rsidRDefault="005F41EB" w:rsidP="005F41EB">
            <w:pPr>
              <w:pStyle w:val="BodyText"/>
            </w:pPr>
            <w:r w:rsidRPr="0015502C">
              <w:rPr>
                <w:color w:val="000000"/>
              </w:rPr>
              <w:t>2</w:t>
            </w:r>
          </w:p>
        </w:tc>
        <w:tc>
          <w:tcPr>
            <w:tcW w:w="1297" w:type="dxa"/>
            <w:vAlign w:val="center"/>
          </w:tcPr>
          <w:p w14:paraId="4808E83B" w14:textId="1C04E529" w:rsidR="005F41EB" w:rsidRPr="0015502C" w:rsidRDefault="005F41EB" w:rsidP="005F41EB">
            <w:pPr>
              <w:pStyle w:val="BodyText"/>
              <w:rPr>
                <w:color w:val="000000"/>
              </w:rPr>
            </w:pPr>
            <w:r w:rsidRPr="0015502C">
              <w:rPr>
                <w:color w:val="000000"/>
              </w:rPr>
              <w:t>91%</w:t>
            </w:r>
          </w:p>
        </w:tc>
        <w:tc>
          <w:tcPr>
            <w:tcW w:w="1400" w:type="dxa"/>
            <w:vAlign w:val="center"/>
          </w:tcPr>
          <w:p w14:paraId="4A442D17" w14:textId="562D82D3" w:rsidR="005F41EB" w:rsidRPr="0015502C" w:rsidRDefault="005F41EB" w:rsidP="005F41EB">
            <w:pPr>
              <w:pStyle w:val="BodyText"/>
            </w:pPr>
            <w:r w:rsidRPr="0015502C">
              <w:rPr>
                <w:color w:val="000000"/>
              </w:rPr>
              <w:t>65%</w:t>
            </w:r>
          </w:p>
        </w:tc>
        <w:tc>
          <w:tcPr>
            <w:tcW w:w="1395" w:type="dxa"/>
            <w:vAlign w:val="center"/>
          </w:tcPr>
          <w:p w14:paraId="3482AC2A" w14:textId="2D568ECF" w:rsidR="005F41EB" w:rsidRPr="0015502C" w:rsidRDefault="005F41EB" w:rsidP="005F41EB">
            <w:pPr>
              <w:pStyle w:val="BodyText"/>
            </w:pPr>
            <w:r w:rsidRPr="0015502C">
              <w:rPr>
                <w:color w:val="000000"/>
              </w:rPr>
              <w:t>116%</w:t>
            </w:r>
          </w:p>
        </w:tc>
        <w:tc>
          <w:tcPr>
            <w:tcW w:w="1320" w:type="dxa"/>
            <w:vAlign w:val="center"/>
          </w:tcPr>
          <w:p w14:paraId="0FF26F5B" w14:textId="0920A551" w:rsidR="005F41EB" w:rsidRPr="0015502C" w:rsidRDefault="005F41EB" w:rsidP="005F41EB">
            <w:pPr>
              <w:pStyle w:val="BodyText"/>
            </w:pPr>
            <w:r w:rsidRPr="0015502C">
              <w:rPr>
                <w:color w:val="000000"/>
              </w:rPr>
              <w:t>2</w:t>
            </w:r>
          </w:p>
        </w:tc>
        <w:tc>
          <w:tcPr>
            <w:tcW w:w="1225" w:type="dxa"/>
            <w:vAlign w:val="center"/>
          </w:tcPr>
          <w:p w14:paraId="38B6B220" w14:textId="4472C581" w:rsidR="005F41EB" w:rsidRPr="0015502C" w:rsidRDefault="005F41EB" w:rsidP="005F41EB">
            <w:pPr>
              <w:pStyle w:val="BodyText"/>
              <w:rPr>
                <w:color w:val="000000"/>
              </w:rPr>
            </w:pPr>
            <w:r w:rsidRPr="0015502C">
              <w:rPr>
                <w:color w:val="000000"/>
              </w:rPr>
              <w:t> </w:t>
            </w:r>
          </w:p>
        </w:tc>
      </w:tr>
      <w:tr w:rsidR="005F41EB" w14:paraId="238E1416" w14:textId="6B8E201D" w:rsidTr="005F41EB">
        <w:tc>
          <w:tcPr>
            <w:tcW w:w="1482" w:type="dxa"/>
            <w:vAlign w:val="center"/>
          </w:tcPr>
          <w:p w14:paraId="672287D5" w14:textId="3114CFBF" w:rsidR="005F41EB" w:rsidRPr="0015502C" w:rsidRDefault="005F41EB" w:rsidP="005F41EB">
            <w:pPr>
              <w:pStyle w:val="BodyText"/>
            </w:pPr>
            <w:r w:rsidRPr="0015502C">
              <w:rPr>
                <w:color w:val="000000"/>
              </w:rPr>
              <w:t>5</w:t>
            </w:r>
          </w:p>
        </w:tc>
        <w:tc>
          <w:tcPr>
            <w:tcW w:w="1474" w:type="dxa"/>
            <w:vAlign w:val="center"/>
          </w:tcPr>
          <w:p w14:paraId="32C1EA98" w14:textId="74BC9E7B" w:rsidR="005F41EB" w:rsidRPr="0015502C" w:rsidRDefault="005F41EB" w:rsidP="005F41EB">
            <w:pPr>
              <w:pStyle w:val="BodyText"/>
            </w:pPr>
            <w:r w:rsidRPr="0015502C">
              <w:rPr>
                <w:color w:val="000000"/>
              </w:rPr>
              <w:t>NPIP</w:t>
            </w:r>
          </w:p>
        </w:tc>
        <w:tc>
          <w:tcPr>
            <w:tcW w:w="1803" w:type="dxa"/>
            <w:vAlign w:val="center"/>
          </w:tcPr>
          <w:p w14:paraId="5451987E" w14:textId="6850355E" w:rsidR="005F41EB" w:rsidRPr="0015502C" w:rsidRDefault="005F41EB" w:rsidP="005F41EB">
            <w:pPr>
              <w:pStyle w:val="BodyText"/>
            </w:pPr>
            <w:r w:rsidRPr="0015502C">
              <w:rPr>
                <w:color w:val="000000"/>
              </w:rPr>
              <w:t>1</w:t>
            </w:r>
          </w:p>
        </w:tc>
        <w:tc>
          <w:tcPr>
            <w:tcW w:w="1297" w:type="dxa"/>
            <w:vAlign w:val="center"/>
          </w:tcPr>
          <w:p w14:paraId="22AC82AB" w14:textId="02D81DE8" w:rsidR="005F41EB" w:rsidRPr="0015502C" w:rsidRDefault="005F41EB" w:rsidP="005F41EB">
            <w:pPr>
              <w:pStyle w:val="BodyText"/>
              <w:rPr>
                <w:color w:val="000000"/>
              </w:rPr>
            </w:pPr>
            <w:r w:rsidRPr="0015502C">
              <w:rPr>
                <w:color w:val="000000"/>
              </w:rPr>
              <w:t>102%</w:t>
            </w:r>
          </w:p>
        </w:tc>
        <w:tc>
          <w:tcPr>
            <w:tcW w:w="1400" w:type="dxa"/>
            <w:vAlign w:val="center"/>
          </w:tcPr>
          <w:p w14:paraId="5953FA5B" w14:textId="34983774" w:rsidR="005F41EB" w:rsidRPr="0015502C" w:rsidRDefault="005F41EB" w:rsidP="005F41EB">
            <w:pPr>
              <w:pStyle w:val="BodyText"/>
            </w:pPr>
            <w:r w:rsidRPr="0015502C">
              <w:rPr>
                <w:color w:val="000000"/>
              </w:rPr>
              <w:t>85%</w:t>
            </w:r>
          </w:p>
        </w:tc>
        <w:tc>
          <w:tcPr>
            <w:tcW w:w="1395" w:type="dxa"/>
            <w:vAlign w:val="center"/>
          </w:tcPr>
          <w:p w14:paraId="05B85412" w14:textId="2E28B09C" w:rsidR="005F41EB" w:rsidRPr="0015502C" w:rsidRDefault="005F41EB" w:rsidP="005F41EB">
            <w:pPr>
              <w:pStyle w:val="BodyText"/>
            </w:pPr>
            <w:r w:rsidRPr="0015502C">
              <w:rPr>
                <w:color w:val="000000"/>
              </w:rPr>
              <w:t>118%</w:t>
            </w:r>
          </w:p>
        </w:tc>
        <w:tc>
          <w:tcPr>
            <w:tcW w:w="1320" w:type="dxa"/>
            <w:vAlign w:val="center"/>
          </w:tcPr>
          <w:p w14:paraId="088B2932" w14:textId="1297A8F9" w:rsidR="005F41EB" w:rsidRPr="0015502C" w:rsidRDefault="005F41EB" w:rsidP="005F41EB">
            <w:pPr>
              <w:pStyle w:val="BodyText"/>
            </w:pPr>
            <w:r w:rsidRPr="0015502C">
              <w:rPr>
                <w:color w:val="000000"/>
              </w:rPr>
              <w:t>1</w:t>
            </w:r>
          </w:p>
        </w:tc>
        <w:tc>
          <w:tcPr>
            <w:tcW w:w="1225" w:type="dxa"/>
            <w:vAlign w:val="center"/>
          </w:tcPr>
          <w:p w14:paraId="4672EB07" w14:textId="5F3A1D77" w:rsidR="005F41EB" w:rsidRPr="0015502C" w:rsidRDefault="005F41EB" w:rsidP="005F41EB">
            <w:pPr>
              <w:pStyle w:val="BodyText"/>
              <w:rPr>
                <w:color w:val="000000"/>
              </w:rPr>
            </w:pPr>
            <w:r w:rsidRPr="0015502C">
              <w:rPr>
                <w:color w:val="000000"/>
              </w:rPr>
              <w:t> </w:t>
            </w:r>
          </w:p>
        </w:tc>
      </w:tr>
      <w:tr w:rsidR="005F41EB" w14:paraId="4EBEC468" w14:textId="0CF96A30" w:rsidTr="005F41EB">
        <w:tc>
          <w:tcPr>
            <w:tcW w:w="1482" w:type="dxa"/>
            <w:vAlign w:val="center"/>
          </w:tcPr>
          <w:p w14:paraId="1CA54F02" w14:textId="409BBF88" w:rsidR="005F41EB" w:rsidRPr="0015502C" w:rsidRDefault="005F41EB" w:rsidP="005F41EB">
            <w:pPr>
              <w:pStyle w:val="BodyText"/>
            </w:pPr>
            <w:r w:rsidRPr="0015502C">
              <w:rPr>
                <w:color w:val="000000"/>
              </w:rPr>
              <w:t>6</w:t>
            </w:r>
          </w:p>
        </w:tc>
        <w:tc>
          <w:tcPr>
            <w:tcW w:w="1474" w:type="dxa"/>
            <w:vAlign w:val="center"/>
          </w:tcPr>
          <w:p w14:paraId="0CD4D05A" w14:textId="25EA122A" w:rsidR="005F41EB" w:rsidRPr="0015502C" w:rsidRDefault="005F41EB" w:rsidP="005F41EB">
            <w:pPr>
              <w:pStyle w:val="BodyText"/>
            </w:pPr>
            <w:r w:rsidRPr="0015502C">
              <w:rPr>
                <w:color w:val="000000"/>
              </w:rPr>
              <w:t>NPIP</w:t>
            </w:r>
          </w:p>
        </w:tc>
        <w:tc>
          <w:tcPr>
            <w:tcW w:w="1803" w:type="dxa"/>
            <w:vAlign w:val="center"/>
          </w:tcPr>
          <w:p w14:paraId="5B49D141" w14:textId="069BC100" w:rsidR="005F41EB" w:rsidRPr="0015502C" w:rsidRDefault="005F41EB" w:rsidP="005F41EB">
            <w:pPr>
              <w:pStyle w:val="BodyText"/>
            </w:pPr>
            <w:r w:rsidRPr="0015502C">
              <w:rPr>
                <w:color w:val="000000"/>
              </w:rPr>
              <w:t>2</w:t>
            </w:r>
          </w:p>
        </w:tc>
        <w:tc>
          <w:tcPr>
            <w:tcW w:w="1297" w:type="dxa"/>
            <w:vAlign w:val="center"/>
          </w:tcPr>
          <w:p w14:paraId="0891E8EC" w14:textId="37FFEFC0" w:rsidR="005F41EB" w:rsidRPr="0015502C" w:rsidRDefault="005F41EB" w:rsidP="005F41EB">
            <w:pPr>
              <w:pStyle w:val="BodyText"/>
              <w:rPr>
                <w:color w:val="000000"/>
              </w:rPr>
            </w:pPr>
            <w:r w:rsidRPr="0015502C">
              <w:rPr>
                <w:color w:val="000000"/>
              </w:rPr>
              <w:t>92%</w:t>
            </w:r>
          </w:p>
        </w:tc>
        <w:tc>
          <w:tcPr>
            <w:tcW w:w="1400" w:type="dxa"/>
            <w:vAlign w:val="center"/>
          </w:tcPr>
          <w:p w14:paraId="39ED8C2C" w14:textId="2730FD2D" w:rsidR="005F41EB" w:rsidRPr="0015502C" w:rsidRDefault="005F41EB" w:rsidP="005F41EB">
            <w:pPr>
              <w:pStyle w:val="BodyText"/>
            </w:pPr>
            <w:r w:rsidRPr="0015502C">
              <w:rPr>
                <w:color w:val="000000"/>
              </w:rPr>
              <w:t>69%</w:t>
            </w:r>
          </w:p>
        </w:tc>
        <w:tc>
          <w:tcPr>
            <w:tcW w:w="1395" w:type="dxa"/>
            <w:vAlign w:val="center"/>
          </w:tcPr>
          <w:p w14:paraId="69273A7D" w14:textId="48A0482C" w:rsidR="005F41EB" w:rsidRPr="0015502C" w:rsidRDefault="005F41EB" w:rsidP="005F41EB">
            <w:pPr>
              <w:pStyle w:val="BodyText"/>
            </w:pPr>
            <w:r w:rsidRPr="0015502C">
              <w:rPr>
                <w:color w:val="000000"/>
              </w:rPr>
              <w:t>115%</w:t>
            </w:r>
          </w:p>
        </w:tc>
        <w:tc>
          <w:tcPr>
            <w:tcW w:w="1320" w:type="dxa"/>
            <w:vAlign w:val="center"/>
          </w:tcPr>
          <w:p w14:paraId="69E0AD43" w14:textId="65CE8306" w:rsidR="005F41EB" w:rsidRPr="0015502C" w:rsidRDefault="005F41EB" w:rsidP="005F41EB">
            <w:pPr>
              <w:pStyle w:val="BodyText"/>
            </w:pPr>
            <w:r w:rsidRPr="0015502C">
              <w:rPr>
                <w:color w:val="000000"/>
              </w:rPr>
              <w:t>2</w:t>
            </w:r>
          </w:p>
        </w:tc>
        <w:tc>
          <w:tcPr>
            <w:tcW w:w="1225" w:type="dxa"/>
            <w:vAlign w:val="center"/>
          </w:tcPr>
          <w:p w14:paraId="576B778C" w14:textId="3C0E981B" w:rsidR="005F41EB" w:rsidRPr="0015502C" w:rsidRDefault="005F41EB" w:rsidP="005F41EB">
            <w:pPr>
              <w:pStyle w:val="BodyText"/>
              <w:rPr>
                <w:color w:val="000000"/>
              </w:rPr>
            </w:pPr>
            <w:r w:rsidRPr="0015502C">
              <w:rPr>
                <w:color w:val="000000"/>
              </w:rPr>
              <w:t> </w:t>
            </w:r>
          </w:p>
        </w:tc>
      </w:tr>
      <w:tr w:rsidR="005F41EB" w14:paraId="559B71E9" w14:textId="1AB89B30" w:rsidTr="005F41EB">
        <w:tc>
          <w:tcPr>
            <w:tcW w:w="1482" w:type="dxa"/>
            <w:vAlign w:val="center"/>
          </w:tcPr>
          <w:p w14:paraId="0781AFEA" w14:textId="453F7A25" w:rsidR="005F41EB" w:rsidRPr="0015502C" w:rsidRDefault="005F41EB" w:rsidP="005F41EB">
            <w:pPr>
              <w:pStyle w:val="BodyText"/>
            </w:pPr>
            <w:r w:rsidRPr="0015502C">
              <w:rPr>
                <w:color w:val="000000"/>
              </w:rPr>
              <w:t>1</w:t>
            </w:r>
          </w:p>
        </w:tc>
        <w:tc>
          <w:tcPr>
            <w:tcW w:w="1474" w:type="dxa"/>
            <w:vAlign w:val="center"/>
          </w:tcPr>
          <w:p w14:paraId="1546473A" w14:textId="6CF7FEF9" w:rsidR="005F41EB" w:rsidRPr="0015502C" w:rsidRDefault="005F41EB" w:rsidP="005F41EB">
            <w:pPr>
              <w:pStyle w:val="BodyText"/>
            </w:pPr>
            <w:r w:rsidRPr="0015502C">
              <w:rPr>
                <w:color w:val="000000"/>
              </w:rPr>
              <w:t>NPYR</w:t>
            </w:r>
          </w:p>
        </w:tc>
        <w:tc>
          <w:tcPr>
            <w:tcW w:w="1803" w:type="dxa"/>
            <w:vAlign w:val="center"/>
          </w:tcPr>
          <w:p w14:paraId="44273DC8" w14:textId="2047C936" w:rsidR="005F41EB" w:rsidRPr="0015502C" w:rsidRDefault="005F41EB" w:rsidP="005F41EB">
            <w:pPr>
              <w:pStyle w:val="BodyText"/>
            </w:pPr>
            <w:r w:rsidRPr="0015502C">
              <w:rPr>
                <w:color w:val="000000"/>
              </w:rPr>
              <w:t>2</w:t>
            </w:r>
          </w:p>
        </w:tc>
        <w:tc>
          <w:tcPr>
            <w:tcW w:w="1297" w:type="dxa"/>
            <w:vAlign w:val="center"/>
          </w:tcPr>
          <w:p w14:paraId="00F33D0D" w14:textId="709D6181" w:rsidR="005F41EB" w:rsidRPr="0015502C" w:rsidRDefault="005F41EB" w:rsidP="005F41EB">
            <w:pPr>
              <w:pStyle w:val="BodyText"/>
              <w:rPr>
                <w:color w:val="000000"/>
              </w:rPr>
            </w:pPr>
            <w:r w:rsidRPr="0015502C">
              <w:rPr>
                <w:color w:val="000000"/>
              </w:rPr>
              <w:t>169%</w:t>
            </w:r>
          </w:p>
        </w:tc>
        <w:tc>
          <w:tcPr>
            <w:tcW w:w="1400" w:type="dxa"/>
            <w:vAlign w:val="center"/>
          </w:tcPr>
          <w:p w14:paraId="307A06F6" w14:textId="3CBF1289" w:rsidR="005F41EB" w:rsidRPr="0015502C" w:rsidRDefault="005F41EB" w:rsidP="005F41EB">
            <w:pPr>
              <w:pStyle w:val="BodyText"/>
            </w:pPr>
            <w:r w:rsidRPr="0015502C">
              <w:rPr>
                <w:color w:val="000000"/>
              </w:rPr>
              <w:t>91%</w:t>
            </w:r>
          </w:p>
        </w:tc>
        <w:tc>
          <w:tcPr>
            <w:tcW w:w="1395" w:type="dxa"/>
            <w:vAlign w:val="center"/>
          </w:tcPr>
          <w:p w14:paraId="5469D505" w14:textId="252E0D13" w:rsidR="005F41EB" w:rsidRPr="0015502C" w:rsidRDefault="005F41EB" w:rsidP="005F41EB">
            <w:pPr>
              <w:pStyle w:val="BodyText"/>
            </w:pPr>
            <w:r w:rsidRPr="0015502C">
              <w:rPr>
                <w:color w:val="000000"/>
              </w:rPr>
              <w:t>248%</w:t>
            </w:r>
          </w:p>
        </w:tc>
        <w:tc>
          <w:tcPr>
            <w:tcW w:w="1320" w:type="dxa"/>
            <w:vAlign w:val="center"/>
          </w:tcPr>
          <w:p w14:paraId="02ABF56E" w14:textId="3E8559CB" w:rsidR="005F41EB" w:rsidRPr="0015502C" w:rsidRDefault="005F41EB" w:rsidP="005F41EB">
            <w:pPr>
              <w:pStyle w:val="BodyText"/>
            </w:pPr>
            <w:r>
              <w:rPr>
                <w:color w:val="000000"/>
              </w:rPr>
              <w:t>&gt;</w:t>
            </w:r>
            <w:r w:rsidRPr="0015502C">
              <w:rPr>
                <w:color w:val="000000"/>
              </w:rPr>
              <w:t>2</w:t>
            </w:r>
          </w:p>
        </w:tc>
        <w:tc>
          <w:tcPr>
            <w:tcW w:w="1225" w:type="dxa"/>
            <w:vAlign w:val="center"/>
          </w:tcPr>
          <w:p w14:paraId="37263DA8" w14:textId="79A686CF" w:rsidR="005F41EB" w:rsidRPr="0052506C" w:rsidRDefault="00D30BBB" w:rsidP="005F41EB">
            <w:pPr>
              <w:pStyle w:val="BodyText"/>
              <w:rPr>
                <w:i/>
                <w:color w:val="000000"/>
              </w:rPr>
            </w:pPr>
            <w:r>
              <w:rPr>
                <w:i/>
                <w:iCs/>
                <w:color w:val="000000"/>
              </w:rPr>
              <w:t>u m</w:t>
            </w:r>
          </w:p>
        </w:tc>
      </w:tr>
      <w:tr w:rsidR="005F41EB" w14:paraId="2E092C7C" w14:textId="3119C988" w:rsidTr="005F41EB">
        <w:tc>
          <w:tcPr>
            <w:tcW w:w="1482" w:type="dxa"/>
            <w:vAlign w:val="center"/>
          </w:tcPr>
          <w:p w14:paraId="476DEA23" w14:textId="7EC695BD" w:rsidR="005F41EB" w:rsidRPr="0015502C" w:rsidRDefault="005F41EB" w:rsidP="005F41EB">
            <w:pPr>
              <w:pStyle w:val="BodyText"/>
            </w:pPr>
            <w:r w:rsidRPr="0015502C">
              <w:rPr>
                <w:color w:val="000000"/>
              </w:rPr>
              <w:t>2</w:t>
            </w:r>
          </w:p>
        </w:tc>
        <w:tc>
          <w:tcPr>
            <w:tcW w:w="1474" w:type="dxa"/>
            <w:vAlign w:val="center"/>
          </w:tcPr>
          <w:p w14:paraId="5EBC092B" w14:textId="6C2ED845" w:rsidR="005F41EB" w:rsidRPr="0015502C" w:rsidRDefault="005F41EB" w:rsidP="005F41EB">
            <w:pPr>
              <w:pStyle w:val="BodyText"/>
            </w:pPr>
            <w:r w:rsidRPr="0015502C">
              <w:rPr>
                <w:color w:val="000000"/>
              </w:rPr>
              <w:t>NPYR</w:t>
            </w:r>
          </w:p>
        </w:tc>
        <w:tc>
          <w:tcPr>
            <w:tcW w:w="1803" w:type="dxa"/>
            <w:vAlign w:val="center"/>
          </w:tcPr>
          <w:p w14:paraId="6EB8A942" w14:textId="7CFED689" w:rsidR="005F41EB" w:rsidRPr="0015502C" w:rsidRDefault="005F41EB" w:rsidP="005F41EB">
            <w:pPr>
              <w:pStyle w:val="BodyText"/>
            </w:pPr>
            <w:r w:rsidRPr="0015502C">
              <w:rPr>
                <w:color w:val="000000"/>
              </w:rPr>
              <w:t>2</w:t>
            </w:r>
          </w:p>
        </w:tc>
        <w:tc>
          <w:tcPr>
            <w:tcW w:w="1297" w:type="dxa"/>
            <w:vAlign w:val="center"/>
          </w:tcPr>
          <w:p w14:paraId="52F4CA03" w14:textId="60B29104" w:rsidR="005F41EB" w:rsidRPr="0015502C" w:rsidRDefault="005F41EB" w:rsidP="005F41EB">
            <w:pPr>
              <w:pStyle w:val="BodyText"/>
              <w:rPr>
                <w:color w:val="000000"/>
              </w:rPr>
            </w:pPr>
            <w:r w:rsidRPr="0015502C">
              <w:rPr>
                <w:color w:val="000000"/>
              </w:rPr>
              <w:t>124%</w:t>
            </w:r>
          </w:p>
        </w:tc>
        <w:tc>
          <w:tcPr>
            <w:tcW w:w="1400" w:type="dxa"/>
            <w:vAlign w:val="center"/>
          </w:tcPr>
          <w:p w14:paraId="3D4245BC" w14:textId="24419A09" w:rsidR="005F41EB" w:rsidRPr="0015502C" w:rsidRDefault="005F41EB" w:rsidP="005F41EB">
            <w:pPr>
              <w:pStyle w:val="BodyText"/>
            </w:pPr>
            <w:r w:rsidRPr="0015502C">
              <w:rPr>
                <w:color w:val="000000"/>
              </w:rPr>
              <w:t>111%</w:t>
            </w:r>
          </w:p>
        </w:tc>
        <w:tc>
          <w:tcPr>
            <w:tcW w:w="1395" w:type="dxa"/>
            <w:vAlign w:val="center"/>
          </w:tcPr>
          <w:p w14:paraId="327A0168" w14:textId="1DDFFC47" w:rsidR="005F41EB" w:rsidRPr="0015502C" w:rsidRDefault="005F41EB" w:rsidP="005F41EB">
            <w:pPr>
              <w:pStyle w:val="BodyText"/>
            </w:pPr>
            <w:r w:rsidRPr="0015502C">
              <w:rPr>
                <w:color w:val="000000"/>
              </w:rPr>
              <w:t>138%</w:t>
            </w:r>
          </w:p>
        </w:tc>
        <w:tc>
          <w:tcPr>
            <w:tcW w:w="1320" w:type="dxa"/>
            <w:vAlign w:val="center"/>
          </w:tcPr>
          <w:p w14:paraId="4EB64274" w14:textId="1CD287B5" w:rsidR="005F41EB" w:rsidRPr="0015502C" w:rsidRDefault="005F41EB" w:rsidP="005F41EB">
            <w:pPr>
              <w:pStyle w:val="BodyText"/>
            </w:pPr>
            <w:r w:rsidRPr="0015502C">
              <w:rPr>
                <w:color w:val="000000"/>
              </w:rPr>
              <w:t>2</w:t>
            </w:r>
          </w:p>
        </w:tc>
        <w:tc>
          <w:tcPr>
            <w:tcW w:w="1225" w:type="dxa"/>
            <w:vAlign w:val="center"/>
          </w:tcPr>
          <w:p w14:paraId="455534B5" w14:textId="3549B623" w:rsidR="005F41EB" w:rsidRPr="0015502C" w:rsidRDefault="005F41EB" w:rsidP="005F41EB">
            <w:pPr>
              <w:pStyle w:val="BodyText"/>
              <w:rPr>
                <w:color w:val="000000"/>
              </w:rPr>
            </w:pPr>
            <w:r w:rsidRPr="0015502C">
              <w:rPr>
                <w:color w:val="000000"/>
              </w:rPr>
              <w:t> </w:t>
            </w:r>
          </w:p>
        </w:tc>
      </w:tr>
      <w:tr w:rsidR="005F41EB" w14:paraId="0EBCF668" w14:textId="370D75AE" w:rsidTr="005F41EB">
        <w:tc>
          <w:tcPr>
            <w:tcW w:w="1482" w:type="dxa"/>
            <w:vAlign w:val="center"/>
          </w:tcPr>
          <w:p w14:paraId="30FC4E44" w14:textId="2880856E" w:rsidR="005F41EB" w:rsidRPr="0015502C" w:rsidRDefault="005F41EB" w:rsidP="005F41EB">
            <w:pPr>
              <w:pStyle w:val="BodyText"/>
            </w:pPr>
            <w:r w:rsidRPr="0015502C">
              <w:rPr>
                <w:color w:val="000000"/>
              </w:rPr>
              <w:t>3</w:t>
            </w:r>
          </w:p>
        </w:tc>
        <w:tc>
          <w:tcPr>
            <w:tcW w:w="1474" w:type="dxa"/>
            <w:vAlign w:val="center"/>
          </w:tcPr>
          <w:p w14:paraId="5A53498A" w14:textId="35BC63FD" w:rsidR="005F41EB" w:rsidRPr="0015502C" w:rsidRDefault="005F41EB" w:rsidP="005F41EB">
            <w:pPr>
              <w:pStyle w:val="BodyText"/>
            </w:pPr>
            <w:r w:rsidRPr="0015502C">
              <w:rPr>
                <w:color w:val="000000"/>
              </w:rPr>
              <w:t>NPYR</w:t>
            </w:r>
          </w:p>
        </w:tc>
        <w:tc>
          <w:tcPr>
            <w:tcW w:w="1803" w:type="dxa"/>
            <w:vAlign w:val="center"/>
          </w:tcPr>
          <w:p w14:paraId="48390DDF" w14:textId="252070DE" w:rsidR="005F41EB" w:rsidRPr="0015502C" w:rsidRDefault="005F41EB" w:rsidP="005F41EB">
            <w:pPr>
              <w:pStyle w:val="BodyText"/>
            </w:pPr>
            <w:r w:rsidRPr="0015502C">
              <w:rPr>
                <w:color w:val="000000"/>
              </w:rPr>
              <w:t>5</w:t>
            </w:r>
          </w:p>
        </w:tc>
        <w:tc>
          <w:tcPr>
            <w:tcW w:w="1297" w:type="dxa"/>
            <w:vAlign w:val="center"/>
          </w:tcPr>
          <w:p w14:paraId="0B3DD9B4" w14:textId="3D7229BC" w:rsidR="005F41EB" w:rsidRPr="0015502C" w:rsidRDefault="005F41EB" w:rsidP="005F41EB">
            <w:pPr>
              <w:pStyle w:val="BodyText"/>
              <w:rPr>
                <w:color w:val="000000"/>
              </w:rPr>
            </w:pPr>
            <w:r w:rsidRPr="0015502C">
              <w:rPr>
                <w:color w:val="000000"/>
              </w:rPr>
              <w:t>97%</w:t>
            </w:r>
          </w:p>
        </w:tc>
        <w:tc>
          <w:tcPr>
            <w:tcW w:w="1400" w:type="dxa"/>
            <w:vAlign w:val="center"/>
          </w:tcPr>
          <w:p w14:paraId="4FD5FC94" w14:textId="24260DD0" w:rsidR="005F41EB" w:rsidRPr="0015502C" w:rsidRDefault="005F41EB" w:rsidP="005F41EB">
            <w:pPr>
              <w:pStyle w:val="BodyText"/>
            </w:pPr>
            <w:r w:rsidRPr="0015502C">
              <w:rPr>
                <w:color w:val="000000"/>
              </w:rPr>
              <w:t>77%</w:t>
            </w:r>
          </w:p>
        </w:tc>
        <w:tc>
          <w:tcPr>
            <w:tcW w:w="1395" w:type="dxa"/>
            <w:vAlign w:val="center"/>
          </w:tcPr>
          <w:p w14:paraId="5F478810" w14:textId="1C9C2271" w:rsidR="005F41EB" w:rsidRPr="0015502C" w:rsidRDefault="005F41EB" w:rsidP="005F41EB">
            <w:pPr>
              <w:pStyle w:val="BodyText"/>
            </w:pPr>
            <w:r w:rsidRPr="0015502C">
              <w:rPr>
                <w:color w:val="000000"/>
              </w:rPr>
              <w:t>116%</w:t>
            </w:r>
          </w:p>
        </w:tc>
        <w:tc>
          <w:tcPr>
            <w:tcW w:w="1320" w:type="dxa"/>
            <w:vAlign w:val="center"/>
          </w:tcPr>
          <w:p w14:paraId="6434272E" w14:textId="0C02962B" w:rsidR="005F41EB" w:rsidRPr="0015502C" w:rsidRDefault="005F41EB" w:rsidP="005F41EB">
            <w:pPr>
              <w:pStyle w:val="BodyText"/>
            </w:pPr>
            <w:r w:rsidRPr="0015502C">
              <w:rPr>
                <w:color w:val="000000"/>
              </w:rPr>
              <w:t>5</w:t>
            </w:r>
          </w:p>
        </w:tc>
        <w:tc>
          <w:tcPr>
            <w:tcW w:w="1225" w:type="dxa"/>
            <w:vAlign w:val="center"/>
          </w:tcPr>
          <w:p w14:paraId="1A686C2E" w14:textId="5A479E86" w:rsidR="005F41EB" w:rsidRPr="0015502C" w:rsidRDefault="005F41EB" w:rsidP="005F41EB">
            <w:pPr>
              <w:pStyle w:val="BodyText"/>
              <w:rPr>
                <w:color w:val="000000"/>
              </w:rPr>
            </w:pPr>
            <w:r w:rsidRPr="0015502C">
              <w:rPr>
                <w:color w:val="000000"/>
              </w:rPr>
              <w:t> </w:t>
            </w:r>
          </w:p>
        </w:tc>
      </w:tr>
      <w:tr w:rsidR="005F41EB" w14:paraId="14ECD554" w14:textId="6E74B4C8" w:rsidTr="005F41EB">
        <w:tc>
          <w:tcPr>
            <w:tcW w:w="1482" w:type="dxa"/>
            <w:vAlign w:val="center"/>
          </w:tcPr>
          <w:p w14:paraId="02459E6B" w14:textId="015CD52D" w:rsidR="005F41EB" w:rsidRPr="0015502C" w:rsidRDefault="005F41EB" w:rsidP="005F41EB">
            <w:pPr>
              <w:pStyle w:val="BodyText"/>
            </w:pPr>
            <w:r w:rsidRPr="0015502C">
              <w:rPr>
                <w:color w:val="000000"/>
              </w:rPr>
              <w:t>4</w:t>
            </w:r>
          </w:p>
        </w:tc>
        <w:tc>
          <w:tcPr>
            <w:tcW w:w="1474" w:type="dxa"/>
            <w:vAlign w:val="center"/>
          </w:tcPr>
          <w:p w14:paraId="43DB2FE9" w14:textId="1560830B" w:rsidR="005F41EB" w:rsidRPr="0015502C" w:rsidRDefault="005F41EB" w:rsidP="005F41EB">
            <w:pPr>
              <w:pStyle w:val="BodyText"/>
            </w:pPr>
            <w:r w:rsidRPr="0015502C">
              <w:rPr>
                <w:color w:val="000000"/>
              </w:rPr>
              <w:t>NPYR</w:t>
            </w:r>
          </w:p>
        </w:tc>
        <w:tc>
          <w:tcPr>
            <w:tcW w:w="1803" w:type="dxa"/>
            <w:vAlign w:val="center"/>
          </w:tcPr>
          <w:p w14:paraId="4AC9CA99" w14:textId="5F173A50" w:rsidR="005F41EB" w:rsidRPr="0015502C" w:rsidRDefault="005F41EB" w:rsidP="005F41EB">
            <w:pPr>
              <w:pStyle w:val="BodyText"/>
            </w:pPr>
            <w:r w:rsidRPr="0015502C">
              <w:rPr>
                <w:color w:val="000000"/>
              </w:rPr>
              <w:t>2</w:t>
            </w:r>
          </w:p>
        </w:tc>
        <w:tc>
          <w:tcPr>
            <w:tcW w:w="1297" w:type="dxa"/>
            <w:vAlign w:val="center"/>
          </w:tcPr>
          <w:p w14:paraId="6DE78D36" w14:textId="5FB7DE9F" w:rsidR="005F41EB" w:rsidRPr="0015502C" w:rsidRDefault="005F41EB" w:rsidP="005F41EB">
            <w:pPr>
              <w:pStyle w:val="BodyText"/>
              <w:rPr>
                <w:color w:val="000000"/>
              </w:rPr>
            </w:pPr>
            <w:r w:rsidRPr="0015502C">
              <w:rPr>
                <w:color w:val="000000"/>
              </w:rPr>
              <w:t>85%</w:t>
            </w:r>
          </w:p>
        </w:tc>
        <w:tc>
          <w:tcPr>
            <w:tcW w:w="1400" w:type="dxa"/>
            <w:vAlign w:val="center"/>
          </w:tcPr>
          <w:p w14:paraId="3A6E2EF7" w14:textId="4D30D19F" w:rsidR="005F41EB" w:rsidRPr="0015502C" w:rsidRDefault="005F41EB" w:rsidP="005F41EB">
            <w:pPr>
              <w:pStyle w:val="BodyText"/>
            </w:pPr>
            <w:r w:rsidRPr="0015502C">
              <w:rPr>
                <w:color w:val="000000"/>
              </w:rPr>
              <w:t>55%</w:t>
            </w:r>
          </w:p>
        </w:tc>
        <w:tc>
          <w:tcPr>
            <w:tcW w:w="1395" w:type="dxa"/>
            <w:vAlign w:val="center"/>
          </w:tcPr>
          <w:p w14:paraId="300C9C56" w14:textId="26CC806D" w:rsidR="005F41EB" w:rsidRPr="0015502C" w:rsidRDefault="005F41EB" w:rsidP="005F41EB">
            <w:pPr>
              <w:pStyle w:val="BodyText"/>
            </w:pPr>
            <w:r w:rsidRPr="0015502C">
              <w:rPr>
                <w:color w:val="000000"/>
              </w:rPr>
              <w:t>115%</w:t>
            </w:r>
          </w:p>
        </w:tc>
        <w:tc>
          <w:tcPr>
            <w:tcW w:w="1320" w:type="dxa"/>
            <w:vAlign w:val="center"/>
          </w:tcPr>
          <w:p w14:paraId="0873F9D9" w14:textId="29EA6E34" w:rsidR="005F41EB" w:rsidRPr="0015502C" w:rsidRDefault="005F41EB" w:rsidP="005F41EB">
            <w:pPr>
              <w:pStyle w:val="BodyText"/>
            </w:pPr>
            <w:r w:rsidRPr="0015502C">
              <w:rPr>
                <w:color w:val="000000"/>
              </w:rPr>
              <w:t>2</w:t>
            </w:r>
          </w:p>
        </w:tc>
        <w:tc>
          <w:tcPr>
            <w:tcW w:w="1225" w:type="dxa"/>
            <w:vAlign w:val="center"/>
          </w:tcPr>
          <w:p w14:paraId="0E485A17" w14:textId="4C0F1A44" w:rsidR="005F41EB" w:rsidRPr="0015502C" w:rsidRDefault="005F41EB" w:rsidP="005F41EB">
            <w:pPr>
              <w:pStyle w:val="BodyText"/>
              <w:rPr>
                <w:color w:val="000000"/>
              </w:rPr>
            </w:pPr>
            <w:r w:rsidRPr="0015502C">
              <w:rPr>
                <w:color w:val="000000"/>
              </w:rPr>
              <w:t> </w:t>
            </w:r>
          </w:p>
        </w:tc>
      </w:tr>
      <w:tr w:rsidR="005F41EB" w14:paraId="008AF31E" w14:textId="61FC282D" w:rsidTr="005F41EB">
        <w:tc>
          <w:tcPr>
            <w:tcW w:w="1482" w:type="dxa"/>
            <w:vAlign w:val="center"/>
          </w:tcPr>
          <w:p w14:paraId="5CC0B4CE" w14:textId="23099DAA" w:rsidR="005F41EB" w:rsidRPr="0015502C" w:rsidRDefault="005F41EB" w:rsidP="005F41EB">
            <w:pPr>
              <w:pStyle w:val="BodyText"/>
            </w:pPr>
            <w:r w:rsidRPr="0015502C">
              <w:rPr>
                <w:color w:val="000000"/>
              </w:rPr>
              <w:t>5</w:t>
            </w:r>
          </w:p>
        </w:tc>
        <w:tc>
          <w:tcPr>
            <w:tcW w:w="1474" w:type="dxa"/>
            <w:vAlign w:val="center"/>
          </w:tcPr>
          <w:p w14:paraId="67E53300" w14:textId="6236E089" w:rsidR="005F41EB" w:rsidRPr="0015502C" w:rsidRDefault="005F41EB" w:rsidP="005F41EB">
            <w:pPr>
              <w:pStyle w:val="BodyText"/>
            </w:pPr>
            <w:r w:rsidRPr="0015502C">
              <w:rPr>
                <w:color w:val="000000"/>
              </w:rPr>
              <w:t>NPYR</w:t>
            </w:r>
          </w:p>
        </w:tc>
        <w:tc>
          <w:tcPr>
            <w:tcW w:w="1803" w:type="dxa"/>
            <w:vAlign w:val="center"/>
          </w:tcPr>
          <w:p w14:paraId="5EE283FB" w14:textId="2C8A7F0D" w:rsidR="005F41EB" w:rsidRPr="0015502C" w:rsidRDefault="005F41EB" w:rsidP="005F41EB">
            <w:pPr>
              <w:pStyle w:val="BodyText"/>
            </w:pPr>
            <w:r w:rsidRPr="0015502C">
              <w:rPr>
                <w:color w:val="000000"/>
              </w:rPr>
              <w:t>1</w:t>
            </w:r>
          </w:p>
        </w:tc>
        <w:tc>
          <w:tcPr>
            <w:tcW w:w="1297" w:type="dxa"/>
            <w:vAlign w:val="center"/>
          </w:tcPr>
          <w:p w14:paraId="0FEA2266" w14:textId="2BE464FC" w:rsidR="005F41EB" w:rsidRPr="0015502C" w:rsidRDefault="005F41EB" w:rsidP="005F41EB">
            <w:pPr>
              <w:pStyle w:val="BodyText"/>
              <w:rPr>
                <w:color w:val="000000"/>
              </w:rPr>
            </w:pPr>
            <w:r w:rsidRPr="0015502C">
              <w:rPr>
                <w:color w:val="000000"/>
              </w:rPr>
              <w:t>95%</w:t>
            </w:r>
          </w:p>
        </w:tc>
        <w:tc>
          <w:tcPr>
            <w:tcW w:w="1400" w:type="dxa"/>
            <w:vAlign w:val="center"/>
          </w:tcPr>
          <w:p w14:paraId="32EE0D20" w14:textId="5D1A64EC" w:rsidR="005F41EB" w:rsidRPr="0015502C" w:rsidRDefault="005F41EB" w:rsidP="005F41EB">
            <w:pPr>
              <w:pStyle w:val="BodyText"/>
            </w:pPr>
            <w:r w:rsidRPr="0015502C">
              <w:rPr>
                <w:color w:val="000000"/>
              </w:rPr>
              <w:t>76%</w:t>
            </w:r>
          </w:p>
        </w:tc>
        <w:tc>
          <w:tcPr>
            <w:tcW w:w="1395" w:type="dxa"/>
            <w:vAlign w:val="center"/>
          </w:tcPr>
          <w:p w14:paraId="717A4F67" w14:textId="22AAB0A4" w:rsidR="005F41EB" w:rsidRPr="0015502C" w:rsidRDefault="005F41EB" w:rsidP="005F41EB">
            <w:pPr>
              <w:pStyle w:val="BodyText"/>
            </w:pPr>
            <w:r w:rsidRPr="0015502C">
              <w:rPr>
                <w:color w:val="000000"/>
              </w:rPr>
              <w:t>113%</w:t>
            </w:r>
          </w:p>
        </w:tc>
        <w:tc>
          <w:tcPr>
            <w:tcW w:w="1320" w:type="dxa"/>
            <w:vAlign w:val="center"/>
          </w:tcPr>
          <w:p w14:paraId="7C867682" w14:textId="676421BF" w:rsidR="005F41EB" w:rsidRPr="0015502C" w:rsidRDefault="005F41EB" w:rsidP="005F41EB">
            <w:pPr>
              <w:pStyle w:val="BodyText"/>
            </w:pPr>
            <w:r w:rsidRPr="0015502C">
              <w:rPr>
                <w:color w:val="000000"/>
              </w:rPr>
              <w:t>1</w:t>
            </w:r>
          </w:p>
        </w:tc>
        <w:tc>
          <w:tcPr>
            <w:tcW w:w="1225" w:type="dxa"/>
            <w:vAlign w:val="center"/>
          </w:tcPr>
          <w:p w14:paraId="219E2210" w14:textId="048EBCB2" w:rsidR="005F41EB" w:rsidRPr="0015502C" w:rsidRDefault="00D30BBB" w:rsidP="005F41EB">
            <w:pPr>
              <w:pStyle w:val="BodyText"/>
              <w:rPr>
                <w:color w:val="000000"/>
              </w:rPr>
            </w:pPr>
            <w:r>
              <w:rPr>
                <w:i/>
                <w:iCs/>
                <w:color w:val="000000"/>
              </w:rPr>
              <w:t>m</w:t>
            </w:r>
          </w:p>
        </w:tc>
      </w:tr>
      <w:tr w:rsidR="005F41EB" w14:paraId="18D96592" w14:textId="216D319C" w:rsidTr="005F41EB">
        <w:tc>
          <w:tcPr>
            <w:tcW w:w="1482" w:type="dxa"/>
            <w:vAlign w:val="center"/>
          </w:tcPr>
          <w:p w14:paraId="6D9D7F84" w14:textId="1FA7E0AD" w:rsidR="005F41EB" w:rsidRPr="0015502C" w:rsidRDefault="005F41EB" w:rsidP="005F41EB">
            <w:pPr>
              <w:pStyle w:val="BodyText"/>
            </w:pPr>
            <w:r w:rsidRPr="0015502C">
              <w:rPr>
                <w:color w:val="000000"/>
              </w:rPr>
              <w:t>6</w:t>
            </w:r>
          </w:p>
        </w:tc>
        <w:tc>
          <w:tcPr>
            <w:tcW w:w="1474" w:type="dxa"/>
            <w:vAlign w:val="center"/>
          </w:tcPr>
          <w:p w14:paraId="4E31DEF1" w14:textId="0E909975" w:rsidR="005F41EB" w:rsidRPr="0015502C" w:rsidRDefault="005F41EB" w:rsidP="005F41EB">
            <w:pPr>
              <w:pStyle w:val="BodyText"/>
            </w:pPr>
            <w:r w:rsidRPr="0015502C">
              <w:rPr>
                <w:color w:val="000000"/>
              </w:rPr>
              <w:t>NPYR</w:t>
            </w:r>
          </w:p>
        </w:tc>
        <w:tc>
          <w:tcPr>
            <w:tcW w:w="1803" w:type="dxa"/>
            <w:vAlign w:val="center"/>
          </w:tcPr>
          <w:p w14:paraId="6A42AFD2" w14:textId="4CEAF6A2" w:rsidR="005F41EB" w:rsidRPr="0015502C" w:rsidRDefault="005F41EB" w:rsidP="005F41EB">
            <w:pPr>
              <w:pStyle w:val="BodyText"/>
            </w:pPr>
            <w:r w:rsidRPr="0015502C">
              <w:rPr>
                <w:color w:val="000000"/>
              </w:rPr>
              <w:t>2</w:t>
            </w:r>
          </w:p>
        </w:tc>
        <w:tc>
          <w:tcPr>
            <w:tcW w:w="1297" w:type="dxa"/>
            <w:vAlign w:val="center"/>
          </w:tcPr>
          <w:p w14:paraId="34605FB7" w14:textId="7402EE9C" w:rsidR="005F41EB" w:rsidRPr="0015502C" w:rsidRDefault="005F41EB" w:rsidP="005F41EB">
            <w:pPr>
              <w:pStyle w:val="BodyText"/>
              <w:rPr>
                <w:color w:val="000000"/>
              </w:rPr>
            </w:pPr>
            <w:r w:rsidRPr="0015502C">
              <w:rPr>
                <w:color w:val="000000"/>
              </w:rPr>
              <w:t>106%</w:t>
            </w:r>
          </w:p>
        </w:tc>
        <w:tc>
          <w:tcPr>
            <w:tcW w:w="1400" w:type="dxa"/>
            <w:vAlign w:val="center"/>
          </w:tcPr>
          <w:p w14:paraId="1B5FF730" w14:textId="46A40BDE" w:rsidR="005F41EB" w:rsidRPr="0015502C" w:rsidRDefault="005F41EB" w:rsidP="005F41EB">
            <w:pPr>
              <w:pStyle w:val="BodyText"/>
            </w:pPr>
            <w:r w:rsidRPr="0015502C">
              <w:rPr>
                <w:color w:val="000000"/>
              </w:rPr>
              <w:t>70%</w:t>
            </w:r>
          </w:p>
        </w:tc>
        <w:tc>
          <w:tcPr>
            <w:tcW w:w="1395" w:type="dxa"/>
            <w:vAlign w:val="center"/>
          </w:tcPr>
          <w:p w14:paraId="4B9AB57E" w14:textId="05ACE927" w:rsidR="005F41EB" w:rsidRPr="0015502C" w:rsidRDefault="005F41EB" w:rsidP="005F41EB">
            <w:pPr>
              <w:pStyle w:val="BodyText"/>
            </w:pPr>
            <w:r w:rsidRPr="0015502C">
              <w:rPr>
                <w:color w:val="000000"/>
              </w:rPr>
              <w:t>141%</w:t>
            </w:r>
          </w:p>
        </w:tc>
        <w:tc>
          <w:tcPr>
            <w:tcW w:w="1320" w:type="dxa"/>
            <w:vAlign w:val="center"/>
          </w:tcPr>
          <w:p w14:paraId="4446CFC6" w14:textId="3D7D11FE" w:rsidR="005F41EB" w:rsidRPr="0015502C" w:rsidRDefault="005F41EB" w:rsidP="005F41EB">
            <w:pPr>
              <w:pStyle w:val="BodyText"/>
            </w:pPr>
            <w:r w:rsidRPr="0015502C">
              <w:rPr>
                <w:color w:val="000000"/>
              </w:rPr>
              <w:t>2</w:t>
            </w:r>
          </w:p>
        </w:tc>
        <w:tc>
          <w:tcPr>
            <w:tcW w:w="1225" w:type="dxa"/>
            <w:vAlign w:val="center"/>
          </w:tcPr>
          <w:p w14:paraId="7514EE1B" w14:textId="71B66FFA" w:rsidR="005F41EB" w:rsidRPr="0015502C" w:rsidRDefault="00D30BBB" w:rsidP="005F41EB">
            <w:pPr>
              <w:pStyle w:val="BodyText"/>
              <w:rPr>
                <w:color w:val="000000"/>
              </w:rPr>
            </w:pPr>
            <w:r>
              <w:rPr>
                <w:i/>
                <w:iCs/>
                <w:color w:val="000000"/>
              </w:rPr>
              <w:t>m</w:t>
            </w:r>
          </w:p>
        </w:tc>
      </w:tr>
    </w:tbl>
    <w:p w14:paraId="3FD67E1E" w14:textId="6693B029" w:rsidR="001B1E53" w:rsidRDefault="001B1E53" w:rsidP="00A66859">
      <w:pPr>
        <w:pStyle w:val="BodyText"/>
        <w:rPr>
          <w:rStyle w:val="Heading2Char"/>
          <w:i/>
          <w:iCs w:val="0"/>
          <w:vertAlign w:val="superscript"/>
        </w:rPr>
      </w:pPr>
      <w:r w:rsidRPr="00AD6521">
        <w:rPr>
          <w:vertAlign w:val="superscript"/>
        </w:rPr>
        <w:t>a</w:t>
      </w:r>
      <w:r w:rsidRPr="00F6048D">
        <w:t>MRL fails verification if any of the following are true: lower PIR falls below 50%</w:t>
      </w:r>
      <w:r w:rsidR="006D7FB6">
        <w:t xml:space="preserve"> [</w:t>
      </w:r>
      <w:r w:rsidR="004E42AB">
        <w:rPr>
          <w:i/>
          <w:iCs/>
        </w:rPr>
        <w:t>l</w:t>
      </w:r>
      <w:r w:rsidR="006D7FB6">
        <w:t xml:space="preserve">] </w:t>
      </w:r>
      <w:r w:rsidRPr="00F6048D">
        <w:t>; upper PIR is greater than 150%</w:t>
      </w:r>
      <w:r w:rsidR="004E42AB">
        <w:t xml:space="preserve"> [</w:t>
      </w:r>
      <w:r w:rsidR="004E42AB">
        <w:rPr>
          <w:i/>
          <w:iCs/>
        </w:rPr>
        <w:t>u</w:t>
      </w:r>
      <w:r w:rsidR="004E42AB">
        <w:t>]</w:t>
      </w:r>
      <w:r w:rsidRPr="00F6048D">
        <w:t>; average recovery is outside the defined PIR range</w:t>
      </w:r>
      <w:r w:rsidR="004E42AB">
        <w:t xml:space="preserve"> [</w:t>
      </w:r>
      <w:r w:rsidR="004E42AB">
        <w:rPr>
          <w:i/>
          <w:iCs/>
        </w:rPr>
        <w:t>a</w:t>
      </w:r>
      <w:r w:rsidR="004E42AB">
        <w:t>]</w:t>
      </w:r>
      <w:r w:rsidR="006D7FB6">
        <w:t xml:space="preserve">; MRL is </w:t>
      </w:r>
      <w:r w:rsidR="00C33EEA">
        <w:t>less</w:t>
      </w:r>
      <w:r w:rsidR="006D7FB6">
        <w:t xml:space="preserve"> than 3 times the laboratories’ MDL</w:t>
      </w:r>
      <w:r w:rsidR="004E42AB">
        <w:t xml:space="preserve"> [</w:t>
      </w:r>
      <w:r w:rsidR="004E42AB">
        <w:rPr>
          <w:i/>
          <w:iCs/>
        </w:rPr>
        <w:t>m</w:t>
      </w:r>
      <w:r w:rsidR="004E42AB">
        <w:t>]</w:t>
      </w:r>
      <w:r w:rsidR="006D7FB6">
        <w:t>.</w:t>
      </w:r>
      <w:r w:rsidRPr="00F6048D">
        <w:br/>
      </w:r>
      <w:r w:rsidR="0067276E">
        <w:rPr>
          <w:vertAlign w:val="superscript"/>
        </w:rPr>
        <w:t>b</w:t>
      </w:r>
      <w:r w:rsidRPr="00F6048D">
        <w:t>D</w:t>
      </w:r>
      <w:r w:rsidR="000E281B">
        <w:t xml:space="preserve">ue to one or more of the PIR </w:t>
      </w:r>
      <w:r w:rsidRPr="00F6048D">
        <w:t>falling</w:t>
      </w:r>
      <w:r w:rsidR="000E281B">
        <w:t xml:space="preserve"> the</w:t>
      </w:r>
      <w:r w:rsidRPr="00F6048D">
        <w:t xml:space="preserve"> acceptable ranges for this analyte, the laboratory failed to verify the MRL at this level and did not attempt to verify at a higher concentration. Accordingly, the MRL is reported as being greater than </w:t>
      </w:r>
      <w:r w:rsidR="000E281B">
        <w:t>the listed concentration</w:t>
      </w:r>
      <w:r w:rsidRPr="00F6048D">
        <w:t xml:space="preserve">. </w:t>
      </w:r>
    </w:p>
    <w:p w14:paraId="46834F7F" w14:textId="77777777" w:rsidR="001B1E53" w:rsidRDefault="001B1E53" w:rsidP="009579F1">
      <w:pPr>
        <w:pStyle w:val="BodyText"/>
        <w:rPr>
          <w:rStyle w:val="Heading2Char"/>
          <w:i/>
          <w:iCs w:val="0"/>
          <w:vertAlign w:val="superscript"/>
        </w:rPr>
      </w:pPr>
    </w:p>
    <w:p w14:paraId="0A71FC89" w14:textId="32E8DCCC" w:rsidR="00AA396B" w:rsidRDefault="00AA396B" w:rsidP="00DB1DE7">
      <w:r>
        <w:br w:type="page"/>
      </w:r>
    </w:p>
    <w:p w14:paraId="7ACF63B2" w14:textId="5FF99624" w:rsidR="000D40F9" w:rsidRPr="000D40F9" w:rsidRDefault="000D40F9" w:rsidP="009F3759">
      <w:pPr>
        <w:pStyle w:val="Heading2"/>
      </w:pPr>
      <w:bookmarkStart w:id="38" w:name="_Toc152751926"/>
      <w:r>
        <w:lastRenderedPageBreak/>
        <w:t>Table A-</w:t>
      </w:r>
      <w:r w:rsidR="00334C0C">
        <w:t>4</w:t>
      </w:r>
      <w:r>
        <w:t>. P</w:t>
      </w:r>
      <w:r w:rsidR="00144121">
        <w:t>roficiency testing</w:t>
      </w:r>
      <w:r w:rsidR="00AA396B">
        <w:t xml:space="preserve"> (PT)</w:t>
      </w:r>
      <w:r w:rsidR="00144121">
        <w:t xml:space="preserve"> </w:t>
      </w:r>
      <w:r w:rsidR="00AA396B">
        <w:t>s</w:t>
      </w:r>
      <w:r>
        <w:t xml:space="preserve">ample concentrations, acceptable ranges, and reported values by laboratories for eight </w:t>
      </w:r>
      <w:r w:rsidR="00144121">
        <w:t>n</w:t>
      </w:r>
      <w:r>
        <w:t>itrosamines.</w:t>
      </w:r>
      <w:bookmarkEnd w:id="38"/>
    </w:p>
    <w:tbl>
      <w:tblPr>
        <w:tblStyle w:val="TableGrid"/>
        <w:tblW w:w="12038" w:type="dxa"/>
        <w:tblInd w:w="-5" w:type="dxa"/>
        <w:tblLook w:val="04A0" w:firstRow="1" w:lastRow="0" w:firstColumn="1" w:lastColumn="0" w:noHBand="0" w:noVBand="1"/>
      </w:tblPr>
      <w:tblGrid>
        <w:gridCol w:w="1710"/>
        <w:gridCol w:w="1115"/>
        <w:gridCol w:w="1324"/>
        <w:gridCol w:w="1792"/>
        <w:gridCol w:w="1792"/>
        <w:gridCol w:w="1311"/>
        <w:gridCol w:w="1310"/>
        <w:gridCol w:w="1684"/>
      </w:tblGrid>
      <w:tr w:rsidR="00DA586B" w14:paraId="70327FD1" w14:textId="77777777" w:rsidTr="00DA586B">
        <w:trPr>
          <w:trHeight w:val="490"/>
        </w:trPr>
        <w:tc>
          <w:tcPr>
            <w:tcW w:w="1710" w:type="dxa"/>
          </w:tcPr>
          <w:p w14:paraId="74052985" w14:textId="081C0025" w:rsidR="00DA586B" w:rsidRPr="00A66859" w:rsidRDefault="00DA586B" w:rsidP="00A66859">
            <w:pPr>
              <w:pStyle w:val="BodyText"/>
              <w:rPr>
                <w:b/>
                <w:bCs w:val="0"/>
              </w:rPr>
            </w:pPr>
            <w:r w:rsidRPr="00A66859">
              <w:rPr>
                <w:b/>
                <w:bCs w:val="0"/>
              </w:rPr>
              <w:t>Laboratory identification number</w:t>
            </w:r>
          </w:p>
        </w:tc>
        <w:tc>
          <w:tcPr>
            <w:tcW w:w="1115" w:type="dxa"/>
          </w:tcPr>
          <w:p w14:paraId="0516D984" w14:textId="77777777" w:rsidR="00DA586B" w:rsidRPr="00A66859" w:rsidRDefault="00DA586B" w:rsidP="00A66859">
            <w:pPr>
              <w:pStyle w:val="BodyText"/>
              <w:rPr>
                <w:b/>
                <w:bCs w:val="0"/>
              </w:rPr>
            </w:pPr>
            <w:r w:rsidRPr="00A66859">
              <w:rPr>
                <w:b/>
                <w:bCs w:val="0"/>
              </w:rPr>
              <w:t>Analyte</w:t>
            </w:r>
          </w:p>
        </w:tc>
        <w:tc>
          <w:tcPr>
            <w:tcW w:w="1324" w:type="dxa"/>
          </w:tcPr>
          <w:p w14:paraId="58A35CB7" w14:textId="77777777" w:rsidR="00DA586B" w:rsidRPr="00A66859" w:rsidRDefault="00DA586B" w:rsidP="00A66859">
            <w:pPr>
              <w:pStyle w:val="BodyText"/>
              <w:rPr>
                <w:b/>
                <w:bCs w:val="0"/>
              </w:rPr>
            </w:pPr>
            <w:r w:rsidRPr="00A66859">
              <w:rPr>
                <w:b/>
                <w:bCs w:val="0"/>
              </w:rPr>
              <w:t>Assigned Value (ng/L)</w:t>
            </w:r>
          </w:p>
        </w:tc>
        <w:tc>
          <w:tcPr>
            <w:tcW w:w="1792" w:type="dxa"/>
          </w:tcPr>
          <w:p w14:paraId="0E28C86D" w14:textId="77777777" w:rsidR="00DA586B" w:rsidRPr="00A66859" w:rsidRDefault="00DA586B" w:rsidP="00A66859">
            <w:pPr>
              <w:pStyle w:val="BodyText"/>
              <w:rPr>
                <w:b/>
                <w:bCs w:val="0"/>
              </w:rPr>
            </w:pPr>
            <w:r w:rsidRPr="00A66859">
              <w:rPr>
                <w:b/>
                <w:bCs w:val="0"/>
              </w:rPr>
              <w:t>Low Acceptance Value (ng/L)</w:t>
            </w:r>
          </w:p>
        </w:tc>
        <w:tc>
          <w:tcPr>
            <w:tcW w:w="1792" w:type="dxa"/>
          </w:tcPr>
          <w:p w14:paraId="4D9DBF4F" w14:textId="77777777" w:rsidR="00DA586B" w:rsidRPr="00A66859" w:rsidRDefault="00DA586B" w:rsidP="00A66859">
            <w:pPr>
              <w:pStyle w:val="BodyText"/>
              <w:rPr>
                <w:b/>
                <w:bCs w:val="0"/>
              </w:rPr>
            </w:pPr>
            <w:r w:rsidRPr="00A66859">
              <w:rPr>
                <w:b/>
                <w:bCs w:val="0"/>
              </w:rPr>
              <w:t>High</w:t>
            </w:r>
          </w:p>
          <w:p w14:paraId="37C11F01" w14:textId="77777777" w:rsidR="00DA586B" w:rsidRPr="00A66859" w:rsidRDefault="00DA586B" w:rsidP="00A66859">
            <w:pPr>
              <w:pStyle w:val="BodyText"/>
              <w:rPr>
                <w:b/>
                <w:bCs w:val="0"/>
              </w:rPr>
            </w:pPr>
            <w:r w:rsidRPr="00A66859">
              <w:rPr>
                <w:b/>
                <w:bCs w:val="0"/>
              </w:rPr>
              <w:t>Acceptance Value (ng/L)</w:t>
            </w:r>
          </w:p>
        </w:tc>
        <w:tc>
          <w:tcPr>
            <w:tcW w:w="1311" w:type="dxa"/>
          </w:tcPr>
          <w:p w14:paraId="06CF3306" w14:textId="77777777" w:rsidR="00DA586B" w:rsidRPr="00A66859" w:rsidRDefault="00DA586B" w:rsidP="00A66859">
            <w:pPr>
              <w:pStyle w:val="BodyText"/>
              <w:rPr>
                <w:b/>
                <w:bCs w:val="0"/>
              </w:rPr>
            </w:pPr>
            <w:r w:rsidRPr="00A66859">
              <w:rPr>
                <w:b/>
                <w:bCs w:val="0"/>
              </w:rPr>
              <w:t>Reported Value (ng/L)</w:t>
            </w:r>
          </w:p>
        </w:tc>
        <w:tc>
          <w:tcPr>
            <w:tcW w:w="1310" w:type="dxa"/>
          </w:tcPr>
          <w:p w14:paraId="3429AB6D" w14:textId="7640FC69" w:rsidR="00DA586B" w:rsidRPr="00A66859" w:rsidRDefault="00DA586B" w:rsidP="00A66859">
            <w:pPr>
              <w:pStyle w:val="BodyText"/>
              <w:rPr>
                <w:b/>
                <w:bCs w:val="0"/>
              </w:rPr>
            </w:pPr>
            <w:r>
              <w:rPr>
                <w:b/>
                <w:bCs w:val="0"/>
              </w:rPr>
              <w:t>Recovery (%)</w:t>
            </w:r>
          </w:p>
        </w:tc>
        <w:tc>
          <w:tcPr>
            <w:tcW w:w="1684" w:type="dxa"/>
          </w:tcPr>
          <w:p w14:paraId="55E50F7F" w14:textId="67DA1377" w:rsidR="00DA586B" w:rsidRPr="00A66859" w:rsidRDefault="00DA586B" w:rsidP="00A66859">
            <w:pPr>
              <w:pStyle w:val="BodyText"/>
              <w:rPr>
                <w:b/>
                <w:bCs w:val="0"/>
              </w:rPr>
            </w:pPr>
            <w:r w:rsidRPr="00A66859">
              <w:rPr>
                <w:b/>
                <w:bCs w:val="0"/>
              </w:rPr>
              <w:t>Performance Evaluation</w:t>
            </w:r>
            <w:r w:rsidRPr="00A66859">
              <w:rPr>
                <w:b/>
                <w:bCs w:val="0"/>
                <w:vertAlign w:val="superscript"/>
              </w:rPr>
              <w:t>a</w:t>
            </w:r>
          </w:p>
        </w:tc>
      </w:tr>
      <w:tr w:rsidR="00DA586B" w14:paraId="76A732E6" w14:textId="77777777" w:rsidTr="00DA586B">
        <w:trPr>
          <w:trHeight w:val="37"/>
        </w:trPr>
        <w:tc>
          <w:tcPr>
            <w:tcW w:w="1710" w:type="dxa"/>
            <w:vAlign w:val="center"/>
          </w:tcPr>
          <w:p w14:paraId="5C5E6072" w14:textId="23B19965" w:rsidR="00DA586B" w:rsidRDefault="00DA586B" w:rsidP="004A5BE5">
            <w:pPr>
              <w:pStyle w:val="BodyText"/>
            </w:pPr>
            <w:r>
              <w:rPr>
                <w:color w:val="000000"/>
              </w:rPr>
              <w:t>1</w:t>
            </w:r>
          </w:p>
        </w:tc>
        <w:tc>
          <w:tcPr>
            <w:tcW w:w="1115" w:type="dxa"/>
            <w:vAlign w:val="center"/>
          </w:tcPr>
          <w:p w14:paraId="2BA6E86E" w14:textId="629933F0" w:rsidR="00DA586B" w:rsidRDefault="00DA586B" w:rsidP="004A5BE5">
            <w:pPr>
              <w:pStyle w:val="BodyText"/>
            </w:pPr>
            <w:r>
              <w:rPr>
                <w:color w:val="000000"/>
              </w:rPr>
              <w:t>NDBA</w:t>
            </w:r>
          </w:p>
        </w:tc>
        <w:tc>
          <w:tcPr>
            <w:tcW w:w="1324" w:type="dxa"/>
            <w:vAlign w:val="center"/>
          </w:tcPr>
          <w:p w14:paraId="3D2F96D5" w14:textId="4D2191D1" w:rsidR="00DA586B" w:rsidRDefault="00DA586B" w:rsidP="004A5BE5">
            <w:pPr>
              <w:pStyle w:val="BodyText"/>
            </w:pPr>
            <w:r>
              <w:rPr>
                <w:color w:val="000000"/>
              </w:rPr>
              <w:t>20.1</w:t>
            </w:r>
          </w:p>
        </w:tc>
        <w:tc>
          <w:tcPr>
            <w:tcW w:w="1792" w:type="dxa"/>
            <w:vAlign w:val="center"/>
          </w:tcPr>
          <w:p w14:paraId="65BA3F2B" w14:textId="10EE12A2" w:rsidR="00DA586B" w:rsidRDefault="00DA586B" w:rsidP="004A5BE5">
            <w:pPr>
              <w:pStyle w:val="BodyText"/>
            </w:pPr>
            <w:r>
              <w:rPr>
                <w:color w:val="000000"/>
              </w:rPr>
              <w:t>14.1</w:t>
            </w:r>
          </w:p>
        </w:tc>
        <w:tc>
          <w:tcPr>
            <w:tcW w:w="1792" w:type="dxa"/>
            <w:vAlign w:val="center"/>
          </w:tcPr>
          <w:p w14:paraId="35165400" w14:textId="73CB7A4D" w:rsidR="00DA586B" w:rsidRDefault="00DA586B" w:rsidP="004A5BE5">
            <w:pPr>
              <w:pStyle w:val="BodyText"/>
            </w:pPr>
            <w:r>
              <w:rPr>
                <w:color w:val="000000"/>
              </w:rPr>
              <w:t>26.1</w:t>
            </w:r>
          </w:p>
        </w:tc>
        <w:tc>
          <w:tcPr>
            <w:tcW w:w="1311" w:type="dxa"/>
            <w:vAlign w:val="center"/>
          </w:tcPr>
          <w:p w14:paraId="34A155BF" w14:textId="40688671" w:rsidR="00DA586B" w:rsidRDefault="00DA586B" w:rsidP="004A5BE5">
            <w:pPr>
              <w:pStyle w:val="BodyText"/>
            </w:pPr>
            <w:r>
              <w:rPr>
                <w:color w:val="000000"/>
              </w:rPr>
              <w:t>21.2</w:t>
            </w:r>
          </w:p>
        </w:tc>
        <w:tc>
          <w:tcPr>
            <w:tcW w:w="1310" w:type="dxa"/>
            <w:vAlign w:val="center"/>
          </w:tcPr>
          <w:p w14:paraId="4DF8D58E" w14:textId="04FA6DD4" w:rsidR="00DA586B" w:rsidRDefault="00DA586B" w:rsidP="004A5BE5">
            <w:pPr>
              <w:pStyle w:val="BodyText"/>
              <w:rPr>
                <w:color w:val="000000"/>
              </w:rPr>
            </w:pPr>
            <w:r>
              <w:rPr>
                <w:color w:val="000000"/>
              </w:rPr>
              <w:t>105.5%</w:t>
            </w:r>
          </w:p>
        </w:tc>
        <w:tc>
          <w:tcPr>
            <w:tcW w:w="1684" w:type="dxa"/>
            <w:vAlign w:val="center"/>
          </w:tcPr>
          <w:p w14:paraId="2C6360BF" w14:textId="31162D1F" w:rsidR="00DA586B" w:rsidRDefault="00DA586B" w:rsidP="004A5BE5">
            <w:pPr>
              <w:pStyle w:val="BodyText"/>
            </w:pPr>
            <w:r>
              <w:rPr>
                <w:color w:val="000000"/>
              </w:rPr>
              <w:t>Accept</w:t>
            </w:r>
          </w:p>
        </w:tc>
      </w:tr>
      <w:tr w:rsidR="00DA586B" w14:paraId="57622112" w14:textId="77777777" w:rsidTr="00DA586B">
        <w:trPr>
          <w:trHeight w:val="124"/>
        </w:trPr>
        <w:tc>
          <w:tcPr>
            <w:tcW w:w="1710" w:type="dxa"/>
            <w:vAlign w:val="center"/>
          </w:tcPr>
          <w:p w14:paraId="07589061" w14:textId="708711D2" w:rsidR="00DA586B" w:rsidRDefault="00DA586B" w:rsidP="004A5BE5">
            <w:pPr>
              <w:pStyle w:val="BodyText"/>
            </w:pPr>
            <w:r>
              <w:rPr>
                <w:color w:val="000000"/>
              </w:rPr>
              <w:t>2</w:t>
            </w:r>
          </w:p>
        </w:tc>
        <w:tc>
          <w:tcPr>
            <w:tcW w:w="1115" w:type="dxa"/>
            <w:vAlign w:val="center"/>
          </w:tcPr>
          <w:p w14:paraId="6BA77F39" w14:textId="54ADC4B9" w:rsidR="00DA586B" w:rsidRDefault="00DA586B" w:rsidP="004A5BE5">
            <w:pPr>
              <w:pStyle w:val="BodyText"/>
            </w:pPr>
            <w:r>
              <w:rPr>
                <w:color w:val="000000"/>
              </w:rPr>
              <w:t>NDBA</w:t>
            </w:r>
          </w:p>
        </w:tc>
        <w:tc>
          <w:tcPr>
            <w:tcW w:w="1324" w:type="dxa"/>
            <w:vAlign w:val="center"/>
          </w:tcPr>
          <w:p w14:paraId="13C8B16F" w14:textId="03646AA5" w:rsidR="00DA586B" w:rsidRDefault="00DA586B" w:rsidP="004A5BE5">
            <w:pPr>
              <w:pStyle w:val="BodyText"/>
            </w:pPr>
            <w:r>
              <w:rPr>
                <w:color w:val="000000"/>
              </w:rPr>
              <w:t>20.1</w:t>
            </w:r>
          </w:p>
        </w:tc>
        <w:tc>
          <w:tcPr>
            <w:tcW w:w="1792" w:type="dxa"/>
            <w:vAlign w:val="center"/>
          </w:tcPr>
          <w:p w14:paraId="154BAF64" w14:textId="66841E7C" w:rsidR="00DA586B" w:rsidRDefault="00DA586B" w:rsidP="004A5BE5">
            <w:pPr>
              <w:pStyle w:val="BodyText"/>
            </w:pPr>
            <w:r>
              <w:rPr>
                <w:color w:val="000000"/>
              </w:rPr>
              <w:t>14.1</w:t>
            </w:r>
          </w:p>
        </w:tc>
        <w:tc>
          <w:tcPr>
            <w:tcW w:w="1792" w:type="dxa"/>
            <w:vAlign w:val="center"/>
          </w:tcPr>
          <w:p w14:paraId="13944E6C" w14:textId="0A287622" w:rsidR="00DA586B" w:rsidRDefault="00DA586B" w:rsidP="004A5BE5">
            <w:pPr>
              <w:pStyle w:val="BodyText"/>
            </w:pPr>
            <w:r>
              <w:rPr>
                <w:color w:val="000000"/>
              </w:rPr>
              <w:t>26.1</w:t>
            </w:r>
          </w:p>
        </w:tc>
        <w:tc>
          <w:tcPr>
            <w:tcW w:w="1311" w:type="dxa"/>
            <w:vAlign w:val="center"/>
          </w:tcPr>
          <w:p w14:paraId="3B913676" w14:textId="75B3D230" w:rsidR="00DA586B" w:rsidRDefault="00DA586B" w:rsidP="004A5BE5">
            <w:pPr>
              <w:pStyle w:val="BodyText"/>
            </w:pPr>
            <w:r>
              <w:rPr>
                <w:color w:val="000000"/>
              </w:rPr>
              <w:t>21.3</w:t>
            </w:r>
          </w:p>
        </w:tc>
        <w:tc>
          <w:tcPr>
            <w:tcW w:w="1310" w:type="dxa"/>
            <w:vAlign w:val="center"/>
          </w:tcPr>
          <w:p w14:paraId="4C7F2A20" w14:textId="0E936F5B" w:rsidR="00DA586B" w:rsidRDefault="00DA586B" w:rsidP="004A5BE5">
            <w:pPr>
              <w:pStyle w:val="BodyText"/>
              <w:rPr>
                <w:color w:val="000000"/>
              </w:rPr>
            </w:pPr>
            <w:r>
              <w:rPr>
                <w:color w:val="000000"/>
              </w:rPr>
              <w:t>106.0%</w:t>
            </w:r>
          </w:p>
        </w:tc>
        <w:tc>
          <w:tcPr>
            <w:tcW w:w="1684" w:type="dxa"/>
            <w:vAlign w:val="center"/>
          </w:tcPr>
          <w:p w14:paraId="4CE333AB" w14:textId="782BBE70" w:rsidR="00DA586B" w:rsidRDefault="00DA586B" w:rsidP="004A5BE5">
            <w:pPr>
              <w:pStyle w:val="BodyText"/>
            </w:pPr>
            <w:r>
              <w:rPr>
                <w:color w:val="000000"/>
              </w:rPr>
              <w:t>Accept</w:t>
            </w:r>
          </w:p>
        </w:tc>
      </w:tr>
      <w:tr w:rsidR="00DA586B" w14:paraId="57BF014E" w14:textId="77777777" w:rsidTr="00DA586B">
        <w:trPr>
          <w:trHeight w:val="120"/>
        </w:trPr>
        <w:tc>
          <w:tcPr>
            <w:tcW w:w="1710" w:type="dxa"/>
            <w:vAlign w:val="center"/>
          </w:tcPr>
          <w:p w14:paraId="6A9B9836" w14:textId="3644EEBA" w:rsidR="00DA586B" w:rsidRDefault="00DA586B" w:rsidP="004A5BE5">
            <w:pPr>
              <w:pStyle w:val="BodyText"/>
            </w:pPr>
            <w:r>
              <w:rPr>
                <w:color w:val="000000"/>
              </w:rPr>
              <w:t>3</w:t>
            </w:r>
          </w:p>
        </w:tc>
        <w:tc>
          <w:tcPr>
            <w:tcW w:w="1115" w:type="dxa"/>
            <w:vAlign w:val="center"/>
          </w:tcPr>
          <w:p w14:paraId="6E2B464D" w14:textId="175213E3" w:rsidR="00DA586B" w:rsidRDefault="00DA586B" w:rsidP="004A5BE5">
            <w:pPr>
              <w:pStyle w:val="BodyText"/>
            </w:pPr>
            <w:r>
              <w:rPr>
                <w:color w:val="000000"/>
              </w:rPr>
              <w:t>NDBA</w:t>
            </w:r>
          </w:p>
        </w:tc>
        <w:tc>
          <w:tcPr>
            <w:tcW w:w="1324" w:type="dxa"/>
            <w:vAlign w:val="center"/>
          </w:tcPr>
          <w:p w14:paraId="0D34ED64" w14:textId="003584EF" w:rsidR="00DA586B" w:rsidRDefault="00DA586B" w:rsidP="004A5BE5">
            <w:pPr>
              <w:pStyle w:val="BodyText"/>
            </w:pPr>
            <w:r>
              <w:rPr>
                <w:color w:val="000000"/>
              </w:rPr>
              <w:t>20.1</w:t>
            </w:r>
          </w:p>
        </w:tc>
        <w:tc>
          <w:tcPr>
            <w:tcW w:w="1792" w:type="dxa"/>
            <w:vAlign w:val="center"/>
          </w:tcPr>
          <w:p w14:paraId="4283BAB8" w14:textId="54A417DB" w:rsidR="00DA586B" w:rsidRDefault="00DA586B" w:rsidP="004A5BE5">
            <w:pPr>
              <w:pStyle w:val="BodyText"/>
            </w:pPr>
            <w:r>
              <w:rPr>
                <w:color w:val="000000"/>
              </w:rPr>
              <w:t>14.1</w:t>
            </w:r>
          </w:p>
        </w:tc>
        <w:tc>
          <w:tcPr>
            <w:tcW w:w="1792" w:type="dxa"/>
            <w:vAlign w:val="center"/>
          </w:tcPr>
          <w:p w14:paraId="529EF0D2" w14:textId="076FEB81" w:rsidR="00DA586B" w:rsidRDefault="00DA586B" w:rsidP="004A5BE5">
            <w:pPr>
              <w:pStyle w:val="BodyText"/>
            </w:pPr>
            <w:r>
              <w:rPr>
                <w:color w:val="000000"/>
              </w:rPr>
              <w:t>26.1</w:t>
            </w:r>
          </w:p>
        </w:tc>
        <w:tc>
          <w:tcPr>
            <w:tcW w:w="1311" w:type="dxa"/>
            <w:vAlign w:val="center"/>
          </w:tcPr>
          <w:p w14:paraId="3689892C" w14:textId="01A1D96C" w:rsidR="00DA586B" w:rsidRDefault="00DA586B" w:rsidP="004A5BE5">
            <w:pPr>
              <w:pStyle w:val="BodyText"/>
            </w:pPr>
            <w:r>
              <w:rPr>
                <w:color w:val="000000"/>
              </w:rPr>
              <w:t>16.6</w:t>
            </w:r>
          </w:p>
        </w:tc>
        <w:tc>
          <w:tcPr>
            <w:tcW w:w="1310" w:type="dxa"/>
            <w:vAlign w:val="center"/>
          </w:tcPr>
          <w:p w14:paraId="43660D33" w14:textId="391EB384" w:rsidR="00DA586B" w:rsidRDefault="00DA586B" w:rsidP="004A5BE5">
            <w:pPr>
              <w:pStyle w:val="BodyText"/>
              <w:rPr>
                <w:color w:val="000000"/>
              </w:rPr>
            </w:pPr>
            <w:r>
              <w:rPr>
                <w:color w:val="000000"/>
              </w:rPr>
              <w:t>82.6%</w:t>
            </w:r>
          </w:p>
        </w:tc>
        <w:tc>
          <w:tcPr>
            <w:tcW w:w="1684" w:type="dxa"/>
            <w:vAlign w:val="center"/>
          </w:tcPr>
          <w:p w14:paraId="55603181" w14:textId="5BF70A5C" w:rsidR="00DA586B" w:rsidRDefault="00DA586B" w:rsidP="004A5BE5">
            <w:pPr>
              <w:pStyle w:val="BodyText"/>
            </w:pPr>
            <w:r>
              <w:rPr>
                <w:color w:val="000000"/>
              </w:rPr>
              <w:t>Accept</w:t>
            </w:r>
          </w:p>
        </w:tc>
      </w:tr>
      <w:tr w:rsidR="00DA586B" w14:paraId="6649EB52" w14:textId="77777777" w:rsidTr="00DA586B">
        <w:trPr>
          <w:trHeight w:val="120"/>
        </w:trPr>
        <w:tc>
          <w:tcPr>
            <w:tcW w:w="1710" w:type="dxa"/>
            <w:vAlign w:val="center"/>
          </w:tcPr>
          <w:p w14:paraId="55A1E753" w14:textId="383B87E7" w:rsidR="00DA586B" w:rsidRDefault="00DA586B" w:rsidP="004A5BE5">
            <w:pPr>
              <w:pStyle w:val="BodyText"/>
            </w:pPr>
            <w:r>
              <w:rPr>
                <w:color w:val="000000"/>
              </w:rPr>
              <w:t>4</w:t>
            </w:r>
          </w:p>
        </w:tc>
        <w:tc>
          <w:tcPr>
            <w:tcW w:w="1115" w:type="dxa"/>
            <w:vAlign w:val="center"/>
          </w:tcPr>
          <w:p w14:paraId="3F343AC3" w14:textId="56FEDABA" w:rsidR="00DA586B" w:rsidRDefault="00DA586B" w:rsidP="004A5BE5">
            <w:pPr>
              <w:pStyle w:val="BodyText"/>
            </w:pPr>
            <w:r>
              <w:rPr>
                <w:color w:val="000000"/>
              </w:rPr>
              <w:t>NDBA</w:t>
            </w:r>
          </w:p>
        </w:tc>
        <w:tc>
          <w:tcPr>
            <w:tcW w:w="1324" w:type="dxa"/>
            <w:vAlign w:val="center"/>
          </w:tcPr>
          <w:p w14:paraId="51BF1BFD" w14:textId="23991C94" w:rsidR="00DA586B" w:rsidRDefault="00DA586B" w:rsidP="004A5BE5">
            <w:pPr>
              <w:pStyle w:val="BodyText"/>
            </w:pPr>
            <w:r>
              <w:rPr>
                <w:color w:val="000000"/>
              </w:rPr>
              <w:t>20.1</w:t>
            </w:r>
          </w:p>
        </w:tc>
        <w:tc>
          <w:tcPr>
            <w:tcW w:w="1792" w:type="dxa"/>
            <w:vAlign w:val="center"/>
          </w:tcPr>
          <w:p w14:paraId="2BA187E3" w14:textId="0A54B849" w:rsidR="00DA586B" w:rsidRDefault="00DA586B" w:rsidP="004A5BE5">
            <w:pPr>
              <w:pStyle w:val="BodyText"/>
            </w:pPr>
            <w:r>
              <w:rPr>
                <w:color w:val="000000"/>
              </w:rPr>
              <w:t>14.1</w:t>
            </w:r>
          </w:p>
        </w:tc>
        <w:tc>
          <w:tcPr>
            <w:tcW w:w="1792" w:type="dxa"/>
            <w:vAlign w:val="center"/>
          </w:tcPr>
          <w:p w14:paraId="6EE6D42C" w14:textId="67997D50" w:rsidR="00DA586B" w:rsidRDefault="00DA586B" w:rsidP="004A5BE5">
            <w:pPr>
              <w:pStyle w:val="BodyText"/>
            </w:pPr>
            <w:r>
              <w:rPr>
                <w:color w:val="000000"/>
              </w:rPr>
              <w:t>26.1</w:t>
            </w:r>
          </w:p>
        </w:tc>
        <w:tc>
          <w:tcPr>
            <w:tcW w:w="1311" w:type="dxa"/>
            <w:vAlign w:val="center"/>
          </w:tcPr>
          <w:p w14:paraId="28668B7B" w14:textId="110FB836" w:rsidR="00DA586B" w:rsidRDefault="00DA586B" w:rsidP="004A5BE5">
            <w:pPr>
              <w:pStyle w:val="BodyText"/>
            </w:pPr>
            <w:r>
              <w:rPr>
                <w:color w:val="000000"/>
              </w:rPr>
              <w:t>12.8</w:t>
            </w:r>
          </w:p>
        </w:tc>
        <w:tc>
          <w:tcPr>
            <w:tcW w:w="1310" w:type="dxa"/>
            <w:vAlign w:val="center"/>
          </w:tcPr>
          <w:p w14:paraId="227B6F8E" w14:textId="231AA5F1" w:rsidR="00DA586B" w:rsidRDefault="00DA586B" w:rsidP="004A5BE5">
            <w:pPr>
              <w:pStyle w:val="BodyText"/>
              <w:rPr>
                <w:color w:val="000000"/>
              </w:rPr>
            </w:pPr>
            <w:r>
              <w:rPr>
                <w:color w:val="000000"/>
              </w:rPr>
              <w:t>63.7%</w:t>
            </w:r>
          </w:p>
        </w:tc>
        <w:tc>
          <w:tcPr>
            <w:tcW w:w="1684" w:type="dxa"/>
            <w:vAlign w:val="center"/>
          </w:tcPr>
          <w:p w14:paraId="0101ABF4" w14:textId="15830A91" w:rsidR="00DA586B" w:rsidRDefault="00DA586B" w:rsidP="004A5BE5">
            <w:pPr>
              <w:pStyle w:val="BodyText"/>
            </w:pPr>
            <w:r>
              <w:rPr>
                <w:color w:val="000000"/>
              </w:rPr>
              <w:t>Not Accept</w:t>
            </w:r>
          </w:p>
        </w:tc>
      </w:tr>
      <w:tr w:rsidR="00DA586B" w14:paraId="5A43AE08" w14:textId="77777777" w:rsidTr="00DA586B">
        <w:trPr>
          <w:trHeight w:val="124"/>
        </w:trPr>
        <w:tc>
          <w:tcPr>
            <w:tcW w:w="1710" w:type="dxa"/>
            <w:vAlign w:val="center"/>
          </w:tcPr>
          <w:p w14:paraId="3CD59210" w14:textId="5E7CFB75" w:rsidR="00DA586B" w:rsidRDefault="00DA586B" w:rsidP="004A5BE5">
            <w:pPr>
              <w:pStyle w:val="BodyText"/>
            </w:pPr>
            <w:r>
              <w:rPr>
                <w:color w:val="000000"/>
              </w:rPr>
              <w:t>5</w:t>
            </w:r>
          </w:p>
        </w:tc>
        <w:tc>
          <w:tcPr>
            <w:tcW w:w="1115" w:type="dxa"/>
            <w:vAlign w:val="center"/>
          </w:tcPr>
          <w:p w14:paraId="68515184" w14:textId="3489B2D6" w:rsidR="00DA586B" w:rsidRDefault="00DA586B" w:rsidP="004A5BE5">
            <w:pPr>
              <w:pStyle w:val="BodyText"/>
            </w:pPr>
            <w:r>
              <w:rPr>
                <w:color w:val="000000"/>
              </w:rPr>
              <w:t>NDBA</w:t>
            </w:r>
          </w:p>
        </w:tc>
        <w:tc>
          <w:tcPr>
            <w:tcW w:w="1324" w:type="dxa"/>
            <w:vAlign w:val="center"/>
          </w:tcPr>
          <w:p w14:paraId="12B12FC4" w14:textId="5B420DC8" w:rsidR="00DA586B" w:rsidRDefault="00DA586B" w:rsidP="004A5BE5">
            <w:pPr>
              <w:pStyle w:val="BodyText"/>
            </w:pPr>
            <w:r>
              <w:rPr>
                <w:color w:val="000000"/>
              </w:rPr>
              <w:t>20.1</w:t>
            </w:r>
          </w:p>
        </w:tc>
        <w:tc>
          <w:tcPr>
            <w:tcW w:w="1792" w:type="dxa"/>
            <w:vAlign w:val="center"/>
          </w:tcPr>
          <w:p w14:paraId="32821A84" w14:textId="76D8A48F" w:rsidR="00DA586B" w:rsidRDefault="00DA586B" w:rsidP="004A5BE5">
            <w:pPr>
              <w:pStyle w:val="BodyText"/>
            </w:pPr>
            <w:r>
              <w:rPr>
                <w:color w:val="000000"/>
              </w:rPr>
              <w:t>14.1</w:t>
            </w:r>
          </w:p>
        </w:tc>
        <w:tc>
          <w:tcPr>
            <w:tcW w:w="1792" w:type="dxa"/>
            <w:vAlign w:val="center"/>
          </w:tcPr>
          <w:p w14:paraId="44400927" w14:textId="2DB9BF13" w:rsidR="00DA586B" w:rsidRDefault="00DA586B" w:rsidP="004A5BE5">
            <w:pPr>
              <w:pStyle w:val="BodyText"/>
            </w:pPr>
            <w:r>
              <w:rPr>
                <w:color w:val="000000"/>
              </w:rPr>
              <w:t>26.1</w:t>
            </w:r>
          </w:p>
        </w:tc>
        <w:tc>
          <w:tcPr>
            <w:tcW w:w="1311" w:type="dxa"/>
            <w:vAlign w:val="center"/>
          </w:tcPr>
          <w:p w14:paraId="67ABF6C8" w14:textId="4C963D8B" w:rsidR="00DA586B" w:rsidRDefault="00DA586B" w:rsidP="004A5BE5">
            <w:pPr>
              <w:pStyle w:val="BodyText"/>
            </w:pPr>
            <w:r>
              <w:rPr>
                <w:color w:val="000000"/>
              </w:rPr>
              <w:t>19.6</w:t>
            </w:r>
          </w:p>
        </w:tc>
        <w:tc>
          <w:tcPr>
            <w:tcW w:w="1310" w:type="dxa"/>
            <w:vAlign w:val="center"/>
          </w:tcPr>
          <w:p w14:paraId="329C2784" w14:textId="3AC3D025" w:rsidR="00DA586B" w:rsidRDefault="00DA586B" w:rsidP="004A5BE5">
            <w:pPr>
              <w:pStyle w:val="BodyText"/>
              <w:rPr>
                <w:color w:val="000000"/>
              </w:rPr>
            </w:pPr>
            <w:r>
              <w:rPr>
                <w:color w:val="000000"/>
              </w:rPr>
              <w:t>97.5%</w:t>
            </w:r>
          </w:p>
        </w:tc>
        <w:tc>
          <w:tcPr>
            <w:tcW w:w="1684" w:type="dxa"/>
            <w:vAlign w:val="center"/>
          </w:tcPr>
          <w:p w14:paraId="4B2739C9" w14:textId="0C5567E6" w:rsidR="00DA586B" w:rsidRDefault="00DA586B" w:rsidP="004A5BE5">
            <w:pPr>
              <w:pStyle w:val="BodyText"/>
            </w:pPr>
            <w:r>
              <w:rPr>
                <w:color w:val="000000"/>
              </w:rPr>
              <w:t>Accept</w:t>
            </w:r>
          </w:p>
        </w:tc>
      </w:tr>
      <w:tr w:rsidR="00DA586B" w14:paraId="7BC26157" w14:textId="77777777" w:rsidTr="00DA586B">
        <w:trPr>
          <w:trHeight w:val="124"/>
        </w:trPr>
        <w:tc>
          <w:tcPr>
            <w:tcW w:w="1710" w:type="dxa"/>
            <w:vAlign w:val="center"/>
          </w:tcPr>
          <w:p w14:paraId="37C923FC" w14:textId="47CEE0D1" w:rsidR="00DA586B" w:rsidRDefault="00DA586B" w:rsidP="004A5BE5">
            <w:pPr>
              <w:pStyle w:val="BodyText"/>
            </w:pPr>
            <w:r>
              <w:rPr>
                <w:color w:val="000000"/>
              </w:rPr>
              <w:t>6</w:t>
            </w:r>
          </w:p>
        </w:tc>
        <w:tc>
          <w:tcPr>
            <w:tcW w:w="1115" w:type="dxa"/>
            <w:vAlign w:val="center"/>
          </w:tcPr>
          <w:p w14:paraId="3A765164" w14:textId="44F594EB" w:rsidR="00DA586B" w:rsidRDefault="00DA586B" w:rsidP="004A5BE5">
            <w:pPr>
              <w:pStyle w:val="BodyText"/>
            </w:pPr>
            <w:r>
              <w:rPr>
                <w:color w:val="000000"/>
              </w:rPr>
              <w:t>NDBA</w:t>
            </w:r>
          </w:p>
        </w:tc>
        <w:tc>
          <w:tcPr>
            <w:tcW w:w="1324" w:type="dxa"/>
            <w:vAlign w:val="center"/>
          </w:tcPr>
          <w:p w14:paraId="681D30CF" w14:textId="7E2BDE84" w:rsidR="00DA586B" w:rsidRDefault="00DA586B" w:rsidP="004A5BE5">
            <w:pPr>
              <w:pStyle w:val="BodyText"/>
            </w:pPr>
            <w:r>
              <w:rPr>
                <w:color w:val="000000"/>
              </w:rPr>
              <w:t>20.1</w:t>
            </w:r>
          </w:p>
        </w:tc>
        <w:tc>
          <w:tcPr>
            <w:tcW w:w="1792" w:type="dxa"/>
            <w:vAlign w:val="center"/>
          </w:tcPr>
          <w:p w14:paraId="42E659FA" w14:textId="6A3C181B" w:rsidR="00DA586B" w:rsidRDefault="00DA586B" w:rsidP="004A5BE5">
            <w:pPr>
              <w:pStyle w:val="BodyText"/>
            </w:pPr>
            <w:r>
              <w:rPr>
                <w:color w:val="000000"/>
              </w:rPr>
              <w:t>14.1</w:t>
            </w:r>
          </w:p>
        </w:tc>
        <w:tc>
          <w:tcPr>
            <w:tcW w:w="1792" w:type="dxa"/>
            <w:vAlign w:val="center"/>
          </w:tcPr>
          <w:p w14:paraId="1A16B16D" w14:textId="22CBA85B" w:rsidR="00DA586B" w:rsidRDefault="00DA586B" w:rsidP="004A5BE5">
            <w:pPr>
              <w:pStyle w:val="BodyText"/>
            </w:pPr>
            <w:r>
              <w:rPr>
                <w:color w:val="000000"/>
              </w:rPr>
              <w:t>26.1</w:t>
            </w:r>
          </w:p>
        </w:tc>
        <w:tc>
          <w:tcPr>
            <w:tcW w:w="1311" w:type="dxa"/>
            <w:vAlign w:val="center"/>
          </w:tcPr>
          <w:p w14:paraId="73A161C2" w14:textId="64621D0A" w:rsidR="00DA586B" w:rsidRDefault="00DA586B" w:rsidP="004A5BE5">
            <w:pPr>
              <w:pStyle w:val="BodyText"/>
            </w:pPr>
            <w:r>
              <w:rPr>
                <w:color w:val="000000"/>
              </w:rPr>
              <w:t>23.4</w:t>
            </w:r>
          </w:p>
        </w:tc>
        <w:tc>
          <w:tcPr>
            <w:tcW w:w="1310" w:type="dxa"/>
            <w:vAlign w:val="center"/>
          </w:tcPr>
          <w:p w14:paraId="101CC853" w14:textId="2300F25C" w:rsidR="00DA586B" w:rsidRDefault="00DA586B" w:rsidP="004A5BE5">
            <w:pPr>
              <w:pStyle w:val="BodyText"/>
              <w:rPr>
                <w:color w:val="000000"/>
              </w:rPr>
            </w:pPr>
            <w:r>
              <w:rPr>
                <w:color w:val="000000"/>
              </w:rPr>
              <w:t>116.4%</w:t>
            </w:r>
          </w:p>
        </w:tc>
        <w:tc>
          <w:tcPr>
            <w:tcW w:w="1684" w:type="dxa"/>
            <w:vAlign w:val="center"/>
          </w:tcPr>
          <w:p w14:paraId="11305467" w14:textId="205063B3" w:rsidR="00DA586B" w:rsidRDefault="00DA586B" w:rsidP="004A5BE5">
            <w:pPr>
              <w:pStyle w:val="BodyText"/>
            </w:pPr>
            <w:r>
              <w:rPr>
                <w:color w:val="000000"/>
              </w:rPr>
              <w:t>Accept</w:t>
            </w:r>
          </w:p>
        </w:tc>
      </w:tr>
      <w:tr w:rsidR="00DA586B" w14:paraId="4D3D4185" w14:textId="77777777" w:rsidTr="00DA586B">
        <w:trPr>
          <w:trHeight w:val="124"/>
        </w:trPr>
        <w:tc>
          <w:tcPr>
            <w:tcW w:w="1710" w:type="dxa"/>
            <w:vAlign w:val="center"/>
          </w:tcPr>
          <w:p w14:paraId="39BF93C8" w14:textId="5443E715" w:rsidR="00DA586B" w:rsidRDefault="00DA586B" w:rsidP="004A5BE5">
            <w:pPr>
              <w:pStyle w:val="BodyText"/>
            </w:pPr>
            <w:r>
              <w:rPr>
                <w:color w:val="000000"/>
              </w:rPr>
              <w:t>1</w:t>
            </w:r>
          </w:p>
        </w:tc>
        <w:tc>
          <w:tcPr>
            <w:tcW w:w="1115" w:type="dxa"/>
            <w:vAlign w:val="center"/>
          </w:tcPr>
          <w:p w14:paraId="0595409E" w14:textId="775E2454" w:rsidR="00DA586B" w:rsidRDefault="00DA586B" w:rsidP="004A5BE5">
            <w:pPr>
              <w:pStyle w:val="BodyText"/>
            </w:pPr>
            <w:r>
              <w:rPr>
                <w:color w:val="000000"/>
              </w:rPr>
              <w:t>NDEA</w:t>
            </w:r>
          </w:p>
        </w:tc>
        <w:tc>
          <w:tcPr>
            <w:tcW w:w="1324" w:type="dxa"/>
            <w:vAlign w:val="center"/>
          </w:tcPr>
          <w:p w14:paraId="49DCA286" w14:textId="51539356" w:rsidR="00DA586B" w:rsidRDefault="00DA586B" w:rsidP="004A5BE5">
            <w:pPr>
              <w:pStyle w:val="BodyText"/>
            </w:pPr>
            <w:r>
              <w:rPr>
                <w:color w:val="000000"/>
              </w:rPr>
              <w:t>25.1</w:t>
            </w:r>
          </w:p>
        </w:tc>
        <w:tc>
          <w:tcPr>
            <w:tcW w:w="1792" w:type="dxa"/>
            <w:vAlign w:val="center"/>
          </w:tcPr>
          <w:p w14:paraId="3053C034" w14:textId="029134CD" w:rsidR="00DA586B" w:rsidRDefault="00DA586B" w:rsidP="004A5BE5">
            <w:pPr>
              <w:pStyle w:val="BodyText"/>
            </w:pPr>
            <w:r>
              <w:rPr>
                <w:color w:val="000000"/>
              </w:rPr>
              <w:t>17.6</w:t>
            </w:r>
          </w:p>
        </w:tc>
        <w:tc>
          <w:tcPr>
            <w:tcW w:w="1792" w:type="dxa"/>
            <w:vAlign w:val="center"/>
          </w:tcPr>
          <w:p w14:paraId="18015659" w14:textId="70F3DB4B" w:rsidR="00DA586B" w:rsidRDefault="00DA586B" w:rsidP="004A5BE5">
            <w:pPr>
              <w:pStyle w:val="BodyText"/>
            </w:pPr>
            <w:r>
              <w:rPr>
                <w:color w:val="000000"/>
              </w:rPr>
              <w:t>32.6</w:t>
            </w:r>
          </w:p>
        </w:tc>
        <w:tc>
          <w:tcPr>
            <w:tcW w:w="1311" w:type="dxa"/>
            <w:vAlign w:val="center"/>
          </w:tcPr>
          <w:p w14:paraId="065A4471" w14:textId="24DEBA77" w:rsidR="00DA586B" w:rsidRDefault="00DA586B" w:rsidP="004A5BE5">
            <w:pPr>
              <w:pStyle w:val="BodyText"/>
            </w:pPr>
            <w:r>
              <w:rPr>
                <w:color w:val="000000"/>
              </w:rPr>
              <w:t>29.4</w:t>
            </w:r>
          </w:p>
        </w:tc>
        <w:tc>
          <w:tcPr>
            <w:tcW w:w="1310" w:type="dxa"/>
            <w:vAlign w:val="center"/>
          </w:tcPr>
          <w:p w14:paraId="2453ACCA" w14:textId="0FA4359C" w:rsidR="00DA586B" w:rsidRDefault="00DA586B" w:rsidP="004A5BE5">
            <w:pPr>
              <w:pStyle w:val="BodyText"/>
              <w:rPr>
                <w:color w:val="000000"/>
              </w:rPr>
            </w:pPr>
            <w:r>
              <w:rPr>
                <w:color w:val="000000"/>
              </w:rPr>
              <w:t>117.1%</w:t>
            </w:r>
          </w:p>
        </w:tc>
        <w:tc>
          <w:tcPr>
            <w:tcW w:w="1684" w:type="dxa"/>
            <w:vAlign w:val="center"/>
          </w:tcPr>
          <w:p w14:paraId="500047B1" w14:textId="602EA4BC" w:rsidR="00DA586B" w:rsidRDefault="00DA586B" w:rsidP="004A5BE5">
            <w:pPr>
              <w:pStyle w:val="BodyText"/>
            </w:pPr>
            <w:r>
              <w:rPr>
                <w:color w:val="000000"/>
              </w:rPr>
              <w:t>Accept</w:t>
            </w:r>
          </w:p>
        </w:tc>
      </w:tr>
      <w:tr w:rsidR="00DA586B" w14:paraId="142E00A0" w14:textId="77777777" w:rsidTr="00DA586B">
        <w:trPr>
          <w:trHeight w:val="124"/>
        </w:trPr>
        <w:tc>
          <w:tcPr>
            <w:tcW w:w="1710" w:type="dxa"/>
            <w:vAlign w:val="center"/>
          </w:tcPr>
          <w:p w14:paraId="310A850B" w14:textId="3EB4EB1D" w:rsidR="00DA586B" w:rsidRDefault="00DA586B" w:rsidP="004A5BE5">
            <w:pPr>
              <w:pStyle w:val="BodyText"/>
            </w:pPr>
            <w:r>
              <w:rPr>
                <w:color w:val="000000"/>
              </w:rPr>
              <w:t>2</w:t>
            </w:r>
          </w:p>
        </w:tc>
        <w:tc>
          <w:tcPr>
            <w:tcW w:w="1115" w:type="dxa"/>
            <w:vAlign w:val="center"/>
          </w:tcPr>
          <w:p w14:paraId="7B9ED3AE" w14:textId="1F99E9D3" w:rsidR="00DA586B" w:rsidRDefault="00DA586B" w:rsidP="004A5BE5">
            <w:pPr>
              <w:pStyle w:val="BodyText"/>
            </w:pPr>
            <w:r>
              <w:rPr>
                <w:color w:val="000000"/>
              </w:rPr>
              <w:t>NDEA</w:t>
            </w:r>
          </w:p>
        </w:tc>
        <w:tc>
          <w:tcPr>
            <w:tcW w:w="1324" w:type="dxa"/>
            <w:vAlign w:val="center"/>
          </w:tcPr>
          <w:p w14:paraId="172BAE81" w14:textId="5B2B057F" w:rsidR="00DA586B" w:rsidRDefault="00DA586B" w:rsidP="004A5BE5">
            <w:pPr>
              <w:pStyle w:val="BodyText"/>
            </w:pPr>
            <w:r>
              <w:rPr>
                <w:color w:val="000000"/>
              </w:rPr>
              <w:t>25.1</w:t>
            </w:r>
          </w:p>
        </w:tc>
        <w:tc>
          <w:tcPr>
            <w:tcW w:w="1792" w:type="dxa"/>
            <w:vAlign w:val="center"/>
          </w:tcPr>
          <w:p w14:paraId="01D23ABF" w14:textId="469050DE" w:rsidR="00DA586B" w:rsidRDefault="00DA586B" w:rsidP="004A5BE5">
            <w:pPr>
              <w:pStyle w:val="BodyText"/>
            </w:pPr>
            <w:r>
              <w:rPr>
                <w:color w:val="000000"/>
              </w:rPr>
              <w:t>17.6</w:t>
            </w:r>
          </w:p>
        </w:tc>
        <w:tc>
          <w:tcPr>
            <w:tcW w:w="1792" w:type="dxa"/>
            <w:vAlign w:val="center"/>
          </w:tcPr>
          <w:p w14:paraId="7924677B" w14:textId="76097F33" w:rsidR="00DA586B" w:rsidRDefault="00DA586B" w:rsidP="004A5BE5">
            <w:pPr>
              <w:pStyle w:val="BodyText"/>
            </w:pPr>
            <w:r>
              <w:rPr>
                <w:color w:val="000000"/>
              </w:rPr>
              <w:t>32.6</w:t>
            </w:r>
          </w:p>
        </w:tc>
        <w:tc>
          <w:tcPr>
            <w:tcW w:w="1311" w:type="dxa"/>
            <w:vAlign w:val="center"/>
          </w:tcPr>
          <w:p w14:paraId="04A2DF70" w14:textId="71DF3232" w:rsidR="00DA586B" w:rsidRDefault="00DA586B" w:rsidP="004A5BE5">
            <w:pPr>
              <w:pStyle w:val="BodyText"/>
            </w:pPr>
            <w:r>
              <w:rPr>
                <w:color w:val="000000"/>
              </w:rPr>
              <w:t>23.2</w:t>
            </w:r>
          </w:p>
        </w:tc>
        <w:tc>
          <w:tcPr>
            <w:tcW w:w="1310" w:type="dxa"/>
            <w:vAlign w:val="center"/>
          </w:tcPr>
          <w:p w14:paraId="678D46D8" w14:textId="1A95AAB1" w:rsidR="00DA586B" w:rsidRDefault="00DA586B" w:rsidP="004A5BE5">
            <w:pPr>
              <w:pStyle w:val="BodyText"/>
              <w:rPr>
                <w:color w:val="000000"/>
              </w:rPr>
            </w:pPr>
            <w:r>
              <w:rPr>
                <w:color w:val="000000"/>
              </w:rPr>
              <w:t>92.4%</w:t>
            </w:r>
          </w:p>
        </w:tc>
        <w:tc>
          <w:tcPr>
            <w:tcW w:w="1684" w:type="dxa"/>
            <w:vAlign w:val="center"/>
          </w:tcPr>
          <w:p w14:paraId="77627891" w14:textId="0151B709" w:rsidR="00DA586B" w:rsidRDefault="00DA586B" w:rsidP="004A5BE5">
            <w:pPr>
              <w:pStyle w:val="BodyText"/>
            </w:pPr>
            <w:r>
              <w:rPr>
                <w:color w:val="000000"/>
              </w:rPr>
              <w:t>Accept</w:t>
            </w:r>
          </w:p>
        </w:tc>
      </w:tr>
      <w:tr w:rsidR="00DA586B" w14:paraId="27ECC199" w14:textId="77777777" w:rsidTr="00DA586B">
        <w:trPr>
          <w:trHeight w:val="124"/>
        </w:trPr>
        <w:tc>
          <w:tcPr>
            <w:tcW w:w="1710" w:type="dxa"/>
            <w:vAlign w:val="center"/>
          </w:tcPr>
          <w:p w14:paraId="626B71F7" w14:textId="3EB310A5" w:rsidR="00DA586B" w:rsidRDefault="00DA586B" w:rsidP="004A5BE5">
            <w:pPr>
              <w:pStyle w:val="BodyText"/>
            </w:pPr>
            <w:r>
              <w:rPr>
                <w:color w:val="000000"/>
              </w:rPr>
              <w:t>3</w:t>
            </w:r>
          </w:p>
        </w:tc>
        <w:tc>
          <w:tcPr>
            <w:tcW w:w="1115" w:type="dxa"/>
            <w:vAlign w:val="center"/>
          </w:tcPr>
          <w:p w14:paraId="4F0000F9" w14:textId="69AE99F4" w:rsidR="00DA586B" w:rsidRDefault="00DA586B" w:rsidP="004A5BE5">
            <w:pPr>
              <w:pStyle w:val="BodyText"/>
            </w:pPr>
            <w:r>
              <w:rPr>
                <w:color w:val="000000"/>
              </w:rPr>
              <w:t>NDEA</w:t>
            </w:r>
          </w:p>
        </w:tc>
        <w:tc>
          <w:tcPr>
            <w:tcW w:w="1324" w:type="dxa"/>
            <w:vAlign w:val="center"/>
          </w:tcPr>
          <w:p w14:paraId="4E322E0B" w14:textId="5ED629EF" w:rsidR="00DA586B" w:rsidRDefault="00DA586B" w:rsidP="004A5BE5">
            <w:pPr>
              <w:pStyle w:val="BodyText"/>
            </w:pPr>
            <w:r>
              <w:rPr>
                <w:color w:val="000000"/>
              </w:rPr>
              <w:t>25.1</w:t>
            </w:r>
          </w:p>
        </w:tc>
        <w:tc>
          <w:tcPr>
            <w:tcW w:w="1792" w:type="dxa"/>
            <w:vAlign w:val="center"/>
          </w:tcPr>
          <w:p w14:paraId="761D30D0" w14:textId="602A6B07" w:rsidR="00DA586B" w:rsidRDefault="00DA586B" w:rsidP="004A5BE5">
            <w:pPr>
              <w:pStyle w:val="BodyText"/>
            </w:pPr>
            <w:r>
              <w:rPr>
                <w:color w:val="000000"/>
              </w:rPr>
              <w:t>17.6</w:t>
            </w:r>
          </w:p>
        </w:tc>
        <w:tc>
          <w:tcPr>
            <w:tcW w:w="1792" w:type="dxa"/>
            <w:vAlign w:val="center"/>
          </w:tcPr>
          <w:p w14:paraId="58E68D14" w14:textId="2BA0D856" w:rsidR="00DA586B" w:rsidRDefault="00DA586B" w:rsidP="004A5BE5">
            <w:pPr>
              <w:pStyle w:val="BodyText"/>
            </w:pPr>
            <w:r>
              <w:rPr>
                <w:color w:val="000000"/>
              </w:rPr>
              <w:t>32.6</w:t>
            </w:r>
          </w:p>
        </w:tc>
        <w:tc>
          <w:tcPr>
            <w:tcW w:w="1311" w:type="dxa"/>
            <w:vAlign w:val="center"/>
          </w:tcPr>
          <w:p w14:paraId="1FBF194D" w14:textId="6D70015A" w:rsidR="00DA586B" w:rsidRDefault="00DA586B" w:rsidP="004A5BE5">
            <w:pPr>
              <w:pStyle w:val="BodyText"/>
            </w:pPr>
            <w:r>
              <w:rPr>
                <w:color w:val="000000"/>
              </w:rPr>
              <w:t>19.2</w:t>
            </w:r>
          </w:p>
        </w:tc>
        <w:tc>
          <w:tcPr>
            <w:tcW w:w="1310" w:type="dxa"/>
            <w:vAlign w:val="center"/>
          </w:tcPr>
          <w:p w14:paraId="342AAD99" w14:textId="7CF0C703" w:rsidR="00DA586B" w:rsidRDefault="00DA586B" w:rsidP="004A5BE5">
            <w:pPr>
              <w:pStyle w:val="BodyText"/>
              <w:rPr>
                <w:color w:val="000000"/>
              </w:rPr>
            </w:pPr>
            <w:r>
              <w:rPr>
                <w:color w:val="000000"/>
              </w:rPr>
              <w:t>76.5%</w:t>
            </w:r>
          </w:p>
        </w:tc>
        <w:tc>
          <w:tcPr>
            <w:tcW w:w="1684" w:type="dxa"/>
            <w:vAlign w:val="center"/>
          </w:tcPr>
          <w:p w14:paraId="013A5B12" w14:textId="431B13F5" w:rsidR="00DA586B" w:rsidRPr="00DF313F" w:rsidRDefault="00DA586B" w:rsidP="004A5BE5">
            <w:pPr>
              <w:pStyle w:val="BodyText"/>
            </w:pPr>
            <w:r>
              <w:rPr>
                <w:color w:val="000000"/>
              </w:rPr>
              <w:t>Accept</w:t>
            </w:r>
          </w:p>
        </w:tc>
      </w:tr>
      <w:tr w:rsidR="00DA586B" w14:paraId="2124BA6E" w14:textId="77777777" w:rsidTr="00DA586B">
        <w:trPr>
          <w:trHeight w:val="124"/>
        </w:trPr>
        <w:tc>
          <w:tcPr>
            <w:tcW w:w="1710" w:type="dxa"/>
            <w:vAlign w:val="center"/>
          </w:tcPr>
          <w:p w14:paraId="40CBC2A1" w14:textId="337B2E90" w:rsidR="00DA586B" w:rsidRDefault="00DA586B" w:rsidP="004A5BE5">
            <w:pPr>
              <w:pStyle w:val="BodyText"/>
            </w:pPr>
            <w:r>
              <w:rPr>
                <w:color w:val="000000"/>
              </w:rPr>
              <w:t>4</w:t>
            </w:r>
          </w:p>
        </w:tc>
        <w:tc>
          <w:tcPr>
            <w:tcW w:w="1115" w:type="dxa"/>
            <w:vAlign w:val="center"/>
          </w:tcPr>
          <w:p w14:paraId="63F66F3B" w14:textId="3E3E9451" w:rsidR="00DA586B" w:rsidRDefault="00DA586B" w:rsidP="004A5BE5">
            <w:pPr>
              <w:pStyle w:val="BodyText"/>
            </w:pPr>
            <w:r>
              <w:rPr>
                <w:color w:val="000000"/>
              </w:rPr>
              <w:t>NDEA</w:t>
            </w:r>
          </w:p>
        </w:tc>
        <w:tc>
          <w:tcPr>
            <w:tcW w:w="1324" w:type="dxa"/>
            <w:vAlign w:val="center"/>
          </w:tcPr>
          <w:p w14:paraId="001614FC" w14:textId="23F03401" w:rsidR="00DA586B" w:rsidRDefault="00DA586B" w:rsidP="004A5BE5">
            <w:pPr>
              <w:pStyle w:val="BodyText"/>
            </w:pPr>
            <w:r>
              <w:rPr>
                <w:color w:val="000000"/>
              </w:rPr>
              <w:t>25.1</w:t>
            </w:r>
          </w:p>
        </w:tc>
        <w:tc>
          <w:tcPr>
            <w:tcW w:w="1792" w:type="dxa"/>
            <w:vAlign w:val="center"/>
          </w:tcPr>
          <w:p w14:paraId="6A2FC642" w14:textId="33103281" w:rsidR="00DA586B" w:rsidRDefault="00DA586B" w:rsidP="004A5BE5">
            <w:pPr>
              <w:pStyle w:val="BodyText"/>
            </w:pPr>
            <w:r>
              <w:rPr>
                <w:color w:val="000000"/>
              </w:rPr>
              <w:t>17.6</w:t>
            </w:r>
          </w:p>
        </w:tc>
        <w:tc>
          <w:tcPr>
            <w:tcW w:w="1792" w:type="dxa"/>
            <w:vAlign w:val="center"/>
          </w:tcPr>
          <w:p w14:paraId="45D5D374" w14:textId="13F249BC" w:rsidR="00DA586B" w:rsidRDefault="00DA586B" w:rsidP="004A5BE5">
            <w:pPr>
              <w:pStyle w:val="BodyText"/>
            </w:pPr>
            <w:r>
              <w:rPr>
                <w:color w:val="000000"/>
              </w:rPr>
              <w:t>32.6</w:t>
            </w:r>
          </w:p>
        </w:tc>
        <w:tc>
          <w:tcPr>
            <w:tcW w:w="1311" w:type="dxa"/>
            <w:vAlign w:val="center"/>
          </w:tcPr>
          <w:p w14:paraId="371DEBD2" w14:textId="0ADBEA7E" w:rsidR="00DA586B" w:rsidRDefault="00DA586B" w:rsidP="004A5BE5">
            <w:pPr>
              <w:pStyle w:val="BodyText"/>
            </w:pPr>
            <w:r>
              <w:rPr>
                <w:color w:val="000000"/>
              </w:rPr>
              <w:t>18.2</w:t>
            </w:r>
          </w:p>
        </w:tc>
        <w:tc>
          <w:tcPr>
            <w:tcW w:w="1310" w:type="dxa"/>
            <w:vAlign w:val="center"/>
          </w:tcPr>
          <w:p w14:paraId="6F94D383" w14:textId="31BF9A53" w:rsidR="00DA586B" w:rsidRDefault="00DA586B" w:rsidP="004A5BE5">
            <w:pPr>
              <w:pStyle w:val="BodyText"/>
              <w:rPr>
                <w:color w:val="000000"/>
              </w:rPr>
            </w:pPr>
            <w:r>
              <w:rPr>
                <w:color w:val="000000"/>
              </w:rPr>
              <w:t>72.5%</w:t>
            </w:r>
          </w:p>
        </w:tc>
        <w:tc>
          <w:tcPr>
            <w:tcW w:w="1684" w:type="dxa"/>
            <w:vAlign w:val="center"/>
          </w:tcPr>
          <w:p w14:paraId="11ECB999" w14:textId="19F383A5" w:rsidR="00DA586B" w:rsidRPr="00DF313F" w:rsidRDefault="00DA586B" w:rsidP="004A5BE5">
            <w:pPr>
              <w:pStyle w:val="BodyText"/>
            </w:pPr>
            <w:r>
              <w:rPr>
                <w:color w:val="000000"/>
              </w:rPr>
              <w:t>Accept</w:t>
            </w:r>
          </w:p>
        </w:tc>
      </w:tr>
      <w:tr w:rsidR="00DA586B" w14:paraId="1E072339" w14:textId="77777777" w:rsidTr="00DA586B">
        <w:trPr>
          <w:trHeight w:val="124"/>
        </w:trPr>
        <w:tc>
          <w:tcPr>
            <w:tcW w:w="1710" w:type="dxa"/>
            <w:vAlign w:val="center"/>
          </w:tcPr>
          <w:p w14:paraId="1910E029" w14:textId="7CFF93E6" w:rsidR="00DA586B" w:rsidRDefault="00DA586B" w:rsidP="004A5BE5">
            <w:pPr>
              <w:pStyle w:val="BodyText"/>
            </w:pPr>
            <w:r>
              <w:rPr>
                <w:color w:val="000000"/>
              </w:rPr>
              <w:t>5</w:t>
            </w:r>
          </w:p>
        </w:tc>
        <w:tc>
          <w:tcPr>
            <w:tcW w:w="1115" w:type="dxa"/>
            <w:vAlign w:val="center"/>
          </w:tcPr>
          <w:p w14:paraId="37744256" w14:textId="098E1B6E" w:rsidR="00DA586B" w:rsidRDefault="00DA586B" w:rsidP="004A5BE5">
            <w:pPr>
              <w:pStyle w:val="BodyText"/>
            </w:pPr>
            <w:r>
              <w:rPr>
                <w:color w:val="000000"/>
              </w:rPr>
              <w:t>NDEA</w:t>
            </w:r>
          </w:p>
        </w:tc>
        <w:tc>
          <w:tcPr>
            <w:tcW w:w="1324" w:type="dxa"/>
            <w:vAlign w:val="center"/>
          </w:tcPr>
          <w:p w14:paraId="0221B4FD" w14:textId="5933E05C" w:rsidR="00DA586B" w:rsidRDefault="00DA586B" w:rsidP="004A5BE5">
            <w:pPr>
              <w:pStyle w:val="BodyText"/>
            </w:pPr>
            <w:r>
              <w:rPr>
                <w:color w:val="000000"/>
              </w:rPr>
              <w:t>25.1</w:t>
            </w:r>
          </w:p>
        </w:tc>
        <w:tc>
          <w:tcPr>
            <w:tcW w:w="1792" w:type="dxa"/>
            <w:vAlign w:val="center"/>
          </w:tcPr>
          <w:p w14:paraId="6228F5EC" w14:textId="5DFFB3C9" w:rsidR="00DA586B" w:rsidRDefault="00DA586B" w:rsidP="004A5BE5">
            <w:pPr>
              <w:pStyle w:val="BodyText"/>
            </w:pPr>
            <w:r>
              <w:rPr>
                <w:color w:val="000000"/>
              </w:rPr>
              <w:t>17.6</w:t>
            </w:r>
          </w:p>
        </w:tc>
        <w:tc>
          <w:tcPr>
            <w:tcW w:w="1792" w:type="dxa"/>
            <w:vAlign w:val="center"/>
          </w:tcPr>
          <w:p w14:paraId="586F386D" w14:textId="0027C2B2" w:rsidR="00DA586B" w:rsidRDefault="00DA586B" w:rsidP="004A5BE5">
            <w:pPr>
              <w:pStyle w:val="BodyText"/>
            </w:pPr>
            <w:r>
              <w:rPr>
                <w:color w:val="000000"/>
              </w:rPr>
              <w:t>32.6</w:t>
            </w:r>
          </w:p>
        </w:tc>
        <w:tc>
          <w:tcPr>
            <w:tcW w:w="1311" w:type="dxa"/>
            <w:vAlign w:val="center"/>
          </w:tcPr>
          <w:p w14:paraId="3DD48856" w14:textId="091F9C99" w:rsidR="00DA586B" w:rsidRDefault="00DA586B" w:rsidP="004A5BE5">
            <w:pPr>
              <w:pStyle w:val="BodyText"/>
            </w:pPr>
            <w:r>
              <w:rPr>
                <w:color w:val="000000"/>
              </w:rPr>
              <w:t>20.7</w:t>
            </w:r>
          </w:p>
        </w:tc>
        <w:tc>
          <w:tcPr>
            <w:tcW w:w="1310" w:type="dxa"/>
            <w:vAlign w:val="center"/>
          </w:tcPr>
          <w:p w14:paraId="6FA5CD55" w14:textId="1CC7573B" w:rsidR="00DA586B" w:rsidRDefault="00DA586B" w:rsidP="004A5BE5">
            <w:pPr>
              <w:pStyle w:val="BodyText"/>
              <w:rPr>
                <w:color w:val="000000"/>
              </w:rPr>
            </w:pPr>
            <w:r>
              <w:rPr>
                <w:color w:val="000000"/>
              </w:rPr>
              <w:t>82.5%</w:t>
            </w:r>
          </w:p>
        </w:tc>
        <w:tc>
          <w:tcPr>
            <w:tcW w:w="1684" w:type="dxa"/>
            <w:vAlign w:val="center"/>
          </w:tcPr>
          <w:p w14:paraId="1D7F23CF" w14:textId="553BC754" w:rsidR="00DA586B" w:rsidRPr="00DF313F" w:rsidRDefault="00DA586B" w:rsidP="004A5BE5">
            <w:pPr>
              <w:pStyle w:val="BodyText"/>
            </w:pPr>
            <w:r>
              <w:rPr>
                <w:color w:val="000000"/>
              </w:rPr>
              <w:t>Accept</w:t>
            </w:r>
          </w:p>
        </w:tc>
      </w:tr>
      <w:tr w:rsidR="00DA586B" w14:paraId="18BA9BC7" w14:textId="77777777" w:rsidTr="00DA586B">
        <w:trPr>
          <w:trHeight w:val="124"/>
        </w:trPr>
        <w:tc>
          <w:tcPr>
            <w:tcW w:w="1710" w:type="dxa"/>
            <w:vAlign w:val="center"/>
          </w:tcPr>
          <w:p w14:paraId="12DF0991" w14:textId="6C9CB963" w:rsidR="00DA586B" w:rsidRDefault="00DA586B" w:rsidP="004A5BE5">
            <w:pPr>
              <w:pStyle w:val="BodyText"/>
            </w:pPr>
            <w:r>
              <w:rPr>
                <w:color w:val="000000"/>
              </w:rPr>
              <w:t>6</w:t>
            </w:r>
          </w:p>
        </w:tc>
        <w:tc>
          <w:tcPr>
            <w:tcW w:w="1115" w:type="dxa"/>
            <w:vAlign w:val="center"/>
          </w:tcPr>
          <w:p w14:paraId="117EBA93" w14:textId="18F23E3B" w:rsidR="00DA586B" w:rsidRDefault="00DA586B" w:rsidP="004A5BE5">
            <w:pPr>
              <w:pStyle w:val="BodyText"/>
            </w:pPr>
            <w:r>
              <w:rPr>
                <w:color w:val="000000"/>
              </w:rPr>
              <w:t>NDEA</w:t>
            </w:r>
          </w:p>
        </w:tc>
        <w:tc>
          <w:tcPr>
            <w:tcW w:w="1324" w:type="dxa"/>
            <w:vAlign w:val="center"/>
          </w:tcPr>
          <w:p w14:paraId="45C84409" w14:textId="58AD7BD1" w:rsidR="00DA586B" w:rsidRDefault="00DA586B" w:rsidP="004A5BE5">
            <w:pPr>
              <w:pStyle w:val="BodyText"/>
            </w:pPr>
            <w:r>
              <w:rPr>
                <w:color w:val="000000"/>
              </w:rPr>
              <w:t>25.1</w:t>
            </w:r>
          </w:p>
        </w:tc>
        <w:tc>
          <w:tcPr>
            <w:tcW w:w="1792" w:type="dxa"/>
            <w:vAlign w:val="center"/>
          </w:tcPr>
          <w:p w14:paraId="2EE6F4AC" w14:textId="05AA1431" w:rsidR="00DA586B" w:rsidRDefault="00DA586B" w:rsidP="004A5BE5">
            <w:pPr>
              <w:pStyle w:val="BodyText"/>
            </w:pPr>
            <w:r>
              <w:rPr>
                <w:color w:val="000000"/>
              </w:rPr>
              <w:t>17.6</w:t>
            </w:r>
          </w:p>
        </w:tc>
        <w:tc>
          <w:tcPr>
            <w:tcW w:w="1792" w:type="dxa"/>
            <w:vAlign w:val="center"/>
          </w:tcPr>
          <w:p w14:paraId="6D45376F" w14:textId="5B82BAA0" w:rsidR="00DA586B" w:rsidRDefault="00DA586B" w:rsidP="004A5BE5">
            <w:pPr>
              <w:pStyle w:val="BodyText"/>
            </w:pPr>
            <w:r>
              <w:rPr>
                <w:color w:val="000000"/>
              </w:rPr>
              <w:t>32.6</w:t>
            </w:r>
          </w:p>
        </w:tc>
        <w:tc>
          <w:tcPr>
            <w:tcW w:w="1311" w:type="dxa"/>
            <w:vAlign w:val="center"/>
          </w:tcPr>
          <w:p w14:paraId="136C8C12" w14:textId="14B1C5B0" w:rsidR="00DA586B" w:rsidRDefault="00DA586B" w:rsidP="004A5BE5">
            <w:pPr>
              <w:pStyle w:val="BodyText"/>
            </w:pPr>
            <w:r>
              <w:rPr>
                <w:color w:val="000000"/>
              </w:rPr>
              <w:t>25.98</w:t>
            </w:r>
          </w:p>
        </w:tc>
        <w:tc>
          <w:tcPr>
            <w:tcW w:w="1310" w:type="dxa"/>
            <w:vAlign w:val="center"/>
          </w:tcPr>
          <w:p w14:paraId="6DFF5CE7" w14:textId="02F99D26" w:rsidR="00DA586B" w:rsidRDefault="00DA586B" w:rsidP="004A5BE5">
            <w:pPr>
              <w:pStyle w:val="BodyText"/>
              <w:rPr>
                <w:color w:val="000000"/>
              </w:rPr>
            </w:pPr>
            <w:r>
              <w:rPr>
                <w:color w:val="000000"/>
              </w:rPr>
              <w:t>103.5%</w:t>
            </w:r>
          </w:p>
        </w:tc>
        <w:tc>
          <w:tcPr>
            <w:tcW w:w="1684" w:type="dxa"/>
            <w:vAlign w:val="center"/>
          </w:tcPr>
          <w:p w14:paraId="464653FF" w14:textId="6EA0C6B5" w:rsidR="00DA586B" w:rsidRPr="00DF313F" w:rsidRDefault="00DA586B" w:rsidP="004A5BE5">
            <w:pPr>
              <w:pStyle w:val="BodyText"/>
            </w:pPr>
            <w:r>
              <w:rPr>
                <w:color w:val="000000"/>
              </w:rPr>
              <w:t>Accept</w:t>
            </w:r>
          </w:p>
        </w:tc>
      </w:tr>
      <w:tr w:rsidR="00DA586B" w14:paraId="08E8A614" w14:textId="77777777" w:rsidTr="00DA586B">
        <w:trPr>
          <w:trHeight w:val="124"/>
        </w:trPr>
        <w:tc>
          <w:tcPr>
            <w:tcW w:w="1710" w:type="dxa"/>
            <w:vAlign w:val="center"/>
          </w:tcPr>
          <w:p w14:paraId="49F6D658" w14:textId="5D1069A5" w:rsidR="00DA586B" w:rsidRDefault="00DA586B" w:rsidP="004A5BE5">
            <w:pPr>
              <w:pStyle w:val="BodyText"/>
            </w:pPr>
            <w:r>
              <w:rPr>
                <w:color w:val="000000"/>
              </w:rPr>
              <w:t>1</w:t>
            </w:r>
          </w:p>
        </w:tc>
        <w:tc>
          <w:tcPr>
            <w:tcW w:w="1115" w:type="dxa"/>
            <w:vAlign w:val="center"/>
          </w:tcPr>
          <w:p w14:paraId="1D89B886" w14:textId="13525397" w:rsidR="00DA586B" w:rsidRDefault="00DA586B" w:rsidP="004A5BE5">
            <w:pPr>
              <w:pStyle w:val="BodyText"/>
            </w:pPr>
            <w:r>
              <w:rPr>
                <w:color w:val="000000"/>
              </w:rPr>
              <w:t>NDMA</w:t>
            </w:r>
          </w:p>
        </w:tc>
        <w:tc>
          <w:tcPr>
            <w:tcW w:w="1324" w:type="dxa"/>
            <w:vAlign w:val="center"/>
          </w:tcPr>
          <w:p w14:paraId="4778BC41" w14:textId="13D5CEA0" w:rsidR="00DA586B" w:rsidRDefault="00DA586B" w:rsidP="004A5BE5">
            <w:pPr>
              <w:pStyle w:val="BodyText"/>
            </w:pPr>
            <w:r>
              <w:rPr>
                <w:color w:val="000000"/>
              </w:rPr>
              <w:t>25</w:t>
            </w:r>
          </w:p>
        </w:tc>
        <w:tc>
          <w:tcPr>
            <w:tcW w:w="1792" w:type="dxa"/>
            <w:vAlign w:val="center"/>
          </w:tcPr>
          <w:p w14:paraId="7DDADFB4" w14:textId="0810B180" w:rsidR="00DA586B" w:rsidRDefault="00DA586B" w:rsidP="004A5BE5">
            <w:pPr>
              <w:pStyle w:val="BodyText"/>
            </w:pPr>
            <w:r>
              <w:rPr>
                <w:color w:val="000000"/>
              </w:rPr>
              <w:t>17.5</w:t>
            </w:r>
          </w:p>
        </w:tc>
        <w:tc>
          <w:tcPr>
            <w:tcW w:w="1792" w:type="dxa"/>
            <w:vAlign w:val="center"/>
          </w:tcPr>
          <w:p w14:paraId="50C4F147" w14:textId="66850F0B" w:rsidR="00DA586B" w:rsidRDefault="00DA586B" w:rsidP="004A5BE5">
            <w:pPr>
              <w:pStyle w:val="BodyText"/>
            </w:pPr>
            <w:r>
              <w:rPr>
                <w:color w:val="000000"/>
              </w:rPr>
              <w:t>32.5</w:t>
            </w:r>
          </w:p>
        </w:tc>
        <w:tc>
          <w:tcPr>
            <w:tcW w:w="1311" w:type="dxa"/>
            <w:vAlign w:val="center"/>
          </w:tcPr>
          <w:p w14:paraId="2E69186C" w14:textId="06155C88" w:rsidR="00DA586B" w:rsidRDefault="00DA586B" w:rsidP="004A5BE5">
            <w:pPr>
              <w:pStyle w:val="BodyText"/>
            </w:pPr>
            <w:r>
              <w:rPr>
                <w:color w:val="000000"/>
              </w:rPr>
              <w:t>26.9</w:t>
            </w:r>
          </w:p>
        </w:tc>
        <w:tc>
          <w:tcPr>
            <w:tcW w:w="1310" w:type="dxa"/>
            <w:vAlign w:val="center"/>
          </w:tcPr>
          <w:p w14:paraId="1685152B" w14:textId="7C8B8F91" w:rsidR="00DA586B" w:rsidRDefault="00DA586B" w:rsidP="004A5BE5">
            <w:pPr>
              <w:pStyle w:val="BodyText"/>
              <w:rPr>
                <w:color w:val="000000"/>
              </w:rPr>
            </w:pPr>
            <w:r>
              <w:rPr>
                <w:color w:val="000000"/>
              </w:rPr>
              <w:t>107.6%</w:t>
            </w:r>
          </w:p>
        </w:tc>
        <w:tc>
          <w:tcPr>
            <w:tcW w:w="1684" w:type="dxa"/>
            <w:vAlign w:val="center"/>
          </w:tcPr>
          <w:p w14:paraId="10DAA2BB" w14:textId="1E0AAB0B" w:rsidR="00DA586B" w:rsidRPr="00DF313F" w:rsidRDefault="00DA586B" w:rsidP="004A5BE5">
            <w:pPr>
              <w:pStyle w:val="BodyText"/>
            </w:pPr>
            <w:r>
              <w:rPr>
                <w:color w:val="000000"/>
              </w:rPr>
              <w:t>Accept</w:t>
            </w:r>
          </w:p>
        </w:tc>
      </w:tr>
      <w:tr w:rsidR="00DA586B" w14:paraId="660DEE79" w14:textId="77777777" w:rsidTr="00DA586B">
        <w:trPr>
          <w:trHeight w:val="124"/>
        </w:trPr>
        <w:tc>
          <w:tcPr>
            <w:tcW w:w="1710" w:type="dxa"/>
            <w:vAlign w:val="center"/>
          </w:tcPr>
          <w:p w14:paraId="6037F6D9" w14:textId="04B90B55" w:rsidR="00DA586B" w:rsidRDefault="00DA586B" w:rsidP="004A5BE5">
            <w:pPr>
              <w:pStyle w:val="BodyText"/>
            </w:pPr>
            <w:r>
              <w:rPr>
                <w:color w:val="000000"/>
              </w:rPr>
              <w:t>2</w:t>
            </w:r>
          </w:p>
        </w:tc>
        <w:tc>
          <w:tcPr>
            <w:tcW w:w="1115" w:type="dxa"/>
            <w:vAlign w:val="center"/>
          </w:tcPr>
          <w:p w14:paraId="5E05DBC4" w14:textId="4060F33E" w:rsidR="00DA586B" w:rsidRDefault="00DA586B" w:rsidP="004A5BE5">
            <w:pPr>
              <w:pStyle w:val="BodyText"/>
            </w:pPr>
            <w:r>
              <w:rPr>
                <w:color w:val="000000"/>
              </w:rPr>
              <w:t>NDMA</w:t>
            </w:r>
          </w:p>
        </w:tc>
        <w:tc>
          <w:tcPr>
            <w:tcW w:w="1324" w:type="dxa"/>
            <w:vAlign w:val="center"/>
          </w:tcPr>
          <w:p w14:paraId="21CCCE7D" w14:textId="256B9E55" w:rsidR="00DA586B" w:rsidRDefault="00DA586B" w:rsidP="004A5BE5">
            <w:pPr>
              <w:pStyle w:val="BodyText"/>
            </w:pPr>
            <w:r>
              <w:rPr>
                <w:color w:val="000000"/>
              </w:rPr>
              <w:t>25</w:t>
            </w:r>
          </w:p>
        </w:tc>
        <w:tc>
          <w:tcPr>
            <w:tcW w:w="1792" w:type="dxa"/>
            <w:vAlign w:val="center"/>
          </w:tcPr>
          <w:p w14:paraId="491A548C" w14:textId="75BA9D93" w:rsidR="00DA586B" w:rsidRDefault="00DA586B" w:rsidP="004A5BE5">
            <w:pPr>
              <w:pStyle w:val="BodyText"/>
            </w:pPr>
            <w:r>
              <w:rPr>
                <w:color w:val="000000"/>
              </w:rPr>
              <w:t>17.5</w:t>
            </w:r>
          </w:p>
        </w:tc>
        <w:tc>
          <w:tcPr>
            <w:tcW w:w="1792" w:type="dxa"/>
            <w:vAlign w:val="center"/>
          </w:tcPr>
          <w:p w14:paraId="122A4F1C" w14:textId="016746B8" w:rsidR="00DA586B" w:rsidRDefault="00DA586B" w:rsidP="004A5BE5">
            <w:pPr>
              <w:pStyle w:val="BodyText"/>
            </w:pPr>
            <w:r>
              <w:rPr>
                <w:color w:val="000000"/>
              </w:rPr>
              <w:t>32.5</w:t>
            </w:r>
          </w:p>
        </w:tc>
        <w:tc>
          <w:tcPr>
            <w:tcW w:w="1311" w:type="dxa"/>
            <w:vAlign w:val="center"/>
          </w:tcPr>
          <w:p w14:paraId="7C29AD40" w14:textId="0555A5CE" w:rsidR="00DA586B" w:rsidRDefault="00DA586B" w:rsidP="004A5BE5">
            <w:pPr>
              <w:pStyle w:val="BodyText"/>
            </w:pPr>
            <w:r>
              <w:rPr>
                <w:color w:val="000000"/>
              </w:rPr>
              <w:t>21.5</w:t>
            </w:r>
          </w:p>
        </w:tc>
        <w:tc>
          <w:tcPr>
            <w:tcW w:w="1310" w:type="dxa"/>
            <w:vAlign w:val="center"/>
          </w:tcPr>
          <w:p w14:paraId="2815B250" w14:textId="41C6723A" w:rsidR="00DA586B" w:rsidRDefault="00DA586B" w:rsidP="004A5BE5">
            <w:pPr>
              <w:pStyle w:val="BodyText"/>
              <w:rPr>
                <w:color w:val="000000"/>
              </w:rPr>
            </w:pPr>
            <w:r>
              <w:rPr>
                <w:color w:val="000000"/>
              </w:rPr>
              <w:t>86.0%</w:t>
            </w:r>
          </w:p>
        </w:tc>
        <w:tc>
          <w:tcPr>
            <w:tcW w:w="1684" w:type="dxa"/>
            <w:vAlign w:val="center"/>
          </w:tcPr>
          <w:p w14:paraId="65E86669" w14:textId="5B9D679D" w:rsidR="00DA586B" w:rsidRPr="00DF313F" w:rsidRDefault="00DA586B" w:rsidP="004A5BE5">
            <w:pPr>
              <w:pStyle w:val="BodyText"/>
            </w:pPr>
            <w:r>
              <w:rPr>
                <w:color w:val="000000"/>
              </w:rPr>
              <w:t>Accept</w:t>
            </w:r>
          </w:p>
        </w:tc>
      </w:tr>
      <w:tr w:rsidR="00DA586B" w14:paraId="43D28C64" w14:textId="77777777" w:rsidTr="00DA586B">
        <w:trPr>
          <w:trHeight w:val="124"/>
        </w:trPr>
        <w:tc>
          <w:tcPr>
            <w:tcW w:w="1710" w:type="dxa"/>
            <w:vAlign w:val="center"/>
          </w:tcPr>
          <w:p w14:paraId="3F827C96" w14:textId="4048080B" w:rsidR="00DA586B" w:rsidRDefault="00DA586B" w:rsidP="004A5BE5">
            <w:pPr>
              <w:pStyle w:val="BodyText"/>
            </w:pPr>
            <w:r>
              <w:rPr>
                <w:color w:val="000000"/>
              </w:rPr>
              <w:t>3</w:t>
            </w:r>
          </w:p>
        </w:tc>
        <w:tc>
          <w:tcPr>
            <w:tcW w:w="1115" w:type="dxa"/>
            <w:vAlign w:val="center"/>
          </w:tcPr>
          <w:p w14:paraId="0BF25E29" w14:textId="372872BD" w:rsidR="00DA586B" w:rsidRDefault="00DA586B" w:rsidP="004A5BE5">
            <w:pPr>
              <w:pStyle w:val="BodyText"/>
            </w:pPr>
            <w:r>
              <w:rPr>
                <w:color w:val="000000"/>
              </w:rPr>
              <w:t>NDMA</w:t>
            </w:r>
          </w:p>
        </w:tc>
        <w:tc>
          <w:tcPr>
            <w:tcW w:w="1324" w:type="dxa"/>
            <w:vAlign w:val="center"/>
          </w:tcPr>
          <w:p w14:paraId="6C13124D" w14:textId="4E887E2C" w:rsidR="00DA586B" w:rsidRDefault="00DA586B" w:rsidP="004A5BE5">
            <w:pPr>
              <w:pStyle w:val="BodyText"/>
            </w:pPr>
            <w:r>
              <w:rPr>
                <w:color w:val="000000"/>
              </w:rPr>
              <w:t>25</w:t>
            </w:r>
          </w:p>
        </w:tc>
        <w:tc>
          <w:tcPr>
            <w:tcW w:w="1792" w:type="dxa"/>
            <w:vAlign w:val="center"/>
          </w:tcPr>
          <w:p w14:paraId="32B1F1C9" w14:textId="44222C1A" w:rsidR="00DA586B" w:rsidRDefault="00DA586B" w:rsidP="004A5BE5">
            <w:pPr>
              <w:pStyle w:val="BodyText"/>
            </w:pPr>
            <w:r>
              <w:rPr>
                <w:color w:val="000000"/>
              </w:rPr>
              <w:t>17.5</w:t>
            </w:r>
          </w:p>
        </w:tc>
        <w:tc>
          <w:tcPr>
            <w:tcW w:w="1792" w:type="dxa"/>
            <w:vAlign w:val="center"/>
          </w:tcPr>
          <w:p w14:paraId="6F956F61" w14:textId="77BB4980" w:rsidR="00DA586B" w:rsidRDefault="00DA586B" w:rsidP="004A5BE5">
            <w:pPr>
              <w:pStyle w:val="BodyText"/>
            </w:pPr>
            <w:r>
              <w:rPr>
                <w:color w:val="000000"/>
              </w:rPr>
              <w:t>32.5</w:t>
            </w:r>
          </w:p>
        </w:tc>
        <w:tc>
          <w:tcPr>
            <w:tcW w:w="1311" w:type="dxa"/>
            <w:vAlign w:val="center"/>
          </w:tcPr>
          <w:p w14:paraId="52DEC164" w14:textId="7BB1C5B8" w:rsidR="00DA586B" w:rsidRDefault="00DA586B" w:rsidP="004A5BE5">
            <w:pPr>
              <w:pStyle w:val="BodyText"/>
            </w:pPr>
            <w:r>
              <w:rPr>
                <w:color w:val="000000"/>
              </w:rPr>
              <w:t>19.9</w:t>
            </w:r>
          </w:p>
        </w:tc>
        <w:tc>
          <w:tcPr>
            <w:tcW w:w="1310" w:type="dxa"/>
            <w:vAlign w:val="center"/>
          </w:tcPr>
          <w:p w14:paraId="3DC52E4E" w14:textId="6DFB1E93" w:rsidR="00DA586B" w:rsidRDefault="00DA586B" w:rsidP="004A5BE5">
            <w:pPr>
              <w:pStyle w:val="BodyText"/>
              <w:rPr>
                <w:color w:val="000000"/>
              </w:rPr>
            </w:pPr>
            <w:r>
              <w:rPr>
                <w:color w:val="000000"/>
              </w:rPr>
              <w:t>79.6%</w:t>
            </w:r>
          </w:p>
        </w:tc>
        <w:tc>
          <w:tcPr>
            <w:tcW w:w="1684" w:type="dxa"/>
            <w:vAlign w:val="center"/>
          </w:tcPr>
          <w:p w14:paraId="46ADFB8F" w14:textId="48864418" w:rsidR="00DA586B" w:rsidRPr="00DF313F" w:rsidRDefault="00DA586B" w:rsidP="004A5BE5">
            <w:pPr>
              <w:pStyle w:val="BodyText"/>
            </w:pPr>
            <w:r>
              <w:rPr>
                <w:color w:val="000000"/>
              </w:rPr>
              <w:t>Accept</w:t>
            </w:r>
          </w:p>
        </w:tc>
      </w:tr>
      <w:tr w:rsidR="00DA586B" w14:paraId="1262CD42" w14:textId="77777777" w:rsidTr="00DA586B">
        <w:trPr>
          <w:trHeight w:val="124"/>
        </w:trPr>
        <w:tc>
          <w:tcPr>
            <w:tcW w:w="1710" w:type="dxa"/>
            <w:vAlign w:val="center"/>
          </w:tcPr>
          <w:p w14:paraId="7F60AA25" w14:textId="3F61DF53" w:rsidR="00DA586B" w:rsidRDefault="00DA586B" w:rsidP="004A5BE5">
            <w:pPr>
              <w:pStyle w:val="BodyText"/>
            </w:pPr>
            <w:r>
              <w:rPr>
                <w:color w:val="000000"/>
              </w:rPr>
              <w:t>4</w:t>
            </w:r>
          </w:p>
        </w:tc>
        <w:tc>
          <w:tcPr>
            <w:tcW w:w="1115" w:type="dxa"/>
            <w:vAlign w:val="center"/>
          </w:tcPr>
          <w:p w14:paraId="3A6C5B22" w14:textId="1A4922BC" w:rsidR="00DA586B" w:rsidRDefault="00DA586B" w:rsidP="004A5BE5">
            <w:pPr>
              <w:pStyle w:val="BodyText"/>
            </w:pPr>
            <w:r>
              <w:rPr>
                <w:color w:val="000000"/>
              </w:rPr>
              <w:t>NDMA</w:t>
            </w:r>
          </w:p>
        </w:tc>
        <w:tc>
          <w:tcPr>
            <w:tcW w:w="1324" w:type="dxa"/>
            <w:vAlign w:val="center"/>
          </w:tcPr>
          <w:p w14:paraId="69F0ED68" w14:textId="096C9510" w:rsidR="00DA586B" w:rsidRDefault="00DA586B" w:rsidP="004A5BE5">
            <w:pPr>
              <w:pStyle w:val="BodyText"/>
            </w:pPr>
            <w:r>
              <w:rPr>
                <w:color w:val="000000"/>
              </w:rPr>
              <w:t>25</w:t>
            </w:r>
          </w:p>
        </w:tc>
        <w:tc>
          <w:tcPr>
            <w:tcW w:w="1792" w:type="dxa"/>
            <w:vAlign w:val="center"/>
          </w:tcPr>
          <w:p w14:paraId="5AD0A89D" w14:textId="68B72F9B" w:rsidR="00DA586B" w:rsidRDefault="00DA586B" w:rsidP="004A5BE5">
            <w:pPr>
              <w:pStyle w:val="BodyText"/>
            </w:pPr>
            <w:r>
              <w:rPr>
                <w:color w:val="000000"/>
              </w:rPr>
              <w:t>17.5</w:t>
            </w:r>
          </w:p>
        </w:tc>
        <w:tc>
          <w:tcPr>
            <w:tcW w:w="1792" w:type="dxa"/>
            <w:vAlign w:val="center"/>
          </w:tcPr>
          <w:p w14:paraId="11E17637" w14:textId="5CF26D3B" w:rsidR="00DA586B" w:rsidRDefault="00DA586B" w:rsidP="004A5BE5">
            <w:pPr>
              <w:pStyle w:val="BodyText"/>
            </w:pPr>
            <w:r>
              <w:rPr>
                <w:color w:val="000000"/>
              </w:rPr>
              <w:t>32.5</w:t>
            </w:r>
          </w:p>
        </w:tc>
        <w:tc>
          <w:tcPr>
            <w:tcW w:w="1311" w:type="dxa"/>
            <w:vAlign w:val="center"/>
          </w:tcPr>
          <w:p w14:paraId="1180D408" w14:textId="7231AF8C" w:rsidR="00DA586B" w:rsidRDefault="00DA586B" w:rsidP="004A5BE5">
            <w:pPr>
              <w:pStyle w:val="BodyText"/>
            </w:pPr>
            <w:r>
              <w:rPr>
                <w:color w:val="000000"/>
              </w:rPr>
              <w:t>17.9</w:t>
            </w:r>
          </w:p>
        </w:tc>
        <w:tc>
          <w:tcPr>
            <w:tcW w:w="1310" w:type="dxa"/>
            <w:vAlign w:val="center"/>
          </w:tcPr>
          <w:p w14:paraId="5B56296B" w14:textId="77288285" w:rsidR="00DA586B" w:rsidRDefault="00DA586B" w:rsidP="004A5BE5">
            <w:pPr>
              <w:pStyle w:val="BodyText"/>
              <w:rPr>
                <w:color w:val="000000"/>
              </w:rPr>
            </w:pPr>
            <w:r>
              <w:rPr>
                <w:color w:val="000000"/>
              </w:rPr>
              <w:t>71.6%</w:t>
            </w:r>
          </w:p>
        </w:tc>
        <w:tc>
          <w:tcPr>
            <w:tcW w:w="1684" w:type="dxa"/>
            <w:vAlign w:val="center"/>
          </w:tcPr>
          <w:p w14:paraId="1652E54A" w14:textId="4D251438" w:rsidR="00DA586B" w:rsidRPr="00DF313F" w:rsidRDefault="00DA586B" w:rsidP="004A5BE5">
            <w:pPr>
              <w:pStyle w:val="BodyText"/>
            </w:pPr>
            <w:r>
              <w:rPr>
                <w:color w:val="000000"/>
              </w:rPr>
              <w:t>Accept</w:t>
            </w:r>
          </w:p>
        </w:tc>
      </w:tr>
      <w:tr w:rsidR="00DA586B" w14:paraId="58F4CFA4" w14:textId="77777777" w:rsidTr="00DA586B">
        <w:trPr>
          <w:trHeight w:val="124"/>
        </w:trPr>
        <w:tc>
          <w:tcPr>
            <w:tcW w:w="1710" w:type="dxa"/>
            <w:vAlign w:val="center"/>
          </w:tcPr>
          <w:p w14:paraId="06940040" w14:textId="15116A73" w:rsidR="00DA586B" w:rsidRDefault="00DA586B" w:rsidP="004A5BE5">
            <w:pPr>
              <w:pStyle w:val="BodyText"/>
            </w:pPr>
            <w:r>
              <w:rPr>
                <w:color w:val="000000"/>
              </w:rPr>
              <w:t>5</w:t>
            </w:r>
          </w:p>
        </w:tc>
        <w:tc>
          <w:tcPr>
            <w:tcW w:w="1115" w:type="dxa"/>
            <w:vAlign w:val="center"/>
          </w:tcPr>
          <w:p w14:paraId="76DA3E0F" w14:textId="64C8A07A" w:rsidR="00DA586B" w:rsidRDefault="00DA586B" w:rsidP="004A5BE5">
            <w:pPr>
              <w:pStyle w:val="BodyText"/>
            </w:pPr>
            <w:r>
              <w:rPr>
                <w:color w:val="000000"/>
              </w:rPr>
              <w:t>NDMA</w:t>
            </w:r>
          </w:p>
        </w:tc>
        <w:tc>
          <w:tcPr>
            <w:tcW w:w="1324" w:type="dxa"/>
            <w:vAlign w:val="center"/>
          </w:tcPr>
          <w:p w14:paraId="2D8BC91A" w14:textId="39359577" w:rsidR="00DA586B" w:rsidRDefault="00DA586B" w:rsidP="004A5BE5">
            <w:pPr>
              <w:pStyle w:val="BodyText"/>
            </w:pPr>
            <w:r>
              <w:rPr>
                <w:color w:val="000000"/>
              </w:rPr>
              <w:t>25</w:t>
            </w:r>
          </w:p>
        </w:tc>
        <w:tc>
          <w:tcPr>
            <w:tcW w:w="1792" w:type="dxa"/>
            <w:vAlign w:val="center"/>
          </w:tcPr>
          <w:p w14:paraId="66AEA377" w14:textId="27AC9AF0" w:rsidR="00DA586B" w:rsidRDefault="00DA586B" w:rsidP="004A5BE5">
            <w:pPr>
              <w:pStyle w:val="BodyText"/>
            </w:pPr>
            <w:r>
              <w:rPr>
                <w:color w:val="000000"/>
              </w:rPr>
              <w:t>17.5</w:t>
            </w:r>
          </w:p>
        </w:tc>
        <w:tc>
          <w:tcPr>
            <w:tcW w:w="1792" w:type="dxa"/>
            <w:vAlign w:val="center"/>
          </w:tcPr>
          <w:p w14:paraId="54C1EED6" w14:textId="32941169" w:rsidR="00DA586B" w:rsidRDefault="00DA586B" w:rsidP="004A5BE5">
            <w:pPr>
              <w:pStyle w:val="BodyText"/>
            </w:pPr>
            <w:r>
              <w:rPr>
                <w:color w:val="000000"/>
              </w:rPr>
              <w:t>32.5</w:t>
            </w:r>
          </w:p>
        </w:tc>
        <w:tc>
          <w:tcPr>
            <w:tcW w:w="1311" w:type="dxa"/>
            <w:vAlign w:val="center"/>
          </w:tcPr>
          <w:p w14:paraId="2EF46315" w14:textId="65173688" w:rsidR="00DA586B" w:rsidRDefault="00DA586B" w:rsidP="004A5BE5">
            <w:pPr>
              <w:pStyle w:val="BodyText"/>
            </w:pPr>
            <w:r>
              <w:rPr>
                <w:color w:val="000000"/>
              </w:rPr>
              <w:t>19.4</w:t>
            </w:r>
          </w:p>
        </w:tc>
        <w:tc>
          <w:tcPr>
            <w:tcW w:w="1310" w:type="dxa"/>
            <w:vAlign w:val="center"/>
          </w:tcPr>
          <w:p w14:paraId="3702619F" w14:textId="4693F21F" w:rsidR="00DA586B" w:rsidRDefault="00DA586B" w:rsidP="004A5BE5">
            <w:pPr>
              <w:pStyle w:val="BodyText"/>
              <w:rPr>
                <w:color w:val="000000"/>
              </w:rPr>
            </w:pPr>
            <w:r>
              <w:rPr>
                <w:color w:val="000000"/>
              </w:rPr>
              <w:t>77.6%</w:t>
            </w:r>
          </w:p>
        </w:tc>
        <w:tc>
          <w:tcPr>
            <w:tcW w:w="1684" w:type="dxa"/>
            <w:vAlign w:val="center"/>
          </w:tcPr>
          <w:p w14:paraId="7089E036" w14:textId="3B9FF60A" w:rsidR="00DA586B" w:rsidRPr="00DF313F" w:rsidRDefault="00DA586B" w:rsidP="004A5BE5">
            <w:pPr>
              <w:pStyle w:val="BodyText"/>
            </w:pPr>
            <w:r>
              <w:rPr>
                <w:color w:val="000000"/>
              </w:rPr>
              <w:t>Accept</w:t>
            </w:r>
          </w:p>
        </w:tc>
      </w:tr>
      <w:tr w:rsidR="00DA586B" w14:paraId="0FE9F5BE" w14:textId="77777777" w:rsidTr="00DA586B">
        <w:trPr>
          <w:trHeight w:val="124"/>
        </w:trPr>
        <w:tc>
          <w:tcPr>
            <w:tcW w:w="1710" w:type="dxa"/>
            <w:vAlign w:val="center"/>
          </w:tcPr>
          <w:p w14:paraId="42CE9FAB" w14:textId="616AB9AB" w:rsidR="00DA586B" w:rsidRDefault="00DA586B" w:rsidP="004A5BE5">
            <w:pPr>
              <w:pStyle w:val="BodyText"/>
            </w:pPr>
            <w:r>
              <w:rPr>
                <w:color w:val="000000"/>
              </w:rPr>
              <w:t>6</w:t>
            </w:r>
          </w:p>
        </w:tc>
        <w:tc>
          <w:tcPr>
            <w:tcW w:w="1115" w:type="dxa"/>
            <w:vAlign w:val="center"/>
          </w:tcPr>
          <w:p w14:paraId="0BD03BD7" w14:textId="015BAD2D" w:rsidR="00DA586B" w:rsidRDefault="00DA586B" w:rsidP="004A5BE5">
            <w:pPr>
              <w:pStyle w:val="BodyText"/>
            </w:pPr>
            <w:r>
              <w:rPr>
                <w:color w:val="000000"/>
              </w:rPr>
              <w:t>NDMA</w:t>
            </w:r>
          </w:p>
        </w:tc>
        <w:tc>
          <w:tcPr>
            <w:tcW w:w="1324" w:type="dxa"/>
            <w:vAlign w:val="center"/>
          </w:tcPr>
          <w:p w14:paraId="4E945CFA" w14:textId="244F2E01" w:rsidR="00DA586B" w:rsidRDefault="00DA586B" w:rsidP="004A5BE5">
            <w:pPr>
              <w:pStyle w:val="BodyText"/>
            </w:pPr>
            <w:r>
              <w:rPr>
                <w:color w:val="000000"/>
              </w:rPr>
              <w:t>25</w:t>
            </w:r>
          </w:p>
        </w:tc>
        <w:tc>
          <w:tcPr>
            <w:tcW w:w="1792" w:type="dxa"/>
            <w:vAlign w:val="center"/>
          </w:tcPr>
          <w:p w14:paraId="2CBFD3AA" w14:textId="21C5BA7B" w:rsidR="00DA586B" w:rsidRDefault="00DA586B" w:rsidP="004A5BE5">
            <w:pPr>
              <w:pStyle w:val="BodyText"/>
            </w:pPr>
            <w:r>
              <w:rPr>
                <w:color w:val="000000"/>
              </w:rPr>
              <w:t>17.5</w:t>
            </w:r>
          </w:p>
        </w:tc>
        <w:tc>
          <w:tcPr>
            <w:tcW w:w="1792" w:type="dxa"/>
            <w:vAlign w:val="center"/>
          </w:tcPr>
          <w:p w14:paraId="5627E95D" w14:textId="5AA7577D" w:rsidR="00DA586B" w:rsidRDefault="00DA586B" w:rsidP="004A5BE5">
            <w:pPr>
              <w:pStyle w:val="BodyText"/>
            </w:pPr>
            <w:r>
              <w:rPr>
                <w:color w:val="000000"/>
              </w:rPr>
              <w:t>32.5</w:t>
            </w:r>
          </w:p>
        </w:tc>
        <w:tc>
          <w:tcPr>
            <w:tcW w:w="1311" w:type="dxa"/>
            <w:vAlign w:val="center"/>
          </w:tcPr>
          <w:p w14:paraId="54306EFF" w14:textId="4AFD8E60" w:rsidR="00DA586B" w:rsidRDefault="00DA586B" w:rsidP="004A5BE5">
            <w:pPr>
              <w:pStyle w:val="BodyText"/>
            </w:pPr>
            <w:r>
              <w:rPr>
                <w:color w:val="000000"/>
              </w:rPr>
              <w:t>21.93</w:t>
            </w:r>
          </w:p>
        </w:tc>
        <w:tc>
          <w:tcPr>
            <w:tcW w:w="1310" w:type="dxa"/>
            <w:vAlign w:val="center"/>
          </w:tcPr>
          <w:p w14:paraId="293A0624" w14:textId="7C4BC526" w:rsidR="00DA586B" w:rsidRDefault="00DA586B" w:rsidP="004A5BE5">
            <w:pPr>
              <w:pStyle w:val="BodyText"/>
              <w:rPr>
                <w:color w:val="000000"/>
              </w:rPr>
            </w:pPr>
            <w:r>
              <w:rPr>
                <w:color w:val="000000"/>
              </w:rPr>
              <w:t>87.7%</w:t>
            </w:r>
          </w:p>
        </w:tc>
        <w:tc>
          <w:tcPr>
            <w:tcW w:w="1684" w:type="dxa"/>
            <w:vAlign w:val="center"/>
          </w:tcPr>
          <w:p w14:paraId="611F2126" w14:textId="39AE3B6C" w:rsidR="00DA586B" w:rsidRPr="00DF313F" w:rsidRDefault="00DA586B" w:rsidP="004A5BE5">
            <w:pPr>
              <w:pStyle w:val="BodyText"/>
            </w:pPr>
            <w:r>
              <w:rPr>
                <w:color w:val="000000"/>
              </w:rPr>
              <w:t>Accept</w:t>
            </w:r>
          </w:p>
        </w:tc>
      </w:tr>
      <w:tr w:rsidR="00DA586B" w14:paraId="2E3AC1A4" w14:textId="77777777" w:rsidTr="00DA586B">
        <w:trPr>
          <w:trHeight w:val="124"/>
        </w:trPr>
        <w:tc>
          <w:tcPr>
            <w:tcW w:w="1710" w:type="dxa"/>
            <w:vAlign w:val="center"/>
          </w:tcPr>
          <w:p w14:paraId="1D85342C" w14:textId="76EE03B3" w:rsidR="00DA586B" w:rsidRDefault="00DA586B" w:rsidP="004A5BE5">
            <w:pPr>
              <w:pStyle w:val="BodyText"/>
            </w:pPr>
            <w:r>
              <w:rPr>
                <w:color w:val="000000"/>
              </w:rPr>
              <w:t>1</w:t>
            </w:r>
          </w:p>
        </w:tc>
        <w:tc>
          <w:tcPr>
            <w:tcW w:w="1115" w:type="dxa"/>
            <w:vAlign w:val="center"/>
          </w:tcPr>
          <w:p w14:paraId="1A2F44AB" w14:textId="3904DF06" w:rsidR="00DA586B" w:rsidRDefault="00DA586B" w:rsidP="004A5BE5">
            <w:pPr>
              <w:pStyle w:val="BodyText"/>
            </w:pPr>
            <w:r>
              <w:rPr>
                <w:color w:val="000000"/>
              </w:rPr>
              <w:t>NDPA</w:t>
            </w:r>
          </w:p>
        </w:tc>
        <w:tc>
          <w:tcPr>
            <w:tcW w:w="1324" w:type="dxa"/>
            <w:vAlign w:val="center"/>
          </w:tcPr>
          <w:p w14:paraId="226A0EF1" w14:textId="386CC3B4" w:rsidR="00DA586B" w:rsidRDefault="00DA586B" w:rsidP="004A5BE5">
            <w:pPr>
              <w:pStyle w:val="BodyText"/>
            </w:pPr>
            <w:r>
              <w:rPr>
                <w:color w:val="000000"/>
              </w:rPr>
              <w:t>20.1</w:t>
            </w:r>
          </w:p>
        </w:tc>
        <w:tc>
          <w:tcPr>
            <w:tcW w:w="1792" w:type="dxa"/>
            <w:vAlign w:val="center"/>
          </w:tcPr>
          <w:p w14:paraId="59CBFD94" w14:textId="784F8A32" w:rsidR="00DA586B" w:rsidRDefault="00DA586B" w:rsidP="004A5BE5">
            <w:pPr>
              <w:pStyle w:val="BodyText"/>
            </w:pPr>
            <w:r>
              <w:rPr>
                <w:color w:val="000000"/>
              </w:rPr>
              <w:t>14.1</w:t>
            </w:r>
          </w:p>
        </w:tc>
        <w:tc>
          <w:tcPr>
            <w:tcW w:w="1792" w:type="dxa"/>
            <w:vAlign w:val="center"/>
          </w:tcPr>
          <w:p w14:paraId="01CC024B" w14:textId="22F1D82D" w:rsidR="00DA586B" w:rsidRDefault="00DA586B" w:rsidP="004A5BE5">
            <w:pPr>
              <w:pStyle w:val="BodyText"/>
            </w:pPr>
            <w:r>
              <w:rPr>
                <w:color w:val="000000"/>
              </w:rPr>
              <w:t>26.1</w:t>
            </w:r>
          </w:p>
        </w:tc>
        <w:tc>
          <w:tcPr>
            <w:tcW w:w="1311" w:type="dxa"/>
            <w:vAlign w:val="center"/>
          </w:tcPr>
          <w:p w14:paraId="0A809D77" w14:textId="784EB5F8" w:rsidR="00DA586B" w:rsidRDefault="00DA586B" w:rsidP="004A5BE5">
            <w:pPr>
              <w:pStyle w:val="BodyText"/>
            </w:pPr>
            <w:r>
              <w:rPr>
                <w:color w:val="000000"/>
              </w:rPr>
              <w:t>20.7</w:t>
            </w:r>
          </w:p>
        </w:tc>
        <w:tc>
          <w:tcPr>
            <w:tcW w:w="1310" w:type="dxa"/>
            <w:vAlign w:val="center"/>
          </w:tcPr>
          <w:p w14:paraId="0422C1DF" w14:textId="7EA7D916" w:rsidR="00DA586B" w:rsidRDefault="00DA586B" w:rsidP="004A5BE5">
            <w:pPr>
              <w:pStyle w:val="BodyText"/>
              <w:rPr>
                <w:color w:val="000000"/>
              </w:rPr>
            </w:pPr>
            <w:r>
              <w:rPr>
                <w:color w:val="000000"/>
              </w:rPr>
              <w:t>103.0%</w:t>
            </w:r>
          </w:p>
        </w:tc>
        <w:tc>
          <w:tcPr>
            <w:tcW w:w="1684" w:type="dxa"/>
            <w:vAlign w:val="center"/>
          </w:tcPr>
          <w:p w14:paraId="032583C7" w14:textId="1D40E431" w:rsidR="00DA586B" w:rsidRPr="00DF313F" w:rsidRDefault="00DA586B" w:rsidP="004A5BE5">
            <w:pPr>
              <w:pStyle w:val="BodyText"/>
            </w:pPr>
            <w:r>
              <w:rPr>
                <w:color w:val="000000"/>
              </w:rPr>
              <w:t>Accept</w:t>
            </w:r>
          </w:p>
        </w:tc>
      </w:tr>
      <w:tr w:rsidR="00DA586B" w14:paraId="14E94A96" w14:textId="77777777" w:rsidTr="00DA586B">
        <w:trPr>
          <w:trHeight w:val="124"/>
        </w:trPr>
        <w:tc>
          <w:tcPr>
            <w:tcW w:w="1710" w:type="dxa"/>
            <w:vAlign w:val="center"/>
          </w:tcPr>
          <w:p w14:paraId="1F237CA2" w14:textId="79D13480" w:rsidR="00DA586B" w:rsidRDefault="00DA586B" w:rsidP="004A5BE5">
            <w:pPr>
              <w:pStyle w:val="BodyText"/>
            </w:pPr>
            <w:r>
              <w:rPr>
                <w:color w:val="000000"/>
              </w:rPr>
              <w:t>2</w:t>
            </w:r>
          </w:p>
        </w:tc>
        <w:tc>
          <w:tcPr>
            <w:tcW w:w="1115" w:type="dxa"/>
            <w:vAlign w:val="center"/>
          </w:tcPr>
          <w:p w14:paraId="2F711457" w14:textId="20835E73" w:rsidR="00DA586B" w:rsidRDefault="00DA586B" w:rsidP="004A5BE5">
            <w:pPr>
              <w:pStyle w:val="BodyText"/>
            </w:pPr>
            <w:r>
              <w:rPr>
                <w:color w:val="000000"/>
              </w:rPr>
              <w:t>NDPA</w:t>
            </w:r>
          </w:p>
        </w:tc>
        <w:tc>
          <w:tcPr>
            <w:tcW w:w="1324" w:type="dxa"/>
            <w:vAlign w:val="center"/>
          </w:tcPr>
          <w:p w14:paraId="20261E01" w14:textId="112E1469" w:rsidR="00DA586B" w:rsidRDefault="00DA586B" w:rsidP="004A5BE5">
            <w:pPr>
              <w:pStyle w:val="BodyText"/>
            </w:pPr>
            <w:r>
              <w:rPr>
                <w:color w:val="000000"/>
              </w:rPr>
              <w:t>20.1</w:t>
            </w:r>
          </w:p>
        </w:tc>
        <w:tc>
          <w:tcPr>
            <w:tcW w:w="1792" w:type="dxa"/>
            <w:vAlign w:val="center"/>
          </w:tcPr>
          <w:p w14:paraId="7159E261" w14:textId="1C5A5BA0" w:rsidR="00DA586B" w:rsidRDefault="00DA586B" w:rsidP="004A5BE5">
            <w:pPr>
              <w:pStyle w:val="BodyText"/>
            </w:pPr>
            <w:r>
              <w:rPr>
                <w:color w:val="000000"/>
              </w:rPr>
              <w:t>14.1</w:t>
            </w:r>
          </w:p>
        </w:tc>
        <w:tc>
          <w:tcPr>
            <w:tcW w:w="1792" w:type="dxa"/>
            <w:vAlign w:val="center"/>
          </w:tcPr>
          <w:p w14:paraId="204E9129" w14:textId="4667B011" w:rsidR="00DA586B" w:rsidRDefault="00DA586B" w:rsidP="004A5BE5">
            <w:pPr>
              <w:pStyle w:val="BodyText"/>
            </w:pPr>
            <w:r>
              <w:rPr>
                <w:color w:val="000000"/>
              </w:rPr>
              <w:t>26.1</w:t>
            </w:r>
          </w:p>
        </w:tc>
        <w:tc>
          <w:tcPr>
            <w:tcW w:w="1311" w:type="dxa"/>
            <w:vAlign w:val="center"/>
          </w:tcPr>
          <w:p w14:paraId="0123975B" w14:textId="5B67FD0A" w:rsidR="00DA586B" w:rsidRDefault="00DA586B" w:rsidP="004A5BE5">
            <w:pPr>
              <w:pStyle w:val="BodyText"/>
            </w:pPr>
            <w:r>
              <w:rPr>
                <w:color w:val="000000"/>
              </w:rPr>
              <w:t>19.1</w:t>
            </w:r>
          </w:p>
        </w:tc>
        <w:tc>
          <w:tcPr>
            <w:tcW w:w="1310" w:type="dxa"/>
            <w:vAlign w:val="center"/>
          </w:tcPr>
          <w:p w14:paraId="3A0B62E7" w14:textId="3F6356DA" w:rsidR="00DA586B" w:rsidRDefault="00DA586B" w:rsidP="004A5BE5">
            <w:pPr>
              <w:pStyle w:val="BodyText"/>
              <w:rPr>
                <w:color w:val="000000"/>
              </w:rPr>
            </w:pPr>
            <w:r>
              <w:rPr>
                <w:color w:val="000000"/>
              </w:rPr>
              <w:t>95.0%</w:t>
            </w:r>
          </w:p>
        </w:tc>
        <w:tc>
          <w:tcPr>
            <w:tcW w:w="1684" w:type="dxa"/>
            <w:vAlign w:val="center"/>
          </w:tcPr>
          <w:p w14:paraId="4D724025" w14:textId="02EE9524" w:rsidR="00DA586B" w:rsidRPr="00DF313F" w:rsidRDefault="00DA586B" w:rsidP="004A5BE5">
            <w:pPr>
              <w:pStyle w:val="BodyText"/>
            </w:pPr>
            <w:r>
              <w:rPr>
                <w:color w:val="000000"/>
              </w:rPr>
              <w:t>Accept</w:t>
            </w:r>
          </w:p>
        </w:tc>
      </w:tr>
      <w:tr w:rsidR="00DA586B" w14:paraId="40965420" w14:textId="77777777" w:rsidTr="00DA586B">
        <w:trPr>
          <w:trHeight w:val="124"/>
        </w:trPr>
        <w:tc>
          <w:tcPr>
            <w:tcW w:w="1710" w:type="dxa"/>
            <w:vAlign w:val="center"/>
          </w:tcPr>
          <w:p w14:paraId="54DF1F07" w14:textId="40E2785F" w:rsidR="00DA586B" w:rsidRDefault="00DA586B" w:rsidP="004A5BE5">
            <w:pPr>
              <w:pStyle w:val="BodyText"/>
            </w:pPr>
            <w:r>
              <w:rPr>
                <w:color w:val="000000"/>
              </w:rPr>
              <w:t>3</w:t>
            </w:r>
          </w:p>
        </w:tc>
        <w:tc>
          <w:tcPr>
            <w:tcW w:w="1115" w:type="dxa"/>
            <w:vAlign w:val="center"/>
          </w:tcPr>
          <w:p w14:paraId="0EB634C6" w14:textId="25D701C8" w:rsidR="00DA586B" w:rsidRDefault="00DA586B" w:rsidP="004A5BE5">
            <w:pPr>
              <w:pStyle w:val="BodyText"/>
            </w:pPr>
            <w:r>
              <w:rPr>
                <w:color w:val="000000"/>
              </w:rPr>
              <w:t>NDPA</w:t>
            </w:r>
          </w:p>
        </w:tc>
        <w:tc>
          <w:tcPr>
            <w:tcW w:w="1324" w:type="dxa"/>
            <w:vAlign w:val="center"/>
          </w:tcPr>
          <w:p w14:paraId="7F13529D" w14:textId="047B376B" w:rsidR="00DA586B" w:rsidRDefault="00DA586B" w:rsidP="004A5BE5">
            <w:pPr>
              <w:pStyle w:val="BodyText"/>
            </w:pPr>
            <w:r>
              <w:rPr>
                <w:color w:val="000000"/>
              </w:rPr>
              <w:t>20.1</w:t>
            </w:r>
          </w:p>
        </w:tc>
        <w:tc>
          <w:tcPr>
            <w:tcW w:w="1792" w:type="dxa"/>
            <w:vAlign w:val="center"/>
          </w:tcPr>
          <w:p w14:paraId="23554434" w14:textId="3CA0B074" w:rsidR="00DA586B" w:rsidRDefault="00DA586B" w:rsidP="004A5BE5">
            <w:pPr>
              <w:pStyle w:val="BodyText"/>
            </w:pPr>
            <w:r>
              <w:rPr>
                <w:color w:val="000000"/>
              </w:rPr>
              <w:t>14.1</w:t>
            </w:r>
          </w:p>
        </w:tc>
        <w:tc>
          <w:tcPr>
            <w:tcW w:w="1792" w:type="dxa"/>
            <w:vAlign w:val="center"/>
          </w:tcPr>
          <w:p w14:paraId="1926396A" w14:textId="7EF5C33F" w:rsidR="00DA586B" w:rsidRDefault="00DA586B" w:rsidP="004A5BE5">
            <w:pPr>
              <w:pStyle w:val="BodyText"/>
            </w:pPr>
            <w:r>
              <w:rPr>
                <w:color w:val="000000"/>
              </w:rPr>
              <w:t>26.1</w:t>
            </w:r>
          </w:p>
        </w:tc>
        <w:tc>
          <w:tcPr>
            <w:tcW w:w="1311" w:type="dxa"/>
            <w:vAlign w:val="center"/>
          </w:tcPr>
          <w:p w14:paraId="6A7545A9" w14:textId="64F2E034" w:rsidR="00DA586B" w:rsidRDefault="00DA586B" w:rsidP="004A5BE5">
            <w:pPr>
              <w:pStyle w:val="BodyText"/>
            </w:pPr>
            <w:r>
              <w:rPr>
                <w:color w:val="000000"/>
              </w:rPr>
              <w:t>13.8</w:t>
            </w:r>
          </w:p>
        </w:tc>
        <w:tc>
          <w:tcPr>
            <w:tcW w:w="1310" w:type="dxa"/>
            <w:vAlign w:val="center"/>
          </w:tcPr>
          <w:p w14:paraId="7044DB80" w14:textId="54900FBE" w:rsidR="00DA586B" w:rsidRDefault="00DA586B" w:rsidP="004A5BE5">
            <w:pPr>
              <w:pStyle w:val="BodyText"/>
              <w:rPr>
                <w:color w:val="000000"/>
              </w:rPr>
            </w:pPr>
            <w:r>
              <w:rPr>
                <w:color w:val="000000"/>
              </w:rPr>
              <w:t>68.7%</w:t>
            </w:r>
          </w:p>
        </w:tc>
        <w:tc>
          <w:tcPr>
            <w:tcW w:w="1684" w:type="dxa"/>
            <w:vAlign w:val="center"/>
          </w:tcPr>
          <w:p w14:paraId="2FFE6067" w14:textId="0F5A20A1" w:rsidR="00DA586B" w:rsidRPr="00DF313F" w:rsidRDefault="00DA586B" w:rsidP="004A5BE5">
            <w:pPr>
              <w:pStyle w:val="BodyText"/>
            </w:pPr>
            <w:r>
              <w:rPr>
                <w:color w:val="000000"/>
              </w:rPr>
              <w:t>Not Accept</w:t>
            </w:r>
          </w:p>
        </w:tc>
      </w:tr>
      <w:tr w:rsidR="00DA586B" w14:paraId="0C600B72" w14:textId="77777777" w:rsidTr="00DA586B">
        <w:trPr>
          <w:trHeight w:val="124"/>
        </w:trPr>
        <w:tc>
          <w:tcPr>
            <w:tcW w:w="1710" w:type="dxa"/>
            <w:vAlign w:val="center"/>
          </w:tcPr>
          <w:p w14:paraId="62262F3B" w14:textId="17CCC537" w:rsidR="00DA586B" w:rsidRDefault="00DA586B" w:rsidP="004A5BE5">
            <w:pPr>
              <w:pStyle w:val="BodyText"/>
            </w:pPr>
            <w:r>
              <w:rPr>
                <w:color w:val="000000"/>
              </w:rPr>
              <w:t>4</w:t>
            </w:r>
          </w:p>
        </w:tc>
        <w:tc>
          <w:tcPr>
            <w:tcW w:w="1115" w:type="dxa"/>
            <w:vAlign w:val="center"/>
          </w:tcPr>
          <w:p w14:paraId="6DEEE1F1" w14:textId="67F67A4F" w:rsidR="00DA586B" w:rsidRDefault="00DA586B" w:rsidP="004A5BE5">
            <w:pPr>
              <w:pStyle w:val="BodyText"/>
            </w:pPr>
            <w:r>
              <w:rPr>
                <w:color w:val="000000"/>
              </w:rPr>
              <w:t>NDPA</w:t>
            </w:r>
          </w:p>
        </w:tc>
        <w:tc>
          <w:tcPr>
            <w:tcW w:w="1324" w:type="dxa"/>
            <w:vAlign w:val="center"/>
          </w:tcPr>
          <w:p w14:paraId="005ECFE5" w14:textId="3EB6D870" w:rsidR="00DA586B" w:rsidRDefault="00DA586B" w:rsidP="004A5BE5">
            <w:pPr>
              <w:pStyle w:val="BodyText"/>
            </w:pPr>
            <w:r>
              <w:rPr>
                <w:color w:val="000000"/>
              </w:rPr>
              <w:t>20.1</w:t>
            </w:r>
          </w:p>
        </w:tc>
        <w:tc>
          <w:tcPr>
            <w:tcW w:w="1792" w:type="dxa"/>
            <w:vAlign w:val="center"/>
          </w:tcPr>
          <w:p w14:paraId="505A22B0" w14:textId="3F8AEC9C" w:rsidR="00DA586B" w:rsidRDefault="00DA586B" w:rsidP="004A5BE5">
            <w:pPr>
              <w:pStyle w:val="BodyText"/>
            </w:pPr>
            <w:r>
              <w:rPr>
                <w:color w:val="000000"/>
              </w:rPr>
              <w:t>14.1</w:t>
            </w:r>
          </w:p>
        </w:tc>
        <w:tc>
          <w:tcPr>
            <w:tcW w:w="1792" w:type="dxa"/>
            <w:vAlign w:val="center"/>
          </w:tcPr>
          <w:p w14:paraId="2CF19102" w14:textId="5FEA149F" w:rsidR="00DA586B" w:rsidRDefault="00DA586B" w:rsidP="004A5BE5">
            <w:pPr>
              <w:pStyle w:val="BodyText"/>
            </w:pPr>
            <w:r>
              <w:rPr>
                <w:color w:val="000000"/>
              </w:rPr>
              <w:t>26.1</w:t>
            </w:r>
          </w:p>
        </w:tc>
        <w:tc>
          <w:tcPr>
            <w:tcW w:w="1311" w:type="dxa"/>
            <w:vAlign w:val="center"/>
          </w:tcPr>
          <w:p w14:paraId="4A54BE23" w14:textId="79303EE2" w:rsidR="00DA586B" w:rsidRDefault="00DA586B" w:rsidP="004A5BE5">
            <w:pPr>
              <w:pStyle w:val="BodyText"/>
            </w:pPr>
            <w:r>
              <w:rPr>
                <w:color w:val="000000"/>
              </w:rPr>
              <w:t>14.4</w:t>
            </w:r>
          </w:p>
        </w:tc>
        <w:tc>
          <w:tcPr>
            <w:tcW w:w="1310" w:type="dxa"/>
            <w:vAlign w:val="center"/>
          </w:tcPr>
          <w:p w14:paraId="36E3EB72" w14:textId="4AE9650E" w:rsidR="00DA586B" w:rsidRDefault="00DA586B" w:rsidP="004A5BE5">
            <w:pPr>
              <w:pStyle w:val="BodyText"/>
              <w:rPr>
                <w:color w:val="000000"/>
              </w:rPr>
            </w:pPr>
            <w:r>
              <w:rPr>
                <w:color w:val="000000"/>
              </w:rPr>
              <w:t>71.6%</w:t>
            </w:r>
          </w:p>
        </w:tc>
        <w:tc>
          <w:tcPr>
            <w:tcW w:w="1684" w:type="dxa"/>
            <w:vAlign w:val="center"/>
          </w:tcPr>
          <w:p w14:paraId="300F1856" w14:textId="2116E6E5" w:rsidR="00DA586B" w:rsidRPr="00DF313F" w:rsidRDefault="00DA586B" w:rsidP="004A5BE5">
            <w:pPr>
              <w:pStyle w:val="BodyText"/>
            </w:pPr>
            <w:r>
              <w:rPr>
                <w:color w:val="000000"/>
              </w:rPr>
              <w:t>Accept</w:t>
            </w:r>
          </w:p>
        </w:tc>
      </w:tr>
      <w:tr w:rsidR="00DA586B" w14:paraId="55EBCA8A" w14:textId="77777777" w:rsidTr="00DA586B">
        <w:trPr>
          <w:trHeight w:val="124"/>
        </w:trPr>
        <w:tc>
          <w:tcPr>
            <w:tcW w:w="1710" w:type="dxa"/>
            <w:vAlign w:val="center"/>
          </w:tcPr>
          <w:p w14:paraId="5BA3C38B" w14:textId="79D8F863" w:rsidR="00DA586B" w:rsidRDefault="00DA586B" w:rsidP="004A5BE5">
            <w:pPr>
              <w:pStyle w:val="BodyText"/>
            </w:pPr>
            <w:r>
              <w:rPr>
                <w:color w:val="000000"/>
              </w:rPr>
              <w:t>5</w:t>
            </w:r>
          </w:p>
        </w:tc>
        <w:tc>
          <w:tcPr>
            <w:tcW w:w="1115" w:type="dxa"/>
            <w:vAlign w:val="center"/>
          </w:tcPr>
          <w:p w14:paraId="34918F00" w14:textId="758C9A37" w:rsidR="00DA586B" w:rsidRDefault="00DA586B" w:rsidP="004A5BE5">
            <w:pPr>
              <w:pStyle w:val="BodyText"/>
            </w:pPr>
            <w:r>
              <w:rPr>
                <w:color w:val="000000"/>
              </w:rPr>
              <w:t>NDPA</w:t>
            </w:r>
          </w:p>
        </w:tc>
        <w:tc>
          <w:tcPr>
            <w:tcW w:w="1324" w:type="dxa"/>
            <w:vAlign w:val="center"/>
          </w:tcPr>
          <w:p w14:paraId="4F27D53B" w14:textId="14F450D5" w:rsidR="00DA586B" w:rsidRDefault="00DA586B" w:rsidP="004A5BE5">
            <w:pPr>
              <w:pStyle w:val="BodyText"/>
            </w:pPr>
            <w:r>
              <w:rPr>
                <w:color w:val="000000"/>
              </w:rPr>
              <w:t>20.1</w:t>
            </w:r>
          </w:p>
        </w:tc>
        <w:tc>
          <w:tcPr>
            <w:tcW w:w="1792" w:type="dxa"/>
            <w:vAlign w:val="center"/>
          </w:tcPr>
          <w:p w14:paraId="462C174B" w14:textId="1C7D7BF3" w:rsidR="00DA586B" w:rsidRDefault="00DA586B" w:rsidP="004A5BE5">
            <w:pPr>
              <w:pStyle w:val="BodyText"/>
            </w:pPr>
            <w:r>
              <w:rPr>
                <w:color w:val="000000"/>
              </w:rPr>
              <w:t>14.1</w:t>
            </w:r>
          </w:p>
        </w:tc>
        <w:tc>
          <w:tcPr>
            <w:tcW w:w="1792" w:type="dxa"/>
            <w:vAlign w:val="center"/>
          </w:tcPr>
          <w:p w14:paraId="24867070" w14:textId="0F0E097E" w:rsidR="00DA586B" w:rsidRDefault="00DA586B" w:rsidP="004A5BE5">
            <w:pPr>
              <w:pStyle w:val="BodyText"/>
            </w:pPr>
            <w:r>
              <w:rPr>
                <w:color w:val="000000"/>
              </w:rPr>
              <w:t>26.1</w:t>
            </w:r>
          </w:p>
        </w:tc>
        <w:tc>
          <w:tcPr>
            <w:tcW w:w="1311" w:type="dxa"/>
            <w:vAlign w:val="center"/>
          </w:tcPr>
          <w:p w14:paraId="54944A82" w14:textId="0DF27CEC" w:rsidR="00DA586B" w:rsidRDefault="00DA586B" w:rsidP="004A5BE5">
            <w:pPr>
              <w:pStyle w:val="BodyText"/>
            </w:pPr>
            <w:r>
              <w:rPr>
                <w:color w:val="000000"/>
              </w:rPr>
              <w:t>18</w:t>
            </w:r>
          </w:p>
        </w:tc>
        <w:tc>
          <w:tcPr>
            <w:tcW w:w="1310" w:type="dxa"/>
            <w:vAlign w:val="center"/>
          </w:tcPr>
          <w:p w14:paraId="396C20B7" w14:textId="2AAF1FC2" w:rsidR="00DA586B" w:rsidRDefault="00DA586B" w:rsidP="004A5BE5">
            <w:pPr>
              <w:pStyle w:val="BodyText"/>
              <w:rPr>
                <w:color w:val="000000"/>
              </w:rPr>
            </w:pPr>
            <w:r>
              <w:rPr>
                <w:color w:val="000000"/>
              </w:rPr>
              <w:t>89.6%</w:t>
            </w:r>
          </w:p>
        </w:tc>
        <w:tc>
          <w:tcPr>
            <w:tcW w:w="1684" w:type="dxa"/>
            <w:vAlign w:val="center"/>
          </w:tcPr>
          <w:p w14:paraId="57FB448D" w14:textId="20876A8F" w:rsidR="00DA586B" w:rsidRPr="00DF313F" w:rsidRDefault="00DA586B" w:rsidP="004A5BE5">
            <w:pPr>
              <w:pStyle w:val="BodyText"/>
            </w:pPr>
            <w:r>
              <w:rPr>
                <w:color w:val="000000"/>
              </w:rPr>
              <w:t>Accept</w:t>
            </w:r>
          </w:p>
        </w:tc>
      </w:tr>
      <w:tr w:rsidR="00DA586B" w14:paraId="0AAC004A" w14:textId="77777777" w:rsidTr="00DA586B">
        <w:trPr>
          <w:trHeight w:val="124"/>
        </w:trPr>
        <w:tc>
          <w:tcPr>
            <w:tcW w:w="1710" w:type="dxa"/>
            <w:vAlign w:val="center"/>
          </w:tcPr>
          <w:p w14:paraId="51C5FB6E" w14:textId="2C7847C6" w:rsidR="00DA586B" w:rsidRDefault="00DA586B" w:rsidP="004A5BE5">
            <w:pPr>
              <w:pStyle w:val="BodyText"/>
            </w:pPr>
            <w:r>
              <w:rPr>
                <w:color w:val="000000"/>
              </w:rPr>
              <w:t>6</w:t>
            </w:r>
          </w:p>
        </w:tc>
        <w:tc>
          <w:tcPr>
            <w:tcW w:w="1115" w:type="dxa"/>
            <w:vAlign w:val="center"/>
          </w:tcPr>
          <w:p w14:paraId="334B88FF" w14:textId="74EE3882" w:rsidR="00DA586B" w:rsidRDefault="00DA586B" w:rsidP="004A5BE5">
            <w:pPr>
              <w:pStyle w:val="BodyText"/>
            </w:pPr>
            <w:r>
              <w:rPr>
                <w:color w:val="000000"/>
              </w:rPr>
              <w:t>NDPA</w:t>
            </w:r>
          </w:p>
        </w:tc>
        <w:tc>
          <w:tcPr>
            <w:tcW w:w="1324" w:type="dxa"/>
            <w:vAlign w:val="center"/>
          </w:tcPr>
          <w:p w14:paraId="73D376E6" w14:textId="3E125A32" w:rsidR="00DA586B" w:rsidRDefault="00DA586B" w:rsidP="004A5BE5">
            <w:pPr>
              <w:pStyle w:val="BodyText"/>
            </w:pPr>
            <w:r>
              <w:rPr>
                <w:color w:val="000000"/>
              </w:rPr>
              <w:t>20.1</w:t>
            </w:r>
          </w:p>
        </w:tc>
        <w:tc>
          <w:tcPr>
            <w:tcW w:w="1792" w:type="dxa"/>
            <w:vAlign w:val="center"/>
          </w:tcPr>
          <w:p w14:paraId="128554B6" w14:textId="631CB3E6" w:rsidR="00DA586B" w:rsidRDefault="00DA586B" w:rsidP="004A5BE5">
            <w:pPr>
              <w:pStyle w:val="BodyText"/>
            </w:pPr>
            <w:r>
              <w:rPr>
                <w:color w:val="000000"/>
              </w:rPr>
              <w:t>14.1</w:t>
            </w:r>
          </w:p>
        </w:tc>
        <w:tc>
          <w:tcPr>
            <w:tcW w:w="1792" w:type="dxa"/>
            <w:vAlign w:val="center"/>
          </w:tcPr>
          <w:p w14:paraId="200F8709" w14:textId="12B98D12" w:rsidR="00DA586B" w:rsidRDefault="00DA586B" w:rsidP="004A5BE5">
            <w:pPr>
              <w:pStyle w:val="BodyText"/>
            </w:pPr>
            <w:r>
              <w:rPr>
                <w:color w:val="000000"/>
              </w:rPr>
              <w:t>26.1</w:t>
            </w:r>
          </w:p>
        </w:tc>
        <w:tc>
          <w:tcPr>
            <w:tcW w:w="1311" w:type="dxa"/>
            <w:vAlign w:val="center"/>
          </w:tcPr>
          <w:p w14:paraId="0EBC3199" w14:textId="1C86AEA5" w:rsidR="00DA586B" w:rsidRDefault="00DA586B" w:rsidP="004A5BE5">
            <w:pPr>
              <w:pStyle w:val="BodyText"/>
            </w:pPr>
            <w:r>
              <w:rPr>
                <w:color w:val="000000"/>
              </w:rPr>
              <w:t>21.23</w:t>
            </w:r>
          </w:p>
        </w:tc>
        <w:tc>
          <w:tcPr>
            <w:tcW w:w="1310" w:type="dxa"/>
            <w:vAlign w:val="center"/>
          </w:tcPr>
          <w:p w14:paraId="0D7284A9" w14:textId="75E6B399" w:rsidR="00DA586B" w:rsidRDefault="00DA586B" w:rsidP="004A5BE5">
            <w:pPr>
              <w:pStyle w:val="BodyText"/>
              <w:rPr>
                <w:color w:val="000000"/>
              </w:rPr>
            </w:pPr>
            <w:r>
              <w:rPr>
                <w:color w:val="000000"/>
              </w:rPr>
              <w:t>105.6%</w:t>
            </w:r>
          </w:p>
        </w:tc>
        <w:tc>
          <w:tcPr>
            <w:tcW w:w="1684" w:type="dxa"/>
            <w:vAlign w:val="center"/>
          </w:tcPr>
          <w:p w14:paraId="64C77F70" w14:textId="3DCF336B" w:rsidR="00DA586B" w:rsidRPr="00DF313F" w:rsidRDefault="00DA586B" w:rsidP="004A5BE5">
            <w:pPr>
              <w:pStyle w:val="BodyText"/>
            </w:pPr>
            <w:r>
              <w:rPr>
                <w:color w:val="000000"/>
              </w:rPr>
              <w:t>Accept</w:t>
            </w:r>
          </w:p>
        </w:tc>
      </w:tr>
      <w:tr w:rsidR="00DA586B" w14:paraId="200B27CC" w14:textId="77777777" w:rsidTr="00DA586B">
        <w:trPr>
          <w:trHeight w:val="124"/>
        </w:trPr>
        <w:tc>
          <w:tcPr>
            <w:tcW w:w="1710" w:type="dxa"/>
            <w:vAlign w:val="center"/>
          </w:tcPr>
          <w:p w14:paraId="0FD19A21" w14:textId="257ABDCC" w:rsidR="00DA586B" w:rsidRDefault="00DA586B" w:rsidP="004A5BE5">
            <w:pPr>
              <w:pStyle w:val="BodyText"/>
            </w:pPr>
            <w:r>
              <w:rPr>
                <w:color w:val="000000"/>
              </w:rPr>
              <w:t>1</w:t>
            </w:r>
          </w:p>
        </w:tc>
        <w:tc>
          <w:tcPr>
            <w:tcW w:w="1115" w:type="dxa"/>
            <w:vAlign w:val="center"/>
          </w:tcPr>
          <w:p w14:paraId="77129690" w14:textId="77B8375B" w:rsidR="00DA586B" w:rsidRDefault="00DA586B" w:rsidP="004A5BE5">
            <w:pPr>
              <w:pStyle w:val="BodyText"/>
            </w:pPr>
            <w:r>
              <w:rPr>
                <w:color w:val="000000"/>
              </w:rPr>
              <w:t>NMEA</w:t>
            </w:r>
          </w:p>
        </w:tc>
        <w:tc>
          <w:tcPr>
            <w:tcW w:w="1324" w:type="dxa"/>
            <w:vAlign w:val="center"/>
          </w:tcPr>
          <w:p w14:paraId="1F270375" w14:textId="6DF2A797" w:rsidR="00DA586B" w:rsidRDefault="00DA586B" w:rsidP="004A5BE5">
            <w:pPr>
              <w:pStyle w:val="BodyText"/>
            </w:pPr>
            <w:r>
              <w:rPr>
                <w:color w:val="000000"/>
              </w:rPr>
              <w:t>30.2</w:t>
            </w:r>
          </w:p>
        </w:tc>
        <w:tc>
          <w:tcPr>
            <w:tcW w:w="1792" w:type="dxa"/>
            <w:vAlign w:val="center"/>
          </w:tcPr>
          <w:p w14:paraId="36BC5DC5" w14:textId="4ED419F1" w:rsidR="00DA586B" w:rsidRDefault="00DA586B" w:rsidP="004A5BE5">
            <w:pPr>
              <w:pStyle w:val="BodyText"/>
            </w:pPr>
            <w:r>
              <w:rPr>
                <w:color w:val="000000"/>
              </w:rPr>
              <w:t>21.1</w:t>
            </w:r>
          </w:p>
        </w:tc>
        <w:tc>
          <w:tcPr>
            <w:tcW w:w="1792" w:type="dxa"/>
            <w:vAlign w:val="center"/>
          </w:tcPr>
          <w:p w14:paraId="7366263B" w14:textId="647D73A0" w:rsidR="00DA586B" w:rsidRDefault="00DA586B" w:rsidP="004A5BE5">
            <w:pPr>
              <w:pStyle w:val="BodyText"/>
            </w:pPr>
            <w:r>
              <w:rPr>
                <w:color w:val="000000"/>
              </w:rPr>
              <w:t>39.3</w:t>
            </w:r>
          </w:p>
        </w:tc>
        <w:tc>
          <w:tcPr>
            <w:tcW w:w="1311" w:type="dxa"/>
            <w:vAlign w:val="center"/>
          </w:tcPr>
          <w:p w14:paraId="30D59334" w14:textId="429DCCA2" w:rsidR="00DA586B" w:rsidRDefault="00DA586B" w:rsidP="004A5BE5">
            <w:pPr>
              <w:pStyle w:val="BodyText"/>
            </w:pPr>
            <w:r>
              <w:rPr>
                <w:color w:val="000000"/>
              </w:rPr>
              <w:t>34.2</w:t>
            </w:r>
          </w:p>
        </w:tc>
        <w:tc>
          <w:tcPr>
            <w:tcW w:w="1310" w:type="dxa"/>
            <w:vAlign w:val="center"/>
          </w:tcPr>
          <w:p w14:paraId="657B8BB0" w14:textId="3AC0332D" w:rsidR="00DA586B" w:rsidRDefault="00DA586B" w:rsidP="004A5BE5">
            <w:pPr>
              <w:pStyle w:val="BodyText"/>
              <w:rPr>
                <w:color w:val="000000"/>
              </w:rPr>
            </w:pPr>
            <w:r>
              <w:rPr>
                <w:color w:val="000000"/>
              </w:rPr>
              <w:t>113.2%</w:t>
            </w:r>
          </w:p>
        </w:tc>
        <w:tc>
          <w:tcPr>
            <w:tcW w:w="1684" w:type="dxa"/>
            <w:vAlign w:val="center"/>
          </w:tcPr>
          <w:p w14:paraId="0C7D0FC7" w14:textId="6BB358BB" w:rsidR="00DA586B" w:rsidRPr="00DF313F" w:rsidRDefault="00DA586B" w:rsidP="004A5BE5">
            <w:pPr>
              <w:pStyle w:val="BodyText"/>
            </w:pPr>
            <w:r>
              <w:rPr>
                <w:color w:val="000000"/>
              </w:rPr>
              <w:t>Accept</w:t>
            </w:r>
          </w:p>
        </w:tc>
      </w:tr>
      <w:tr w:rsidR="00DA586B" w14:paraId="0C1434E2" w14:textId="77777777" w:rsidTr="00DA586B">
        <w:trPr>
          <w:trHeight w:val="124"/>
        </w:trPr>
        <w:tc>
          <w:tcPr>
            <w:tcW w:w="1710" w:type="dxa"/>
            <w:vAlign w:val="center"/>
          </w:tcPr>
          <w:p w14:paraId="67027933" w14:textId="13717C37" w:rsidR="00DA586B" w:rsidRDefault="00DA586B" w:rsidP="004A5BE5">
            <w:pPr>
              <w:pStyle w:val="BodyText"/>
            </w:pPr>
            <w:r>
              <w:rPr>
                <w:color w:val="000000"/>
              </w:rPr>
              <w:t>2</w:t>
            </w:r>
          </w:p>
        </w:tc>
        <w:tc>
          <w:tcPr>
            <w:tcW w:w="1115" w:type="dxa"/>
            <w:vAlign w:val="center"/>
          </w:tcPr>
          <w:p w14:paraId="64F08D4A" w14:textId="1E06A49A" w:rsidR="00DA586B" w:rsidRDefault="00DA586B" w:rsidP="004A5BE5">
            <w:pPr>
              <w:pStyle w:val="BodyText"/>
            </w:pPr>
            <w:r>
              <w:rPr>
                <w:color w:val="000000"/>
              </w:rPr>
              <w:t>NMEA</w:t>
            </w:r>
          </w:p>
        </w:tc>
        <w:tc>
          <w:tcPr>
            <w:tcW w:w="1324" w:type="dxa"/>
            <w:vAlign w:val="center"/>
          </w:tcPr>
          <w:p w14:paraId="7B694212" w14:textId="1DEB24A8" w:rsidR="00DA586B" w:rsidRDefault="00DA586B" w:rsidP="004A5BE5">
            <w:pPr>
              <w:pStyle w:val="BodyText"/>
            </w:pPr>
            <w:r>
              <w:rPr>
                <w:color w:val="000000"/>
              </w:rPr>
              <w:t>30.2</w:t>
            </w:r>
          </w:p>
        </w:tc>
        <w:tc>
          <w:tcPr>
            <w:tcW w:w="1792" w:type="dxa"/>
            <w:vAlign w:val="center"/>
          </w:tcPr>
          <w:p w14:paraId="1018A5DA" w14:textId="0E0A8639" w:rsidR="00DA586B" w:rsidRDefault="00DA586B" w:rsidP="004A5BE5">
            <w:pPr>
              <w:pStyle w:val="BodyText"/>
            </w:pPr>
            <w:r>
              <w:rPr>
                <w:color w:val="000000"/>
              </w:rPr>
              <w:t>21.1</w:t>
            </w:r>
          </w:p>
        </w:tc>
        <w:tc>
          <w:tcPr>
            <w:tcW w:w="1792" w:type="dxa"/>
            <w:vAlign w:val="center"/>
          </w:tcPr>
          <w:p w14:paraId="1C9F52AC" w14:textId="6149F50D" w:rsidR="00DA586B" w:rsidRDefault="00DA586B" w:rsidP="004A5BE5">
            <w:pPr>
              <w:pStyle w:val="BodyText"/>
            </w:pPr>
            <w:r>
              <w:rPr>
                <w:color w:val="000000"/>
              </w:rPr>
              <w:t>39.3</w:t>
            </w:r>
          </w:p>
        </w:tc>
        <w:tc>
          <w:tcPr>
            <w:tcW w:w="1311" w:type="dxa"/>
            <w:vAlign w:val="center"/>
          </w:tcPr>
          <w:p w14:paraId="273345FC" w14:textId="6BB1087B" w:rsidR="00DA586B" w:rsidRDefault="00DA586B" w:rsidP="004A5BE5">
            <w:pPr>
              <w:pStyle w:val="BodyText"/>
            </w:pPr>
            <w:r>
              <w:rPr>
                <w:color w:val="000000"/>
              </w:rPr>
              <w:t>26.3</w:t>
            </w:r>
          </w:p>
        </w:tc>
        <w:tc>
          <w:tcPr>
            <w:tcW w:w="1310" w:type="dxa"/>
            <w:vAlign w:val="center"/>
          </w:tcPr>
          <w:p w14:paraId="2EB2A3C4" w14:textId="019F3BEA" w:rsidR="00DA586B" w:rsidRDefault="00DA586B" w:rsidP="004A5BE5">
            <w:pPr>
              <w:pStyle w:val="BodyText"/>
              <w:rPr>
                <w:color w:val="000000"/>
              </w:rPr>
            </w:pPr>
            <w:r>
              <w:rPr>
                <w:color w:val="000000"/>
              </w:rPr>
              <w:t>87.1%</w:t>
            </w:r>
          </w:p>
        </w:tc>
        <w:tc>
          <w:tcPr>
            <w:tcW w:w="1684" w:type="dxa"/>
            <w:vAlign w:val="center"/>
          </w:tcPr>
          <w:p w14:paraId="7510A28B" w14:textId="6E705356" w:rsidR="00DA586B" w:rsidRPr="00DF313F" w:rsidRDefault="00DA586B" w:rsidP="004A5BE5">
            <w:pPr>
              <w:pStyle w:val="BodyText"/>
            </w:pPr>
            <w:r>
              <w:rPr>
                <w:color w:val="000000"/>
              </w:rPr>
              <w:t>Accept</w:t>
            </w:r>
          </w:p>
        </w:tc>
      </w:tr>
      <w:tr w:rsidR="00DA586B" w14:paraId="7A1A40AF" w14:textId="77777777" w:rsidTr="00DA586B">
        <w:trPr>
          <w:trHeight w:val="124"/>
        </w:trPr>
        <w:tc>
          <w:tcPr>
            <w:tcW w:w="1710" w:type="dxa"/>
            <w:vAlign w:val="center"/>
          </w:tcPr>
          <w:p w14:paraId="7E3D7B7E" w14:textId="5B4AC285" w:rsidR="00DA586B" w:rsidRDefault="00DA586B" w:rsidP="004A5BE5">
            <w:pPr>
              <w:pStyle w:val="BodyText"/>
            </w:pPr>
            <w:r>
              <w:rPr>
                <w:color w:val="000000"/>
              </w:rPr>
              <w:lastRenderedPageBreak/>
              <w:t>3</w:t>
            </w:r>
          </w:p>
        </w:tc>
        <w:tc>
          <w:tcPr>
            <w:tcW w:w="1115" w:type="dxa"/>
            <w:vAlign w:val="center"/>
          </w:tcPr>
          <w:p w14:paraId="17B79639" w14:textId="71472250" w:rsidR="00DA586B" w:rsidRDefault="00DA586B" w:rsidP="004A5BE5">
            <w:pPr>
              <w:pStyle w:val="BodyText"/>
            </w:pPr>
            <w:r>
              <w:rPr>
                <w:color w:val="000000"/>
              </w:rPr>
              <w:t>NMEA</w:t>
            </w:r>
          </w:p>
        </w:tc>
        <w:tc>
          <w:tcPr>
            <w:tcW w:w="1324" w:type="dxa"/>
            <w:vAlign w:val="center"/>
          </w:tcPr>
          <w:p w14:paraId="790ACF83" w14:textId="786DE2E6" w:rsidR="00DA586B" w:rsidRDefault="00DA586B" w:rsidP="004A5BE5">
            <w:pPr>
              <w:pStyle w:val="BodyText"/>
            </w:pPr>
            <w:r>
              <w:rPr>
                <w:color w:val="000000"/>
              </w:rPr>
              <w:t>30.2</w:t>
            </w:r>
          </w:p>
        </w:tc>
        <w:tc>
          <w:tcPr>
            <w:tcW w:w="1792" w:type="dxa"/>
            <w:vAlign w:val="center"/>
          </w:tcPr>
          <w:p w14:paraId="2EC7C762" w14:textId="4FBA5942" w:rsidR="00DA586B" w:rsidRDefault="00DA586B" w:rsidP="004A5BE5">
            <w:pPr>
              <w:pStyle w:val="BodyText"/>
            </w:pPr>
            <w:r>
              <w:rPr>
                <w:color w:val="000000"/>
              </w:rPr>
              <w:t>21.1</w:t>
            </w:r>
          </w:p>
        </w:tc>
        <w:tc>
          <w:tcPr>
            <w:tcW w:w="1792" w:type="dxa"/>
            <w:vAlign w:val="center"/>
          </w:tcPr>
          <w:p w14:paraId="4138B891" w14:textId="69A3A983" w:rsidR="00DA586B" w:rsidRDefault="00DA586B" w:rsidP="004A5BE5">
            <w:pPr>
              <w:pStyle w:val="BodyText"/>
            </w:pPr>
            <w:r>
              <w:rPr>
                <w:color w:val="000000"/>
              </w:rPr>
              <w:t>39.3</w:t>
            </w:r>
          </w:p>
        </w:tc>
        <w:tc>
          <w:tcPr>
            <w:tcW w:w="1311" w:type="dxa"/>
            <w:vAlign w:val="center"/>
          </w:tcPr>
          <w:p w14:paraId="380D74D5" w14:textId="2A4A4A41" w:rsidR="00DA586B" w:rsidRDefault="00DA586B" w:rsidP="004A5BE5">
            <w:pPr>
              <w:pStyle w:val="BodyText"/>
            </w:pPr>
            <w:r>
              <w:rPr>
                <w:color w:val="000000"/>
              </w:rPr>
              <w:t>22.8</w:t>
            </w:r>
          </w:p>
        </w:tc>
        <w:tc>
          <w:tcPr>
            <w:tcW w:w="1310" w:type="dxa"/>
            <w:vAlign w:val="center"/>
          </w:tcPr>
          <w:p w14:paraId="26964B0B" w14:textId="7F0F7A46" w:rsidR="00DA586B" w:rsidRDefault="00DA586B" w:rsidP="004A5BE5">
            <w:pPr>
              <w:pStyle w:val="BodyText"/>
              <w:rPr>
                <w:color w:val="000000"/>
              </w:rPr>
            </w:pPr>
            <w:r>
              <w:rPr>
                <w:color w:val="000000"/>
              </w:rPr>
              <w:t>75.5%</w:t>
            </w:r>
          </w:p>
        </w:tc>
        <w:tc>
          <w:tcPr>
            <w:tcW w:w="1684" w:type="dxa"/>
            <w:vAlign w:val="center"/>
          </w:tcPr>
          <w:p w14:paraId="7747E744" w14:textId="243819D4" w:rsidR="00DA586B" w:rsidRPr="00DF313F" w:rsidRDefault="00DA586B" w:rsidP="004A5BE5">
            <w:pPr>
              <w:pStyle w:val="BodyText"/>
            </w:pPr>
            <w:r>
              <w:rPr>
                <w:color w:val="000000"/>
              </w:rPr>
              <w:t>Accept</w:t>
            </w:r>
          </w:p>
        </w:tc>
      </w:tr>
      <w:tr w:rsidR="00DA586B" w14:paraId="3BCA9F69" w14:textId="77777777" w:rsidTr="00DA586B">
        <w:trPr>
          <w:trHeight w:val="124"/>
        </w:trPr>
        <w:tc>
          <w:tcPr>
            <w:tcW w:w="1710" w:type="dxa"/>
            <w:vAlign w:val="center"/>
          </w:tcPr>
          <w:p w14:paraId="5C30646C" w14:textId="00CD3DA5" w:rsidR="00DA586B" w:rsidRDefault="00DA586B" w:rsidP="004A5BE5">
            <w:pPr>
              <w:pStyle w:val="BodyText"/>
            </w:pPr>
            <w:r>
              <w:rPr>
                <w:color w:val="000000"/>
              </w:rPr>
              <w:t>4</w:t>
            </w:r>
          </w:p>
        </w:tc>
        <w:tc>
          <w:tcPr>
            <w:tcW w:w="1115" w:type="dxa"/>
            <w:vAlign w:val="center"/>
          </w:tcPr>
          <w:p w14:paraId="47895DF9" w14:textId="31A9862E" w:rsidR="00DA586B" w:rsidRDefault="00DA586B" w:rsidP="004A5BE5">
            <w:pPr>
              <w:pStyle w:val="BodyText"/>
            </w:pPr>
            <w:r>
              <w:rPr>
                <w:color w:val="000000"/>
              </w:rPr>
              <w:t>NMEA</w:t>
            </w:r>
          </w:p>
        </w:tc>
        <w:tc>
          <w:tcPr>
            <w:tcW w:w="1324" w:type="dxa"/>
            <w:vAlign w:val="center"/>
          </w:tcPr>
          <w:p w14:paraId="7BE6F205" w14:textId="7FBB0CB1" w:rsidR="00DA586B" w:rsidRDefault="00DA586B" w:rsidP="004A5BE5">
            <w:pPr>
              <w:pStyle w:val="BodyText"/>
            </w:pPr>
            <w:r>
              <w:rPr>
                <w:color w:val="000000"/>
              </w:rPr>
              <w:t>30.2</w:t>
            </w:r>
          </w:p>
        </w:tc>
        <w:tc>
          <w:tcPr>
            <w:tcW w:w="1792" w:type="dxa"/>
            <w:vAlign w:val="center"/>
          </w:tcPr>
          <w:p w14:paraId="65DF9E7A" w14:textId="2D06D5F4" w:rsidR="00DA586B" w:rsidRDefault="00DA586B" w:rsidP="004A5BE5">
            <w:pPr>
              <w:pStyle w:val="BodyText"/>
            </w:pPr>
            <w:r>
              <w:rPr>
                <w:color w:val="000000"/>
              </w:rPr>
              <w:t>21.1</w:t>
            </w:r>
          </w:p>
        </w:tc>
        <w:tc>
          <w:tcPr>
            <w:tcW w:w="1792" w:type="dxa"/>
            <w:vAlign w:val="center"/>
          </w:tcPr>
          <w:p w14:paraId="4ECFA77B" w14:textId="1F2E44BC" w:rsidR="00DA586B" w:rsidRDefault="00DA586B" w:rsidP="004A5BE5">
            <w:pPr>
              <w:pStyle w:val="BodyText"/>
            </w:pPr>
            <w:r>
              <w:rPr>
                <w:color w:val="000000"/>
              </w:rPr>
              <w:t>39.3</w:t>
            </w:r>
          </w:p>
        </w:tc>
        <w:tc>
          <w:tcPr>
            <w:tcW w:w="1311" w:type="dxa"/>
            <w:vAlign w:val="center"/>
          </w:tcPr>
          <w:p w14:paraId="0F58E883" w14:textId="69D8A245" w:rsidR="00DA586B" w:rsidRDefault="00DA586B" w:rsidP="004A5BE5">
            <w:pPr>
              <w:pStyle w:val="BodyText"/>
            </w:pPr>
            <w:r>
              <w:rPr>
                <w:color w:val="000000"/>
              </w:rPr>
              <w:t>20.7</w:t>
            </w:r>
          </w:p>
        </w:tc>
        <w:tc>
          <w:tcPr>
            <w:tcW w:w="1310" w:type="dxa"/>
            <w:vAlign w:val="center"/>
          </w:tcPr>
          <w:p w14:paraId="1D3DDC49" w14:textId="36D6335E" w:rsidR="00DA586B" w:rsidRDefault="00DA586B" w:rsidP="004A5BE5">
            <w:pPr>
              <w:pStyle w:val="BodyText"/>
              <w:rPr>
                <w:color w:val="000000"/>
              </w:rPr>
            </w:pPr>
            <w:r>
              <w:rPr>
                <w:color w:val="000000"/>
              </w:rPr>
              <w:t>68.5%</w:t>
            </w:r>
          </w:p>
        </w:tc>
        <w:tc>
          <w:tcPr>
            <w:tcW w:w="1684" w:type="dxa"/>
            <w:vAlign w:val="center"/>
          </w:tcPr>
          <w:p w14:paraId="60DCA05C" w14:textId="318FC1FD" w:rsidR="00DA586B" w:rsidRPr="00DF313F" w:rsidRDefault="00DA586B" w:rsidP="004A5BE5">
            <w:pPr>
              <w:pStyle w:val="BodyText"/>
            </w:pPr>
            <w:r>
              <w:rPr>
                <w:color w:val="000000"/>
              </w:rPr>
              <w:t>Not Accept</w:t>
            </w:r>
          </w:p>
        </w:tc>
      </w:tr>
      <w:tr w:rsidR="00DA586B" w14:paraId="071BB3D9" w14:textId="77777777" w:rsidTr="00DA586B">
        <w:trPr>
          <w:trHeight w:val="124"/>
        </w:trPr>
        <w:tc>
          <w:tcPr>
            <w:tcW w:w="1710" w:type="dxa"/>
            <w:vAlign w:val="center"/>
          </w:tcPr>
          <w:p w14:paraId="67525DDA" w14:textId="19E6CC2F" w:rsidR="00DA586B" w:rsidRDefault="00DA586B" w:rsidP="004A5BE5">
            <w:pPr>
              <w:pStyle w:val="BodyText"/>
            </w:pPr>
            <w:r>
              <w:rPr>
                <w:color w:val="000000"/>
              </w:rPr>
              <w:t>5</w:t>
            </w:r>
          </w:p>
        </w:tc>
        <w:tc>
          <w:tcPr>
            <w:tcW w:w="1115" w:type="dxa"/>
            <w:vAlign w:val="center"/>
          </w:tcPr>
          <w:p w14:paraId="5DE764D0" w14:textId="4DC46B5C" w:rsidR="00DA586B" w:rsidRDefault="00DA586B" w:rsidP="004A5BE5">
            <w:pPr>
              <w:pStyle w:val="BodyText"/>
            </w:pPr>
            <w:r>
              <w:rPr>
                <w:color w:val="000000"/>
              </w:rPr>
              <w:t>NMEA</w:t>
            </w:r>
          </w:p>
        </w:tc>
        <w:tc>
          <w:tcPr>
            <w:tcW w:w="1324" w:type="dxa"/>
            <w:vAlign w:val="center"/>
          </w:tcPr>
          <w:p w14:paraId="111359A1" w14:textId="513DFE37" w:rsidR="00DA586B" w:rsidRDefault="00DA586B" w:rsidP="004A5BE5">
            <w:pPr>
              <w:pStyle w:val="BodyText"/>
            </w:pPr>
            <w:r>
              <w:rPr>
                <w:color w:val="000000"/>
              </w:rPr>
              <w:t>30.2</w:t>
            </w:r>
          </w:p>
        </w:tc>
        <w:tc>
          <w:tcPr>
            <w:tcW w:w="1792" w:type="dxa"/>
            <w:vAlign w:val="center"/>
          </w:tcPr>
          <w:p w14:paraId="2E6235B4" w14:textId="24B9C438" w:rsidR="00DA586B" w:rsidRDefault="00DA586B" w:rsidP="004A5BE5">
            <w:pPr>
              <w:pStyle w:val="BodyText"/>
            </w:pPr>
            <w:r>
              <w:rPr>
                <w:color w:val="000000"/>
              </w:rPr>
              <w:t>21.1</w:t>
            </w:r>
          </w:p>
        </w:tc>
        <w:tc>
          <w:tcPr>
            <w:tcW w:w="1792" w:type="dxa"/>
            <w:vAlign w:val="center"/>
          </w:tcPr>
          <w:p w14:paraId="08B3076C" w14:textId="4F12D7D1" w:rsidR="00DA586B" w:rsidRDefault="00DA586B" w:rsidP="004A5BE5">
            <w:pPr>
              <w:pStyle w:val="BodyText"/>
            </w:pPr>
            <w:r>
              <w:rPr>
                <w:color w:val="000000"/>
              </w:rPr>
              <w:t>39.3</w:t>
            </w:r>
          </w:p>
        </w:tc>
        <w:tc>
          <w:tcPr>
            <w:tcW w:w="1311" w:type="dxa"/>
            <w:vAlign w:val="center"/>
          </w:tcPr>
          <w:p w14:paraId="57306338" w14:textId="7114D3C0" w:rsidR="00DA586B" w:rsidRDefault="00DA586B" w:rsidP="004A5BE5">
            <w:pPr>
              <w:pStyle w:val="BodyText"/>
            </w:pPr>
            <w:r>
              <w:rPr>
                <w:color w:val="000000"/>
              </w:rPr>
              <w:t>23.6</w:t>
            </w:r>
          </w:p>
        </w:tc>
        <w:tc>
          <w:tcPr>
            <w:tcW w:w="1310" w:type="dxa"/>
            <w:vAlign w:val="center"/>
          </w:tcPr>
          <w:p w14:paraId="26800956" w14:textId="470C635D" w:rsidR="00DA586B" w:rsidRDefault="00DA586B" w:rsidP="004A5BE5">
            <w:pPr>
              <w:pStyle w:val="BodyText"/>
              <w:rPr>
                <w:color w:val="000000"/>
              </w:rPr>
            </w:pPr>
            <w:r>
              <w:rPr>
                <w:color w:val="000000"/>
              </w:rPr>
              <w:t>78.1%</w:t>
            </w:r>
          </w:p>
        </w:tc>
        <w:tc>
          <w:tcPr>
            <w:tcW w:w="1684" w:type="dxa"/>
            <w:vAlign w:val="center"/>
          </w:tcPr>
          <w:p w14:paraId="765B42E4" w14:textId="35E02A52" w:rsidR="00DA586B" w:rsidRPr="00DF313F" w:rsidRDefault="00DA586B" w:rsidP="004A5BE5">
            <w:pPr>
              <w:pStyle w:val="BodyText"/>
            </w:pPr>
            <w:r>
              <w:rPr>
                <w:color w:val="000000"/>
              </w:rPr>
              <w:t>Accept</w:t>
            </w:r>
          </w:p>
        </w:tc>
      </w:tr>
      <w:tr w:rsidR="00DA586B" w14:paraId="6735BDAD" w14:textId="77777777" w:rsidTr="00DA586B">
        <w:trPr>
          <w:trHeight w:val="124"/>
        </w:trPr>
        <w:tc>
          <w:tcPr>
            <w:tcW w:w="1710" w:type="dxa"/>
            <w:vAlign w:val="center"/>
          </w:tcPr>
          <w:p w14:paraId="4CCF327F" w14:textId="7D5A1B35" w:rsidR="00DA586B" w:rsidRDefault="00DA586B" w:rsidP="004A5BE5">
            <w:pPr>
              <w:pStyle w:val="BodyText"/>
            </w:pPr>
            <w:r>
              <w:rPr>
                <w:color w:val="000000"/>
              </w:rPr>
              <w:t>6</w:t>
            </w:r>
          </w:p>
        </w:tc>
        <w:tc>
          <w:tcPr>
            <w:tcW w:w="1115" w:type="dxa"/>
            <w:vAlign w:val="center"/>
          </w:tcPr>
          <w:p w14:paraId="43D1017C" w14:textId="2239F0C1" w:rsidR="00DA586B" w:rsidRDefault="00DA586B" w:rsidP="004A5BE5">
            <w:pPr>
              <w:pStyle w:val="BodyText"/>
            </w:pPr>
            <w:r>
              <w:rPr>
                <w:color w:val="000000"/>
              </w:rPr>
              <w:t>NMEA</w:t>
            </w:r>
          </w:p>
        </w:tc>
        <w:tc>
          <w:tcPr>
            <w:tcW w:w="1324" w:type="dxa"/>
            <w:vAlign w:val="center"/>
          </w:tcPr>
          <w:p w14:paraId="4432D999" w14:textId="617D4C7E" w:rsidR="00DA586B" w:rsidRDefault="00DA586B" w:rsidP="004A5BE5">
            <w:pPr>
              <w:pStyle w:val="BodyText"/>
            </w:pPr>
            <w:r>
              <w:rPr>
                <w:color w:val="000000"/>
              </w:rPr>
              <w:t>30.2</w:t>
            </w:r>
          </w:p>
        </w:tc>
        <w:tc>
          <w:tcPr>
            <w:tcW w:w="1792" w:type="dxa"/>
            <w:vAlign w:val="center"/>
          </w:tcPr>
          <w:p w14:paraId="6DD29D78" w14:textId="6F736AF7" w:rsidR="00DA586B" w:rsidRDefault="00DA586B" w:rsidP="004A5BE5">
            <w:pPr>
              <w:pStyle w:val="BodyText"/>
            </w:pPr>
            <w:r>
              <w:rPr>
                <w:color w:val="000000"/>
              </w:rPr>
              <w:t>21.1</w:t>
            </w:r>
          </w:p>
        </w:tc>
        <w:tc>
          <w:tcPr>
            <w:tcW w:w="1792" w:type="dxa"/>
            <w:vAlign w:val="center"/>
          </w:tcPr>
          <w:p w14:paraId="43EFEB19" w14:textId="368B498A" w:rsidR="00DA586B" w:rsidRDefault="00DA586B" w:rsidP="004A5BE5">
            <w:pPr>
              <w:pStyle w:val="BodyText"/>
            </w:pPr>
            <w:r>
              <w:rPr>
                <w:color w:val="000000"/>
              </w:rPr>
              <w:t>39.3</w:t>
            </w:r>
          </w:p>
        </w:tc>
        <w:tc>
          <w:tcPr>
            <w:tcW w:w="1311" w:type="dxa"/>
            <w:vAlign w:val="center"/>
          </w:tcPr>
          <w:p w14:paraId="661AE423" w14:textId="0E0AB0E2" w:rsidR="00DA586B" w:rsidRDefault="00DA586B" w:rsidP="004A5BE5">
            <w:pPr>
              <w:pStyle w:val="BodyText"/>
            </w:pPr>
            <w:r>
              <w:rPr>
                <w:color w:val="000000"/>
              </w:rPr>
              <w:t>29.06</w:t>
            </w:r>
          </w:p>
        </w:tc>
        <w:tc>
          <w:tcPr>
            <w:tcW w:w="1310" w:type="dxa"/>
            <w:vAlign w:val="center"/>
          </w:tcPr>
          <w:p w14:paraId="23940BE0" w14:textId="4B30973B" w:rsidR="00DA586B" w:rsidRDefault="00DA586B" w:rsidP="004A5BE5">
            <w:pPr>
              <w:pStyle w:val="BodyText"/>
              <w:rPr>
                <w:color w:val="000000"/>
              </w:rPr>
            </w:pPr>
            <w:r>
              <w:rPr>
                <w:color w:val="000000"/>
              </w:rPr>
              <w:t>96.2%</w:t>
            </w:r>
          </w:p>
        </w:tc>
        <w:tc>
          <w:tcPr>
            <w:tcW w:w="1684" w:type="dxa"/>
            <w:vAlign w:val="center"/>
          </w:tcPr>
          <w:p w14:paraId="30AF0C8D" w14:textId="3D7E187B" w:rsidR="00DA586B" w:rsidRPr="00DF313F" w:rsidRDefault="00DA586B" w:rsidP="004A5BE5">
            <w:pPr>
              <w:pStyle w:val="BodyText"/>
            </w:pPr>
            <w:r>
              <w:rPr>
                <w:color w:val="000000"/>
              </w:rPr>
              <w:t>Accept</w:t>
            </w:r>
          </w:p>
        </w:tc>
      </w:tr>
      <w:tr w:rsidR="00DA586B" w14:paraId="58DD2A9F" w14:textId="77777777" w:rsidTr="00DA586B">
        <w:trPr>
          <w:trHeight w:val="124"/>
        </w:trPr>
        <w:tc>
          <w:tcPr>
            <w:tcW w:w="1710" w:type="dxa"/>
            <w:vAlign w:val="center"/>
          </w:tcPr>
          <w:p w14:paraId="13BA90F5" w14:textId="2128DC57" w:rsidR="00DA586B" w:rsidRDefault="00DA586B" w:rsidP="004A5BE5">
            <w:pPr>
              <w:pStyle w:val="BodyText"/>
            </w:pPr>
            <w:r>
              <w:rPr>
                <w:color w:val="000000"/>
              </w:rPr>
              <w:t>1</w:t>
            </w:r>
          </w:p>
        </w:tc>
        <w:tc>
          <w:tcPr>
            <w:tcW w:w="1115" w:type="dxa"/>
            <w:vAlign w:val="center"/>
          </w:tcPr>
          <w:p w14:paraId="7757CB30" w14:textId="1E3A4DD2" w:rsidR="00DA586B" w:rsidRDefault="00DA586B" w:rsidP="004A5BE5">
            <w:pPr>
              <w:pStyle w:val="BodyText"/>
            </w:pPr>
            <w:r>
              <w:rPr>
                <w:color w:val="000000"/>
              </w:rPr>
              <w:t>NMOR</w:t>
            </w:r>
          </w:p>
        </w:tc>
        <w:tc>
          <w:tcPr>
            <w:tcW w:w="1324" w:type="dxa"/>
            <w:vAlign w:val="center"/>
          </w:tcPr>
          <w:p w14:paraId="7E1AD583" w14:textId="41F807B8" w:rsidR="00DA586B" w:rsidRDefault="00DA586B" w:rsidP="004A5BE5">
            <w:pPr>
              <w:pStyle w:val="BodyText"/>
            </w:pPr>
            <w:r>
              <w:rPr>
                <w:color w:val="000000"/>
              </w:rPr>
              <w:t>30.1</w:t>
            </w:r>
          </w:p>
        </w:tc>
        <w:tc>
          <w:tcPr>
            <w:tcW w:w="1792" w:type="dxa"/>
            <w:vAlign w:val="center"/>
          </w:tcPr>
          <w:p w14:paraId="667E0424" w14:textId="1CCC2EF8" w:rsidR="00DA586B" w:rsidRDefault="00DA586B" w:rsidP="004A5BE5">
            <w:pPr>
              <w:pStyle w:val="BodyText"/>
            </w:pPr>
            <w:r>
              <w:rPr>
                <w:color w:val="000000"/>
              </w:rPr>
              <w:t>21.1</w:t>
            </w:r>
          </w:p>
        </w:tc>
        <w:tc>
          <w:tcPr>
            <w:tcW w:w="1792" w:type="dxa"/>
            <w:vAlign w:val="center"/>
          </w:tcPr>
          <w:p w14:paraId="0B71B52B" w14:textId="13142E85" w:rsidR="00DA586B" w:rsidRDefault="00DA586B" w:rsidP="004A5BE5">
            <w:pPr>
              <w:pStyle w:val="BodyText"/>
            </w:pPr>
            <w:r>
              <w:rPr>
                <w:color w:val="000000"/>
              </w:rPr>
              <w:t>39.1</w:t>
            </w:r>
          </w:p>
        </w:tc>
        <w:tc>
          <w:tcPr>
            <w:tcW w:w="1311" w:type="dxa"/>
            <w:vAlign w:val="center"/>
          </w:tcPr>
          <w:p w14:paraId="243FEF2A" w14:textId="015AD12E" w:rsidR="00DA586B" w:rsidRDefault="00DA586B" w:rsidP="004A5BE5">
            <w:pPr>
              <w:pStyle w:val="BodyText"/>
            </w:pPr>
            <w:r>
              <w:rPr>
                <w:color w:val="000000"/>
              </w:rPr>
              <w:t>30.8</w:t>
            </w:r>
          </w:p>
        </w:tc>
        <w:tc>
          <w:tcPr>
            <w:tcW w:w="1310" w:type="dxa"/>
            <w:vAlign w:val="center"/>
          </w:tcPr>
          <w:p w14:paraId="6160F0CF" w14:textId="14178424" w:rsidR="00DA586B" w:rsidRDefault="00DA586B" w:rsidP="004A5BE5">
            <w:pPr>
              <w:pStyle w:val="BodyText"/>
              <w:rPr>
                <w:color w:val="000000"/>
              </w:rPr>
            </w:pPr>
            <w:r>
              <w:rPr>
                <w:color w:val="000000"/>
              </w:rPr>
              <w:t>102.3%</w:t>
            </w:r>
          </w:p>
        </w:tc>
        <w:tc>
          <w:tcPr>
            <w:tcW w:w="1684" w:type="dxa"/>
            <w:vAlign w:val="center"/>
          </w:tcPr>
          <w:p w14:paraId="43C6EF1B" w14:textId="4096D098" w:rsidR="00DA586B" w:rsidRPr="00DF313F" w:rsidRDefault="00DA586B" w:rsidP="004A5BE5">
            <w:pPr>
              <w:pStyle w:val="BodyText"/>
            </w:pPr>
            <w:r>
              <w:rPr>
                <w:color w:val="000000"/>
              </w:rPr>
              <w:t>Accept</w:t>
            </w:r>
          </w:p>
        </w:tc>
      </w:tr>
      <w:tr w:rsidR="00DA586B" w14:paraId="0FAADBE5" w14:textId="77777777" w:rsidTr="00DA586B">
        <w:trPr>
          <w:trHeight w:val="124"/>
        </w:trPr>
        <w:tc>
          <w:tcPr>
            <w:tcW w:w="1710" w:type="dxa"/>
            <w:vAlign w:val="center"/>
          </w:tcPr>
          <w:p w14:paraId="37B903C2" w14:textId="303DB2F6" w:rsidR="00DA586B" w:rsidRDefault="00DA586B" w:rsidP="004A5BE5">
            <w:pPr>
              <w:pStyle w:val="BodyText"/>
            </w:pPr>
            <w:r>
              <w:rPr>
                <w:color w:val="000000"/>
              </w:rPr>
              <w:t>2</w:t>
            </w:r>
          </w:p>
        </w:tc>
        <w:tc>
          <w:tcPr>
            <w:tcW w:w="1115" w:type="dxa"/>
            <w:vAlign w:val="center"/>
          </w:tcPr>
          <w:p w14:paraId="4FD1F5D4" w14:textId="148B6992" w:rsidR="00DA586B" w:rsidRDefault="00DA586B" w:rsidP="004A5BE5">
            <w:pPr>
              <w:pStyle w:val="BodyText"/>
            </w:pPr>
            <w:r>
              <w:rPr>
                <w:color w:val="000000"/>
              </w:rPr>
              <w:t>NMOR</w:t>
            </w:r>
          </w:p>
        </w:tc>
        <w:tc>
          <w:tcPr>
            <w:tcW w:w="1324" w:type="dxa"/>
            <w:vAlign w:val="center"/>
          </w:tcPr>
          <w:p w14:paraId="44D0A360" w14:textId="00F5A859" w:rsidR="00DA586B" w:rsidRDefault="00DA586B" w:rsidP="004A5BE5">
            <w:pPr>
              <w:pStyle w:val="BodyText"/>
            </w:pPr>
            <w:r>
              <w:rPr>
                <w:color w:val="000000"/>
              </w:rPr>
              <w:t>30.1</w:t>
            </w:r>
          </w:p>
        </w:tc>
        <w:tc>
          <w:tcPr>
            <w:tcW w:w="1792" w:type="dxa"/>
            <w:vAlign w:val="center"/>
          </w:tcPr>
          <w:p w14:paraId="13188028" w14:textId="47F9B733" w:rsidR="00DA586B" w:rsidRDefault="00DA586B" w:rsidP="004A5BE5">
            <w:pPr>
              <w:pStyle w:val="BodyText"/>
            </w:pPr>
            <w:r>
              <w:rPr>
                <w:color w:val="000000"/>
              </w:rPr>
              <w:t>21.1</w:t>
            </w:r>
          </w:p>
        </w:tc>
        <w:tc>
          <w:tcPr>
            <w:tcW w:w="1792" w:type="dxa"/>
            <w:vAlign w:val="center"/>
          </w:tcPr>
          <w:p w14:paraId="2DF92FB0" w14:textId="630DAC99" w:rsidR="00DA586B" w:rsidRDefault="00DA586B" w:rsidP="004A5BE5">
            <w:pPr>
              <w:pStyle w:val="BodyText"/>
            </w:pPr>
            <w:r>
              <w:rPr>
                <w:color w:val="000000"/>
              </w:rPr>
              <w:t>39.1</w:t>
            </w:r>
          </w:p>
        </w:tc>
        <w:tc>
          <w:tcPr>
            <w:tcW w:w="1311" w:type="dxa"/>
            <w:vAlign w:val="center"/>
          </w:tcPr>
          <w:p w14:paraId="4BA72C68" w14:textId="78E851B2" w:rsidR="00DA586B" w:rsidRDefault="00DA586B" w:rsidP="004A5BE5">
            <w:pPr>
              <w:pStyle w:val="BodyText"/>
            </w:pPr>
            <w:r>
              <w:rPr>
                <w:color w:val="000000"/>
              </w:rPr>
              <w:t>25</w:t>
            </w:r>
          </w:p>
        </w:tc>
        <w:tc>
          <w:tcPr>
            <w:tcW w:w="1310" w:type="dxa"/>
            <w:vAlign w:val="center"/>
          </w:tcPr>
          <w:p w14:paraId="27745949" w14:textId="0393136D" w:rsidR="00DA586B" w:rsidRDefault="00DA586B" w:rsidP="004A5BE5">
            <w:pPr>
              <w:pStyle w:val="BodyText"/>
              <w:rPr>
                <w:color w:val="000000"/>
              </w:rPr>
            </w:pPr>
            <w:r>
              <w:rPr>
                <w:color w:val="000000"/>
              </w:rPr>
              <w:t>83.1%</w:t>
            </w:r>
          </w:p>
        </w:tc>
        <w:tc>
          <w:tcPr>
            <w:tcW w:w="1684" w:type="dxa"/>
            <w:vAlign w:val="center"/>
          </w:tcPr>
          <w:p w14:paraId="675F77D5" w14:textId="556A0F74" w:rsidR="00DA586B" w:rsidRPr="00DF313F" w:rsidRDefault="00DA586B" w:rsidP="004A5BE5">
            <w:pPr>
              <w:pStyle w:val="BodyText"/>
            </w:pPr>
            <w:r>
              <w:rPr>
                <w:color w:val="000000"/>
              </w:rPr>
              <w:t>Accept</w:t>
            </w:r>
          </w:p>
        </w:tc>
      </w:tr>
      <w:tr w:rsidR="00DA586B" w14:paraId="7C844E81" w14:textId="77777777" w:rsidTr="00DA586B">
        <w:trPr>
          <w:trHeight w:val="124"/>
        </w:trPr>
        <w:tc>
          <w:tcPr>
            <w:tcW w:w="1710" w:type="dxa"/>
            <w:vAlign w:val="center"/>
          </w:tcPr>
          <w:p w14:paraId="5E29C50B" w14:textId="51F8A49F" w:rsidR="00DA586B" w:rsidRDefault="00DA586B" w:rsidP="004A5BE5">
            <w:pPr>
              <w:pStyle w:val="BodyText"/>
            </w:pPr>
            <w:r>
              <w:rPr>
                <w:color w:val="000000"/>
              </w:rPr>
              <w:t>3</w:t>
            </w:r>
          </w:p>
        </w:tc>
        <w:tc>
          <w:tcPr>
            <w:tcW w:w="1115" w:type="dxa"/>
            <w:vAlign w:val="center"/>
          </w:tcPr>
          <w:p w14:paraId="03792D89" w14:textId="35B03D3E" w:rsidR="00DA586B" w:rsidRDefault="00DA586B" w:rsidP="004A5BE5">
            <w:pPr>
              <w:pStyle w:val="BodyText"/>
            </w:pPr>
            <w:r>
              <w:rPr>
                <w:color w:val="000000"/>
              </w:rPr>
              <w:t>NMOR</w:t>
            </w:r>
          </w:p>
        </w:tc>
        <w:tc>
          <w:tcPr>
            <w:tcW w:w="1324" w:type="dxa"/>
            <w:vAlign w:val="center"/>
          </w:tcPr>
          <w:p w14:paraId="5AD4A1E2" w14:textId="02935E36" w:rsidR="00DA586B" w:rsidRDefault="00DA586B" w:rsidP="004A5BE5">
            <w:pPr>
              <w:pStyle w:val="BodyText"/>
            </w:pPr>
            <w:r>
              <w:rPr>
                <w:color w:val="000000"/>
              </w:rPr>
              <w:t>30.1</w:t>
            </w:r>
          </w:p>
        </w:tc>
        <w:tc>
          <w:tcPr>
            <w:tcW w:w="1792" w:type="dxa"/>
            <w:vAlign w:val="center"/>
          </w:tcPr>
          <w:p w14:paraId="2A532F06" w14:textId="7C735089" w:rsidR="00DA586B" w:rsidRDefault="00DA586B" w:rsidP="004A5BE5">
            <w:pPr>
              <w:pStyle w:val="BodyText"/>
            </w:pPr>
            <w:r>
              <w:rPr>
                <w:color w:val="000000"/>
              </w:rPr>
              <w:t>21.1</w:t>
            </w:r>
          </w:p>
        </w:tc>
        <w:tc>
          <w:tcPr>
            <w:tcW w:w="1792" w:type="dxa"/>
            <w:vAlign w:val="center"/>
          </w:tcPr>
          <w:p w14:paraId="543FBD70" w14:textId="7868C42F" w:rsidR="00DA586B" w:rsidRDefault="00DA586B" w:rsidP="004A5BE5">
            <w:pPr>
              <w:pStyle w:val="BodyText"/>
            </w:pPr>
            <w:r>
              <w:rPr>
                <w:color w:val="000000"/>
              </w:rPr>
              <w:t>39.1</w:t>
            </w:r>
          </w:p>
        </w:tc>
        <w:tc>
          <w:tcPr>
            <w:tcW w:w="1311" w:type="dxa"/>
            <w:vAlign w:val="center"/>
          </w:tcPr>
          <w:p w14:paraId="2C535DBC" w14:textId="09CF1A5B" w:rsidR="00DA586B" w:rsidRDefault="00DA586B" w:rsidP="004A5BE5">
            <w:pPr>
              <w:pStyle w:val="BodyText"/>
            </w:pPr>
            <w:r>
              <w:rPr>
                <w:color w:val="000000"/>
              </w:rPr>
              <w:t>20.1</w:t>
            </w:r>
          </w:p>
        </w:tc>
        <w:tc>
          <w:tcPr>
            <w:tcW w:w="1310" w:type="dxa"/>
            <w:vAlign w:val="center"/>
          </w:tcPr>
          <w:p w14:paraId="3813B114" w14:textId="6932BC05" w:rsidR="00DA586B" w:rsidRDefault="00DA586B" w:rsidP="004A5BE5">
            <w:pPr>
              <w:pStyle w:val="BodyText"/>
              <w:rPr>
                <w:color w:val="000000"/>
              </w:rPr>
            </w:pPr>
            <w:r>
              <w:rPr>
                <w:color w:val="000000"/>
              </w:rPr>
              <w:t>66.8%</w:t>
            </w:r>
          </w:p>
        </w:tc>
        <w:tc>
          <w:tcPr>
            <w:tcW w:w="1684" w:type="dxa"/>
            <w:vAlign w:val="center"/>
          </w:tcPr>
          <w:p w14:paraId="153FCC4B" w14:textId="480911B3" w:rsidR="00DA586B" w:rsidRPr="00DF313F" w:rsidRDefault="00DA586B" w:rsidP="004A5BE5">
            <w:pPr>
              <w:pStyle w:val="BodyText"/>
            </w:pPr>
            <w:r>
              <w:rPr>
                <w:color w:val="000000"/>
              </w:rPr>
              <w:t>Not Accept</w:t>
            </w:r>
          </w:p>
        </w:tc>
      </w:tr>
      <w:tr w:rsidR="00DA586B" w14:paraId="11C7B45B" w14:textId="77777777" w:rsidTr="00DA586B">
        <w:trPr>
          <w:trHeight w:val="124"/>
        </w:trPr>
        <w:tc>
          <w:tcPr>
            <w:tcW w:w="1710" w:type="dxa"/>
            <w:vAlign w:val="center"/>
          </w:tcPr>
          <w:p w14:paraId="7AC4B793" w14:textId="455B93D5" w:rsidR="00DA586B" w:rsidRDefault="00DA586B" w:rsidP="004A5BE5">
            <w:pPr>
              <w:pStyle w:val="BodyText"/>
            </w:pPr>
            <w:r>
              <w:rPr>
                <w:color w:val="000000"/>
              </w:rPr>
              <w:t>4</w:t>
            </w:r>
          </w:p>
        </w:tc>
        <w:tc>
          <w:tcPr>
            <w:tcW w:w="1115" w:type="dxa"/>
            <w:vAlign w:val="center"/>
          </w:tcPr>
          <w:p w14:paraId="67C38766" w14:textId="5A359259" w:rsidR="00DA586B" w:rsidRDefault="00DA586B" w:rsidP="004A5BE5">
            <w:pPr>
              <w:pStyle w:val="BodyText"/>
            </w:pPr>
            <w:r>
              <w:rPr>
                <w:color w:val="000000"/>
              </w:rPr>
              <w:t>NMOR</w:t>
            </w:r>
          </w:p>
        </w:tc>
        <w:tc>
          <w:tcPr>
            <w:tcW w:w="1324" w:type="dxa"/>
            <w:vAlign w:val="center"/>
          </w:tcPr>
          <w:p w14:paraId="532E3DC7" w14:textId="24AA8601" w:rsidR="00DA586B" w:rsidRDefault="00DA586B" w:rsidP="004A5BE5">
            <w:pPr>
              <w:pStyle w:val="BodyText"/>
            </w:pPr>
            <w:r>
              <w:rPr>
                <w:color w:val="000000"/>
              </w:rPr>
              <w:t>30.1</w:t>
            </w:r>
          </w:p>
        </w:tc>
        <w:tc>
          <w:tcPr>
            <w:tcW w:w="1792" w:type="dxa"/>
            <w:vAlign w:val="center"/>
          </w:tcPr>
          <w:p w14:paraId="3004E073" w14:textId="0337AE3E" w:rsidR="00DA586B" w:rsidRDefault="00DA586B" w:rsidP="004A5BE5">
            <w:pPr>
              <w:pStyle w:val="BodyText"/>
            </w:pPr>
            <w:r>
              <w:rPr>
                <w:color w:val="000000"/>
              </w:rPr>
              <w:t>21.1</w:t>
            </w:r>
          </w:p>
        </w:tc>
        <w:tc>
          <w:tcPr>
            <w:tcW w:w="1792" w:type="dxa"/>
            <w:vAlign w:val="center"/>
          </w:tcPr>
          <w:p w14:paraId="4623577F" w14:textId="29C9373A" w:rsidR="00DA586B" w:rsidRDefault="00DA586B" w:rsidP="004A5BE5">
            <w:pPr>
              <w:pStyle w:val="BodyText"/>
            </w:pPr>
            <w:r>
              <w:rPr>
                <w:color w:val="000000"/>
              </w:rPr>
              <w:t>39.1</w:t>
            </w:r>
          </w:p>
        </w:tc>
        <w:tc>
          <w:tcPr>
            <w:tcW w:w="1311" w:type="dxa"/>
            <w:vAlign w:val="center"/>
          </w:tcPr>
          <w:p w14:paraId="54E0740F" w14:textId="0960997E" w:rsidR="00DA586B" w:rsidRDefault="00DA586B" w:rsidP="004A5BE5">
            <w:pPr>
              <w:pStyle w:val="BodyText"/>
            </w:pPr>
            <w:r>
              <w:rPr>
                <w:color w:val="000000"/>
              </w:rPr>
              <w:t>18.7</w:t>
            </w:r>
          </w:p>
        </w:tc>
        <w:tc>
          <w:tcPr>
            <w:tcW w:w="1310" w:type="dxa"/>
            <w:vAlign w:val="center"/>
          </w:tcPr>
          <w:p w14:paraId="0BDBC614" w14:textId="59ED3573" w:rsidR="00DA586B" w:rsidRDefault="00DA586B" w:rsidP="004A5BE5">
            <w:pPr>
              <w:pStyle w:val="BodyText"/>
              <w:rPr>
                <w:color w:val="000000"/>
              </w:rPr>
            </w:pPr>
            <w:r>
              <w:rPr>
                <w:color w:val="000000"/>
              </w:rPr>
              <w:t>62.1%</w:t>
            </w:r>
          </w:p>
        </w:tc>
        <w:tc>
          <w:tcPr>
            <w:tcW w:w="1684" w:type="dxa"/>
            <w:vAlign w:val="center"/>
          </w:tcPr>
          <w:p w14:paraId="41D143E2" w14:textId="351ACFBE" w:rsidR="00DA586B" w:rsidRPr="00DF313F" w:rsidRDefault="00DA586B" w:rsidP="004A5BE5">
            <w:pPr>
              <w:pStyle w:val="BodyText"/>
            </w:pPr>
            <w:r>
              <w:rPr>
                <w:color w:val="000000"/>
              </w:rPr>
              <w:t>Not Accept</w:t>
            </w:r>
          </w:p>
        </w:tc>
      </w:tr>
      <w:tr w:rsidR="00DA586B" w14:paraId="7C0E97F7" w14:textId="77777777" w:rsidTr="00DA586B">
        <w:trPr>
          <w:trHeight w:val="124"/>
        </w:trPr>
        <w:tc>
          <w:tcPr>
            <w:tcW w:w="1710" w:type="dxa"/>
            <w:vAlign w:val="center"/>
          </w:tcPr>
          <w:p w14:paraId="355ECFE4" w14:textId="7D76944E" w:rsidR="00DA586B" w:rsidRDefault="00DA586B" w:rsidP="004A5BE5">
            <w:pPr>
              <w:pStyle w:val="BodyText"/>
            </w:pPr>
            <w:r>
              <w:rPr>
                <w:color w:val="000000"/>
              </w:rPr>
              <w:t>5</w:t>
            </w:r>
          </w:p>
        </w:tc>
        <w:tc>
          <w:tcPr>
            <w:tcW w:w="1115" w:type="dxa"/>
            <w:vAlign w:val="center"/>
          </w:tcPr>
          <w:p w14:paraId="115A2696" w14:textId="159AAF43" w:rsidR="00DA586B" w:rsidRDefault="00DA586B" w:rsidP="004A5BE5">
            <w:pPr>
              <w:pStyle w:val="BodyText"/>
            </w:pPr>
            <w:r>
              <w:rPr>
                <w:color w:val="000000"/>
              </w:rPr>
              <w:t>NMOR</w:t>
            </w:r>
          </w:p>
        </w:tc>
        <w:tc>
          <w:tcPr>
            <w:tcW w:w="1324" w:type="dxa"/>
            <w:vAlign w:val="center"/>
          </w:tcPr>
          <w:p w14:paraId="4A870A47" w14:textId="10B82A59" w:rsidR="00DA586B" w:rsidRDefault="00DA586B" w:rsidP="004A5BE5">
            <w:pPr>
              <w:pStyle w:val="BodyText"/>
            </w:pPr>
            <w:r>
              <w:rPr>
                <w:color w:val="000000"/>
              </w:rPr>
              <w:t>30.1</w:t>
            </w:r>
          </w:p>
        </w:tc>
        <w:tc>
          <w:tcPr>
            <w:tcW w:w="1792" w:type="dxa"/>
            <w:vAlign w:val="center"/>
          </w:tcPr>
          <w:p w14:paraId="39A23211" w14:textId="3CF7085D" w:rsidR="00DA586B" w:rsidRDefault="00DA586B" w:rsidP="004A5BE5">
            <w:pPr>
              <w:pStyle w:val="BodyText"/>
            </w:pPr>
            <w:r>
              <w:rPr>
                <w:color w:val="000000"/>
              </w:rPr>
              <w:t>21.1</w:t>
            </w:r>
          </w:p>
        </w:tc>
        <w:tc>
          <w:tcPr>
            <w:tcW w:w="1792" w:type="dxa"/>
            <w:vAlign w:val="center"/>
          </w:tcPr>
          <w:p w14:paraId="1E677BB6" w14:textId="2695A1A6" w:rsidR="00DA586B" w:rsidRDefault="00DA586B" w:rsidP="004A5BE5">
            <w:pPr>
              <w:pStyle w:val="BodyText"/>
            </w:pPr>
            <w:r>
              <w:rPr>
                <w:color w:val="000000"/>
              </w:rPr>
              <w:t>39.1</w:t>
            </w:r>
          </w:p>
        </w:tc>
        <w:tc>
          <w:tcPr>
            <w:tcW w:w="1311" w:type="dxa"/>
            <w:vAlign w:val="center"/>
          </w:tcPr>
          <w:p w14:paraId="0301BE2D" w14:textId="725CA7E3" w:rsidR="00DA586B" w:rsidRDefault="00DA586B" w:rsidP="004A5BE5">
            <w:pPr>
              <w:pStyle w:val="BodyText"/>
            </w:pPr>
            <w:r>
              <w:rPr>
                <w:color w:val="000000"/>
              </w:rPr>
              <w:t>21.6</w:t>
            </w:r>
          </w:p>
        </w:tc>
        <w:tc>
          <w:tcPr>
            <w:tcW w:w="1310" w:type="dxa"/>
            <w:vAlign w:val="center"/>
          </w:tcPr>
          <w:p w14:paraId="0417AC75" w14:textId="67A1B343" w:rsidR="00DA586B" w:rsidRDefault="00DA586B" w:rsidP="004A5BE5">
            <w:pPr>
              <w:pStyle w:val="BodyText"/>
              <w:rPr>
                <w:color w:val="000000"/>
              </w:rPr>
            </w:pPr>
            <w:r>
              <w:rPr>
                <w:color w:val="000000"/>
              </w:rPr>
              <w:t>71.8%</w:t>
            </w:r>
          </w:p>
        </w:tc>
        <w:tc>
          <w:tcPr>
            <w:tcW w:w="1684" w:type="dxa"/>
            <w:vAlign w:val="center"/>
          </w:tcPr>
          <w:p w14:paraId="74E97BA4" w14:textId="274473C3" w:rsidR="00DA586B" w:rsidRPr="00DF313F" w:rsidRDefault="00DA586B" w:rsidP="004A5BE5">
            <w:pPr>
              <w:pStyle w:val="BodyText"/>
            </w:pPr>
            <w:r>
              <w:rPr>
                <w:color w:val="000000"/>
              </w:rPr>
              <w:t>Accept</w:t>
            </w:r>
          </w:p>
        </w:tc>
      </w:tr>
      <w:tr w:rsidR="00DA586B" w14:paraId="782CAB5A" w14:textId="77777777" w:rsidTr="00DA586B">
        <w:trPr>
          <w:trHeight w:val="124"/>
        </w:trPr>
        <w:tc>
          <w:tcPr>
            <w:tcW w:w="1710" w:type="dxa"/>
            <w:vAlign w:val="center"/>
          </w:tcPr>
          <w:p w14:paraId="56E8DD5C" w14:textId="0D796A45" w:rsidR="00DA586B" w:rsidRDefault="00DA586B" w:rsidP="004A5BE5">
            <w:pPr>
              <w:pStyle w:val="BodyText"/>
            </w:pPr>
            <w:r>
              <w:rPr>
                <w:color w:val="000000"/>
              </w:rPr>
              <w:t>6</w:t>
            </w:r>
          </w:p>
        </w:tc>
        <w:tc>
          <w:tcPr>
            <w:tcW w:w="1115" w:type="dxa"/>
            <w:vAlign w:val="center"/>
          </w:tcPr>
          <w:p w14:paraId="3E80EB5D" w14:textId="2AE609EE" w:rsidR="00DA586B" w:rsidRDefault="00DA586B" w:rsidP="004A5BE5">
            <w:pPr>
              <w:pStyle w:val="BodyText"/>
            </w:pPr>
            <w:r>
              <w:rPr>
                <w:color w:val="000000"/>
              </w:rPr>
              <w:t>NMOR</w:t>
            </w:r>
          </w:p>
        </w:tc>
        <w:tc>
          <w:tcPr>
            <w:tcW w:w="1324" w:type="dxa"/>
            <w:vAlign w:val="center"/>
          </w:tcPr>
          <w:p w14:paraId="72D21990" w14:textId="6650C626" w:rsidR="00DA586B" w:rsidRDefault="00DA586B" w:rsidP="004A5BE5">
            <w:pPr>
              <w:pStyle w:val="BodyText"/>
            </w:pPr>
            <w:r>
              <w:rPr>
                <w:color w:val="000000"/>
              </w:rPr>
              <w:t>30.1</w:t>
            </w:r>
          </w:p>
        </w:tc>
        <w:tc>
          <w:tcPr>
            <w:tcW w:w="1792" w:type="dxa"/>
            <w:vAlign w:val="center"/>
          </w:tcPr>
          <w:p w14:paraId="012B8DCC" w14:textId="63EC774D" w:rsidR="00DA586B" w:rsidRDefault="00DA586B" w:rsidP="004A5BE5">
            <w:pPr>
              <w:pStyle w:val="BodyText"/>
            </w:pPr>
            <w:r>
              <w:rPr>
                <w:color w:val="000000"/>
              </w:rPr>
              <w:t>21.1</w:t>
            </w:r>
          </w:p>
        </w:tc>
        <w:tc>
          <w:tcPr>
            <w:tcW w:w="1792" w:type="dxa"/>
            <w:vAlign w:val="center"/>
          </w:tcPr>
          <w:p w14:paraId="7EEB6E8C" w14:textId="64B4126C" w:rsidR="00DA586B" w:rsidRDefault="00DA586B" w:rsidP="004A5BE5">
            <w:pPr>
              <w:pStyle w:val="BodyText"/>
            </w:pPr>
            <w:r>
              <w:rPr>
                <w:color w:val="000000"/>
              </w:rPr>
              <w:t>39.1</w:t>
            </w:r>
          </w:p>
        </w:tc>
        <w:tc>
          <w:tcPr>
            <w:tcW w:w="1311" w:type="dxa"/>
            <w:vAlign w:val="center"/>
          </w:tcPr>
          <w:p w14:paraId="28FCEDD8" w14:textId="34C09B7D" w:rsidR="00DA586B" w:rsidRDefault="00DA586B" w:rsidP="004A5BE5">
            <w:pPr>
              <w:pStyle w:val="BodyText"/>
            </w:pPr>
            <w:r>
              <w:rPr>
                <w:color w:val="000000"/>
              </w:rPr>
              <w:t>29.83</w:t>
            </w:r>
          </w:p>
        </w:tc>
        <w:tc>
          <w:tcPr>
            <w:tcW w:w="1310" w:type="dxa"/>
            <w:vAlign w:val="center"/>
          </w:tcPr>
          <w:p w14:paraId="2CF82D25" w14:textId="5C19D0C4" w:rsidR="00DA586B" w:rsidRDefault="00DA586B" w:rsidP="004A5BE5">
            <w:pPr>
              <w:pStyle w:val="BodyText"/>
              <w:rPr>
                <w:color w:val="000000"/>
              </w:rPr>
            </w:pPr>
            <w:r>
              <w:rPr>
                <w:color w:val="000000"/>
              </w:rPr>
              <w:t>99.1%</w:t>
            </w:r>
          </w:p>
        </w:tc>
        <w:tc>
          <w:tcPr>
            <w:tcW w:w="1684" w:type="dxa"/>
            <w:vAlign w:val="center"/>
          </w:tcPr>
          <w:p w14:paraId="0A3D3597" w14:textId="4FE8778D" w:rsidR="00DA586B" w:rsidRPr="00DF313F" w:rsidRDefault="00DA586B" w:rsidP="004A5BE5">
            <w:pPr>
              <w:pStyle w:val="BodyText"/>
            </w:pPr>
            <w:r>
              <w:rPr>
                <w:color w:val="000000"/>
              </w:rPr>
              <w:t>Accept</w:t>
            </w:r>
          </w:p>
        </w:tc>
      </w:tr>
      <w:tr w:rsidR="00DA586B" w14:paraId="01633D1F" w14:textId="77777777" w:rsidTr="00DA586B">
        <w:trPr>
          <w:trHeight w:val="124"/>
        </w:trPr>
        <w:tc>
          <w:tcPr>
            <w:tcW w:w="1710" w:type="dxa"/>
            <w:vAlign w:val="center"/>
          </w:tcPr>
          <w:p w14:paraId="64B69F1E" w14:textId="47FB2A56" w:rsidR="00DA586B" w:rsidRDefault="00DA586B" w:rsidP="004A5BE5">
            <w:pPr>
              <w:pStyle w:val="BodyText"/>
            </w:pPr>
            <w:r>
              <w:rPr>
                <w:color w:val="000000"/>
              </w:rPr>
              <w:t>1</w:t>
            </w:r>
          </w:p>
        </w:tc>
        <w:tc>
          <w:tcPr>
            <w:tcW w:w="1115" w:type="dxa"/>
            <w:vAlign w:val="center"/>
          </w:tcPr>
          <w:p w14:paraId="4D0332D1" w14:textId="0ECFF8B5" w:rsidR="00DA586B" w:rsidRDefault="00DA586B" w:rsidP="004A5BE5">
            <w:pPr>
              <w:pStyle w:val="BodyText"/>
            </w:pPr>
            <w:r>
              <w:rPr>
                <w:color w:val="000000"/>
              </w:rPr>
              <w:t>NPIP</w:t>
            </w:r>
          </w:p>
        </w:tc>
        <w:tc>
          <w:tcPr>
            <w:tcW w:w="1324" w:type="dxa"/>
            <w:vAlign w:val="center"/>
          </w:tcPr>
          <w:p w14:paraId="0EC14B81" w14:textId="14D98CC4" w:rsidR="00DA586B" w:rsidRDefault="00DA586B" w:rsidP="004A5BE5">
            <w:pPr>
              <w:pStyle w:val="BodyText"/>
            </w:pPr>
            <w:r>
              <w:rPr>
                <w:color w:val="000000"/>
              </w:rPr>
              <w:t>35</w:t>
            </w:r>
          </w:p>
        </w:tc>
        <w:tc>
          <w:tcPr>
            <w:tcW w:w="1792" w:type="dxa"/>
            <w:vAlign w:val="center"/>
          </w:tcPr>
          <w:p w14:paraId="287A4398" w14:textId="2671A474" w:rsidR="00DA586B" w:rsidRDefault="00DA586B" w:rsidP="004A5BE5">
            <w:pPr>
              <w:pStyle w:val="BodyText"/>
            </w:pPr>
            <w:r>
              <w:rPr>
                <w:color w:val="000000"/>
              </w:rPr>
              <w:t>24.5</w:t>
            </w:r>
          </w:p>
        </w:tc>
        <w:tc>
          <w:tcPr>
            <w:tcW w:w="1792" w:type="dxa"/>
            <w:vAlign w:val="center"/>
          </w:tcPr>
          <w:p w14:paraId="757FECBE" w14:textId="62E1A5FE" w:rsidR="00DA586B" w:rsidRDefault="00DA586B" w:rsidP="004A5BE5">
            <w:pPr>
              <w:pStyle w:val="BodyText"/>
            </w:pPr>
            <w:r>
              <w:rPr>
                <w:color w:val="000000"/>
              </w:rPr>
              <w:t>45.5</w:t>
            </w:r>
          </w:p>
        </w:tc>
        <w:tc>
          <w:tcPr>
            <w:tcW w:w="1311" w:type="dxa"/>
            <w:vAlign w:val="center"/>
          </w:tcPr>
          <w:p w14:paraId="47AA1CA6" w14:textId="62C01CC1" w:rsidR="00DA586B" w:rsidRDefault="00DA586B" w:rsidP="004A5BE5">
            <w:pPr>
              <w:pStyle w:val="BodyText"/>
            </w:pPr>
            <w:r>
              <w:rPr>
                <w:color w:val="000000"/>
              </w:rPr>
              <w:t>38.9</w:t>
            </w:r>
          </w:p>
        </w:tc>
        <w:tc>
          <w:tcPr>
            <w:tcW w:w="1310" w:type="dxa"/>
            <w:vAlign w:val="center"/>
          </w:tcPr>
          <w:p w14:paraId="7610CE81" w14:textId="7F1BFF96" w:rsidR="00DA586B" w:rsidRDefault="00DA586B" w:rsidP="004A5BE5">
            <w:pPr>
              <w:pStyle w:val="BodyText"/>
              <w:rPr>
                <w:color w:val="000000"/>
              </w:rPr>
            </w:pPr>
            <w:r>
              <w:rPr>
                <w:color w:val="000000"/>
              </w:rPr>
              <w:t>111.1%</w:t>
            </w:r>
          </w:p>
        </w:tc>
        <w:tc>
          <w:tcPr>
            <w:tcW w:w="1684" w:type="dxa"/>
            <w:vAlign w:val="center"/>
          </w:tcPr>
          <w:p w14:paraId="6419EE3C" w14:textId="7381F18D" w:rsidR="00DA586B" w:rsidRPr="00DF313F" w:rsidRDefault="00DA586B" w:rsidP="004A5BE5">
            <w:pPr>
              <w:pStyle w:val="BodyText"/>
            </w:pPr>
            <w:r>
              <w:rPr>
                <w:color w:val="000000"/>
              </w:rPr>
              <w:t>Accept</w:t>
            </w:r>
          </w:p>
        </w:tc>
      </w:tr>
      <w:tr w:rsidR="00DA586B" w14:paraId="56196A47" w14:textId="77777777" w:rsidTr="00DA586B">
        <w:trPr>
          <w:trHeight w:val="124"/>
        </w:trPr>
        <w:tc>
          <w:tcPr>
            <w:tcW w:w="1710" w:type="dxa"/>
            <w:vAlign w:val="center"/>
          </w:tcPr>
          <w:p w14:paraId="572C7838" w14:textId="603B3F6D" w:rsidR="00DA586B" w:rsidRDefault="00DA586B" w:rsidP="004A5BE5">
            <w:pPr>
              <w:pStyle w:val="BodyText"/>
            </w:pPr>
            <w:r>
              <w:rPr>
                <w:color w:val="000000"/>
              </w:rPr>
              <w:t>2</w:t>
            </w:r>
          </w:p>
        </w:tc>
        <w:tc>
          <w:tcPr>
            <w:tcW w:w="1115" w:type="dxa"/>
            <w:vAlign w:val="center"/>
          </w:tcPr>
          <w:p w14:paraId="600CF1C2" w14:textId="1A371C24" w:rsidR="00DA586B" w:rsidRDefault="00DA586B" w:rsidP="004A5BE5">
            <w:pPr>
              <w:pStyle w:val="BodyText"/>
            </w:pPr>
            <w:r>
              <w:rPr>
                <w:color w:val="000000"/>
              </w:rPr>
              <w:t>NPIP</w:t>
            </w:r>
          </w:p>
        </w:tc>
        <w:tc>
          <w:tcPr>
            <w:tcW w:w="1324" w:type="dxa"/>
            <w:vAlign w:val="center"/>
          </w:tcPr>
          <w:p w14:paraId="6BA3769E" w14:textId="4C8B86D9" w:rsidR="00DA586B" w:rsidRDefault="00DA586B" w:rsidP="004A5BE5">
            <w:pPr>
              <w:pStyle w:val="BodyText"/>
            </w:pPr>
            <w:r>
              <w:rPr>
                <w:color w:val="000000"/>
              </w:rPr>
              <w:t>35</w:t>
            </w:r>
          </w:p>
        </w:tc>
        <w:tc>
          <w:tcPr>
            <w:tcW w:w="1792" w:type="dxa"/>
            <w:vAlign w:val="center"/>
          </w:tcPr>
          <w:p w14:paraId="790A6EC0" w14:textId="4C8B8E98" w:rsidR="00DA586B" w:rsidRDefault="00DA586B" w:rsidP="004A5BE5">
            <w:pPr>
              <w:pStyle w:val="BodyText"/>
            </w:pPr>
            <w:r>
              <w:rPr>
                <w:color w:val="000000"/>
              </w:rPr>
              <w:t>24.5</w:t>
            </w:r>
          </w:p>
        </w:tc>
        <w:tc>
          <w:tcPr>
            <w:tcW w:w="1792" w:type="dxa"/>
            <w:vAlign w:val="center"/>
          </w:tcPr>
          <w:p w14:paraId="2047B68F" w14:textId="566E53AD" w:rsidR="00DA586B" w:rsidRDefault="00DA586B" w:rsidP="004A5BE5">
            <w:pPr>
              <w:pStyle w:val="BodyText"/>
            </w:pPr>
            <w:r>
              <w:rPr>
                <w:color w:val="000000"/>
              </w:rPr>
              <w:t>45.5</w:t>
            </w:r>
          </w:p>
        </w:tc>
        <w:tc>
          <w:tcPr>
            <w:tcW w:w="1311" w:type="dxa"/>
            <w:vAlign w:val="center"/>
          </w:tcPr>
          <w:p w14:paraId="7A335AB2" w14:textId="7A783D36" w:rsidR="00DA586B" w:rsidRDefault="00DA586B" w:rsidP="004A5BE5">
            <w:pPr>
              <w:pStyle w:val="BodyText"/>
            </w:pPr>
            <w:r>
              <w:rPr>
                <w:color w:val="000000"/>
              </w:rPr>
              <w:t>34.8</w:t>
            </w:r>
          </w:p>
        </w:tc>
        <w:tc>
          <w:tcPr>
            <w:tcW w:w="1310" w:type="dxa"/>
            <w:vAlign w:val="center"/>
          </w:tcPr>
          <w:p w14:paraId="6603B4EA" w14:textId="71D14BAE" w:rsidR="00DA586B" w:rsidRDefault="00DA586B" w:rsidP="004A5BE5">
            <w:pPr>
              <w:pStyle w:val="BodyText"/>
              <w:rPr>
                <w:color w:val="000000"/>
              </w:rPr>
            </w:pPr>
            <w:r>
              <w:rPr>
                <w:color w:val="000000"/>
              </w:rPr>
              <w:t>99.4%</w:t>
            </w:r>
          </w:p>
        </w:tc>
        <w:tc>
          <w:tcPr>
            <w:tcW w:w="1684" w:type="dxa"/>
            <w:vAlign w:val="center"/>
          </w:tcPr>
          <w:p w14:paraId="1F2B5B32" w14:textId="1C8B75FB" w:rsidR="00DA586B" w:rsidRPr="00DF313F" w:rsidRDefault="00DA586B" w:rsidP="004A5BE5">
            <w:pPr>
              <w:pStyle w:val="BodyText"/>
            </w:pPr>
            <w:r>
              <w:rPr>
                <w:color w:val="000000"/>
              </w:rPr>
              <w:t>Accept</w:t>
            </w:r>
          </w:p>
        </w:tc>
      </w:tr>
      <w:tr w:rsidR="00DA586B" w14:paraId="753604E6" w14:textId="77777777" w:rsidTr="00DA586B">
        <w:trPr>
          <w:trHeight w:val="124"/>
        </w:trPr>
        <w:tc>
          <w:tcPr>
            <w:tcW w:w="1710" w:type="dxa"/>
            <w:vAlign w:val="center"/>
          </w:tcPr>
          <w:p w14:paraId="280EFFC9" w14:textId="1068AA86" w:rsidR="00DA586B" w:rsidRDefault="00DA586B" w:rsidP="004A5BE5">
            <w:pPr>
              <w:pStyle w:val="BodyText"/>
            </w:pPr>
            <w:r>
              <w:rPr>
                <w:color w:val="000000"/>
              </w:rPr>
              <w:t>3</w:t>
            </w:r>
          </w:p>
        </w:tc>
        <w:tc>
          <w:tcPr>
            <w:tcW w:w="1115" w:type="dxa"/>
            <w:vAlign w:val="center"/>
          </w:tcPr>
          <w:p w14:paraId="62777B43" w14:textId="500AA155" w:rsidR="00DA586B" w:rsidRDefault="00DA586B" w:rsidP="004A5BE5">
            <w:pPr>
              <w:pStyle w:val="BodyText"/>
            </w:pPr>
            <w:r>
              <w:rPr>
                <w:color w:val="000000"/>
              </w:rPr>
              <w:t>NPIP</w:t>
            </w:r>
          </w:p>
        </w:tc>
        <w:tc>
          <w:tcPr>
            <w:tcW w:w="1324" w:type="dxa"/>
            <w:vAlign w:val="center"/>
          </w:tcPr>
          <w:p w14:paraId="1CC0B0DA" w14:textId="132086A9" w:rsidR="00DA586B" w:rsidRDefault="00DA586B" w:rsidP="004A5BE5">
            <w:pPr>
              <w:pStyle w:val="BodyText"/>
            </w:pPr>
            <w:r>
              <w:rPr>
                <w:color w:val="000000"/>
              </w:rPr>
              <w:t>35</w:t>
            </w:r>
          </w:p>
        </w:tc>
        <w:tc>
          <w:tcPr>
            <w:tcW w:w="1792" w:type="dxa"/>
            <w:vAlign w:val="center"/>
          </w:tcPr>
          <w:p w14:paraId="274D6A2C" w14:textId="207EA7FC" w:rsidR="00DA586B" w:rsidRDefault="00DA586B" w:rsidP="004A5BE5">
            <w:pPr>
              <w:pStyle w:val="BodyText"/>
            </w:pPr>
            <w:r>
              <w:rPr>
                <w:color w:val="000000"/>
              </w:rPr>
              <w:t>24.5</w:t>
            </w:r>
          </w:p>
        </w:tc>
        <w:tc>
          <w:tcPr>
            <w:tcW w:w="1792" w:type="dxa"/>
            <w:vAlign w:val="center"/>
          </w:tcPr>
          <w:p w14:paraId="5FEEDEB1" w14:textId="1A7DD2B0" w:rsidR="00DA586B" w:rsidRDefault="00DA586B" w:rsidP="004A5BE5">
            <w:pPr>
              <w:pStyle w:val="BodyText"/>
            </w:pPr>
            <w:r>
              <w:rPr>
                <w:color w:val="000000"/>
              </w:rPr>
              <w:t>45.5</w:t>
            </w:r>
          </w:p>
        </w:tc>
        <w:tc>
          <w:tcPr>
            <w:tcW w:w="1311" w:type="dxa"/>
            <w:vAlign w:val="center"/>
          </w:tcPr>
          <w:p w14:paraId="69E21BCB" w14:textId="24871696" w:rsidR="00DA586B" w:rsidRDefault="00DA586B" w:rsidP="004A5BE5">
            <w:pPr>
              <w:pStyle w:val="BodyText"/>
            </w:pPr>
            <w:r>
              <w:rPr>
                <w:color w:val="000000"/>
              </w:rPr>
              <w:t>26.7</w:t>
            </w:r>
          </w:p>
        </w:tc>
        <w:tc>
          <w:tcPr>
            <w:tcW w:w="1310" w:type="dxa"/>
            <w:vAlign w:val="center"/>
          </w:tcPr>
          <w:p w14:paraId="1AB2A21E" w14:textId="6D7A3F86" w:rsidR="00DA586B" w:rsidRDefault="00DA586B" w:rsidP="004A5BE5">
            <w:pPr>
              <w:pStyle w:val="BodyText"/>
              <w:rPr>
                <w:color w:val="000000"/>
              </w:rPr>
            </w:pPr>
            <w:r>
              <w:rPr>
                <w:color w:val="000000"/>
              </w:rPr>
              <w:t>76.3%</w:t>
            </w:r>
          </w:p>
        </w:tc>
        <w:tc>
          <w:tcPr>
            <w:tcW w:w="1684" w:type="dxa"/>
            <w:vAlign w:val="center"/>
          </w:tcPr>
          <w:p w14:paraId="22511F60" w14:textId="11092022" w:rsidR="00DA586B" w:rsidRPr="00DF313F" w:rsidRDefault="00DA586B" w:rsidP="004A5BE5">
            <w:pPr>
              <w:pStyle w:val="BodyText"/>
            </w:pPr>
            <w:r>
              <w:rPr>
                <w:color w:val="000000"/>
              </w:rPr>
              <w:t>Accept</w:t>
            </w:r>
          </w:p>
        </w:tc>
      </w:tr>
      <w:tr w:rsidR="00DA586B" w14:paraId="50CBA9E6" w14:textId="77777777" w:rsidTr="00DA586B">
        <w:trPr>
          <w:trHeight w:val="124"/>
        </w:trPr>
        <w:tc>
          <w:tcPr>
            <w:tcW w:w="1710" w:type="dxa"/>
            <w:vAlign w:val="center"/>
          </w:tcPr>
          <w:p w14:paraId="3466EFBB" w14:textId="1B1B9326" w:rsidR="00DA586B" w:rsidRDefault="00DA586B" w:rsidP="004A5BE5">
            <w:pPr>
              <w:pStyle w:val="BodyText"/>
            </w:pPr>
            <w:r>
              <w:rPr>
                <w:color w:val="000000"/>
              </w:rPr>
              <w:t>4</w:t>
            </w:r>
          </w:p>
        </w:tc>
        <w:tc>
          <w:tcPr>
            <w:tcW w:w="1115" w:type="dxa"/>
            <w:vAlign w:val="center"/>
          </w:tcPr>
          <w:p w14:paraId="6C079C4B" w14:textId="7FFCB4C7" w:rsidR="00DA586B" w:rsidRDefault="00DA586B" w:rsidP="004A5BE5">
            <w:pPr>
              <w:pStyle w:val="BodyText"/>
            </w:pPr>
            <w:r>
              <w:rPr>
                <w:color w:val="000000"/>
              </w:rPr>
              <w:t>NPIP</w:t>
            </w:r>
          </w:p>
        </w:tc>
        <w:tc>
          <w:tcPr>
            <w:tcW w:w="1324" w:type="dxa"/>
            <w:vAlign w:val="center"/>
          </w:tcPr>
          <w:p w14:paraId="7B03CE65" w14:textId="2E725FF5" w:rsidR="00DA586B" w:rsidRDefault="00DA586B" w:rsidP="004A5BE5">
            <w:pPr>
              <w:pStyle w:val="BodyText"/>
            </w:pPr>
            <w:r>
              <w:rPr>
                <w:color w:val="000000"/>
              </w:rPr>
              <w:t>35</w:t>
            </w:r>
          </w:p>
        </w:tc>
        <w:tc>
          <w:tcPr>
            <w:tcW w:w="1792" w:type="dxa"/>
            <w:vAlign w:val="center"/>
          </w:tcPr>
          <w:p w14:paraId="5C120149" w14:textId="1F16C74F" w:rsidR="00DA586B" w:rsidRDefault="00DA586B" w:rsidP="004A5BE5">
            <w:pPr>
              <w:pStyle w:val="BodyText"/>
            </w:pPr>
            <w:r>
              <w:rPr>
                <w:color w:val="000000"/>
              </w:rPr>
              <w:t>24.5</w:t>
            </w:r>
          </w:p>
        </w:tc>
        <w:tc>
          <w:tcPr>
            <w:tcW w:w="1792" w:type="dxa"/>
            <w:vAlign w:val="center"/>
          </w:tcPr>
          <w:p w14:paraId="39C82C74" w14:textId="4CAE1558" w:rsidR="00DA586B" w:rsidRDefault="00DA586B" w:rsidP="004A5BE5">
            <w:pPr>
              <w:pStyle w:val="BodyText"/>
            </w:pPr>
            <w:r>
              <w:rPr>
                <w:color w:val="000000"/>
              </w:rPr>
              <w:t>45.5</w:t>
            </w:r>
          </w:p>
        </w:tc>
        <w:tc>
          <w:tcPr>
            <w:tcW w:w="1311" w:type="dxa"/>
            <w:vAlign w:val="center"/>
          </w:tcPr>
          <w:p w14:paraId="4F5E3D4D" w14:textId="362698DF" w:rsidR="00DA586B" w:rsidRDefault="00DA586B" w:rsidP="004A5BE5">
            <w:pPr>
              <w:pStyle w:val="BodyText"/>
            </w:pPr>
            <w:r>
              <w:rPr>
                <w:color w:val="000000"/>
              </w:rPr>
              <w:t>24.3</w:t>
            </w:r>
          </w:p>
        </w:tc>
        <w:tc>
          <w:tcPr>
            <w:tcW w:w="1310" w:type="dxa"/>
            <w:vAlign w:val="center"/>
          </w:tcPr>
          <w:p w14:paraId="3A2B2885" w14:textId="01C37C68" w:rsidR="00DA586B" w:rsidRDefault="00DA586B" w:rsidP="004A5BE5">
            <w:pPr>
              <w:pStyle w:val="BodyText"/>
              <w:rPr>
                <w:color w:val="000000"/>
              </w:rPr>
            </w:pPr>
            <w:r>
              <w:rPr>
                <w:color w:val="000000"/>
              </w:rPr>
              <w:t>69.4%</w:t>
            </w:r>
          </w:p>
        </w:tc>
        <w:tc>
          <w:tcPr>
            <w:tcW w:w="1684" w:type="dxa"/>
            <w:vAlign w:val="center"/>
          </w:tcPr>
          <w:p w14:paraId="6D6280AC" w14:textId="5E7E0AB2" w:rsidR="00DA586B" w:rsidRPr="00DF313F" w:rsidRDefault="00DA586B" w:rsidP="004A5BE5">
            <w:pPr>
              <w:pStyle w:val="BodyText"/>
            </w:pPr>
            <w:r>
              <w:rPr>
                <w:color w:val="000000"/>
              </w:rPr>
              <w:t>Not Accept</w:t>
            </w:r>
          </w:p>
        </w:tc>
      </w:tr>
      <w:tr w:rsidR="00DA586B" w14:paraId="5852DCB8" w14:textId="77777777" w:rsidTr="00DA586B">
        <w:trPr>
          <w:trHeight w:val="124"/>
        </w:trPr>
        <w:tc>
          <w:tcPr>
            <w:tcW w:w="1710" w:type="dxa"/>
            <w:vAlign w:val="center"/>
          </w:tcPr>
          <w:p w14:paraId="04B947E9" w14:textId="54A506DB" w:rsidR="00DA586B" w:rsidRDefault="00DA586B" w:rsidP="004A5BE5">
            <w:pPr>
              <w:pStyle w:val="BodyText"/>
            </w:pPr>
            <w:r>
              <w:rPr>
                <w:color w:val="000000"/>
              </w:rPr>
              <w:t>5</w:t>
            </w:r>
          </w:p>
        </w:tc>
        <w:tc>
          <w:tcPr>
            <w:tcW w:w="1115" w:type="dxa"/>
            <w:vAlign w:val="center"/>
          </w:tcPr>
          <w:p w14:paraId="5308702A" w14:textId="09931305" w:rsidR="00DA586B" w:rsidRDefault="00DA586B" w:rsidP="004A5BE5">
            <w:pPr>
              <w:pStyle w:val="BodyText"/>
            </w:pPr>
            <w:r>
              <w:rPr>
                <w:color w:val="000000"/>
              </w:rPr>
              <w:t>NPIP</w:t>
            </w:r>
          </w:p>
        </w:tc>
        <w:tc>
          <w:tcPr>
            <w:tcW w:w="1324" w:type="dxa"/>
            <w:vAlign w:val="center"/>
          </w:tcPr>
          <w:p w14:paraId="05C3CFC8" w14:textId="355CB79C" w:rsidR="00DA586B" w:rsidRDefault="00DA586B" w:rsidP="004A5BE5">
            <w:pPr>
              <w:pStyle w:val="BodyText"/>
            </w:pPr>
            <w:r>
              <w:rPr>
                <w:color w:val="000000"/>
              </w:rPr>
              <w:t>35</w:t>
            </w:r>
          </w:p>
        </w:tc>
        <w:tc>
          <w:tcPr>
            <w:tcW w:w="1792" w:type="dxa"/>
            <w:vAlign w:val="center"/>
          </w:tcPr>
          <w:p w14:paraId="4406DAF0" w14:textId="358225AA" w:rsidR="00DA586B" w:rsidRDefault="00DA586B" w:rsidP="004A5BE5">
            <w:pPr>
              <w:pStyle w:val="BodyText"/>
            </w:pPr>
            <w:r>
              <w:rPr>
                <w:color w:val="000000"/>
              </w:rPr>
              <w:t>24.5</w:t>
            </w:r>
          </w:p>
        </w:tc>
        <w:tc>
          <w:tcPr>
            <w:tcW w:w="1792" w:type="dxa"/>
            <w:vAlign w:val="center"/>
          </w:tcPr>
          <w:p w14:paraId="5609F444" w14:textId="5C0471B3" w:rsidR="00DA586B" w:rsidRDefault="00DA586B" w:rsidP="004A5BE5">
            <w:pPr>
              <w:pStyle w:val="BodyText"/>
            </w:pPr>
            <w:r>
              <w:rPr>
                <w:color w:val="000000"/>
              </w:rPr>
              <w:t>45.5</w:t>
            </w:r>
          </w:p>
        </w:tc>
        <w:tc>
          <w:tcPr>
            <w:tcW w:w="1311" w:type="dxa"/>
            <w:vAlign w:val="center"/>
          </w:tcPr>
          <w:p w14:paraId="56ECAEB1" w14:textId="360E5D06" w:rsidR="00DA586B" w:rsidRDefault="00DA586B" w:rsidP="004A5BE5">
            <w:pPr>
              <w:pStyle w:val="BodyText"/>
            </w:pPr>
            <w:r>
              <w:rPr>
                <w:color w:val="000000"/>
              </w:rPr>
              <w:t>34.8</w:t>
            </w:r>
          </w:p>
        </w:tc>
        <w:tc>
          <w:tcPr>
            <w:tcW w:w="1310" w:type="dxa"/>
            <w:vAlign w:val="center"/>
          </w:tcPr>
          <w:p w14:paraId="4C218771" w14:textId="60137709" w:rsidR="00DA586B" w:rsidRDefault="00DA586B" w:rsidP="004A5BE5">
            <w:pPr>
              <w:pStyle w:val="BodyText"/>
              <w:rPr>
                <w:color w:val="000000"/>
              </w:rPr>
            </w:pPr>
            <w:r>
              <w:rPr>
                <w:color w:val="000000"/>
              </w:rPr>
              <w:t>99.4%</w:t>
            </w:r>
          </w:p>
        </w:tc>
        <w:tc>
          <w:tcPr>
            <w:tcW w:w="1684" w:type="dxa"/>
            <w:vAlign w:val="center"/>
          </w:tcPr>
          <w:p w14:paraId="50F69BE9" w14:textId="230B8D0B" w:rsidR="00DA586B" w:rsidRPr="00DF313F" w:rsidRDefault="00DA586B" w:rsidP="004A5BE5">
            <w:pPr>
              <w:pStyle w:val="BodyText"/>
            </w:pPr>
            <w:r>
              <w:rPr>
                <w:color w:val="000000"/>
              </w:rPr>
              <w:t>Accept</w:t>
            </w:r>
          </w:p>
        </w:tc>
      </w:tr>
      <w:tr w:rsidR="00DA586B" w14:paraId="44B58F4E" w14:textId="77777777" w:rsidTr="00DA586B">
        <w:trPr>
          <w:trHeight w:val="124"/>
        </w:trPr>
        <w:tc>
          <w:tcPr>
            <w:tcW w:w="1710" w:type="dxa"/>
            <w:vAlign w:val="center"/>
          </w:tcPr>
          <w:p w14:paraId="7DEA69EA" w14:textId="353454AA" w:rsidR="00DA586B" w:rsidRDefault="00DA586B" w:rsidP="004A5BE5">
            <w:pPr>
              <w:pStyle w:val="BodyText"/>
            </w:pPr>
            <w:r>
              <w:rPr>
                <w:color w:val="000000"/>
              </w:rPr>
              <w:t>6</w:t>
            </w:r>
          </w:p>
        </w:tc>
        <w:tc>
          <w:tcPr>
            <w:tcW w:w="1115" w:type="dxa"/>
            <w:vAlign w:val="center"/>
          </w:tcPr>
          <w:p w14:paraId="24EE2581" w14:textId="3C95B917" w:rsidR="00DA586B" w:rsidRDefault="00DA586B" w:rsidP="004A5BE5">
            <w:pPr>
              <w:pStyle w:val="BodyText"/>
            </w:pPr>
            <w:r>
              <w:rPr>
                <w:color w:val="000000"/>
              </w:rPr>
              <w:t>NPIP</w:t>
            </w:r>
          </w:p>
        </w:tc>
        <w:tc>
          <w:tcPr>
            <w:tcW w:w="1324" w:type="dxa"/>
            <w:vAlign w:val="center"/>
          </w:tcPr>
          <w:p w14:paraId="5F218421" w14:textId="7D8ACB69" w:rsidR="00DA586B" w:rsidRDefault="00DA586B" w:rsidP="004A5BE5">
            <w:pPr>
              <w:pStyle w:val="BodyText"/>
            </w:pPr>
            <w:r>
              <w:rPr>
                <w:color w:val="000000"/>
              </w:rPr>
              <w:t>35</w:t>
            </w:r>
          </w:p>
        </w:tc>
        <w:tc>
          <w:tcPr>
            <w:tcW w:w="1792" w:type="dxa"/>
            <w:vAlign w:val="center"/>
          </w:tcPr>
          <w:p w14:paraId="23D6BDA8" w14:textId="362E43CF" w:rsidR="00DA586B" w:rsidRDefault="00DA586B" w:rsidP="004A5BE5">
            <w:pPr>
              <w:pStyle w:val="BodyText"/>
            </w:pPr>
            <w:r>
              <w:rPr>
                <w:color w:val="000000"/>
              </w:rPr>
              <w:t>24.5</w:t>
            </w:r>
          </w:p>
        </w:tc>
        <w:tc>
          <w:tcPr>
            <w:tcW w:w="1792" w:type="dxa"/>
            <w:vAlign w:val="center"/>
          </w:tcPr>
          <w:p w14:paraId="00369D71" w14:textId="29B72844" w:rsidR="00DA586B" w:rsidRDefault="00DA586B" w:rsidP="004A5BE5">
            <w:pPr>
              <w:pStyle w:val="BodyText"/>
            </w:pPr>
            <w:r>
              <w:rPr>
                <w:color w:val="000000"/>
              </w:rPr>
              <w:t>45.5</w:t>
            </w:r>
          </w:p>
        </w:tc>
        <w:tc>
          <w:tcPr>
            <w:tcW w:w="1311" w:type="dxa"/>
            <w:vAlign w:val="center"/>
          </w:tcPr>
          <w:p w14:paraId="4A42AF7F" w14:textId="2DB7A2AA" w:rsidR="00DA586B" w:rsidRDefault="00DA586B" w:rsidP="004A5BE5">
            <w:pPr>
              <w:pStyle w:val="BodyText"/>
            </w:pPr>
            <w:r>
              <w:rPr>
                <w:color w:val="000000"/>
              </w:rPr>
              <w:t>37.29</w:t>
            </w:r>
          </w:p>
        </w:tc>
        <w:tc>
          <w:tcPr>
            <w:tcW w:w="1310" w:type="dxa"/>
            <w:vAlign w:val="center"/>
          </w:tcPr>
          <w:p w14:paraId="63776ED5" w14:textId="78E814B8" w:rsidR="00DA586B" w:rsidRDefault="00DA586B" w:rsidP="004A5BE5">
            <w:pPr>
              <w:pStyle w:val="BodyText"/>
              <w:rPr>
                <w:color w:val="000000"/>
              </w:rPr>
            </w:pPr>
            <w:r>
              <w:rPr>
                <w:color w:val="000000"/>
              </w:rPr>
              <w:t>106.5%</w:t>
            </w:r>
          </w:p>
        </w:tc>
        <w:tc>
          <w:tcPr>
            <w:tcW w:w="1684" w:type="dxa"/>
            <w:vAlign w:val="center"/>
          </w:tcPr>
          <w:p w14:paraId="7B5384DC" w14:textId="2C9FFB74" w:rsidR="00DA586B" w:rsidRPr="00DF313F" w:rsidRDefault="00DA586B" w:rsidP="004A5BE5">
            <w:pPr>
              <w:pStyle w:val="BodyText"/>
            </w:pPr>
            <w:r>
              <w:rPr>
                <w:color w:val="000000"/>
              </w:rPr>
              <w:t>Accept</w:t>
            </w:r>
          </w:p>
        </w:tc>
      </w:tr>
      <w:tr w:rsidR="00DA586B" w14:paraId="54745AF3" w14:textId="77777777" w:rsidTr="00DA586B">
        <w:trPr>
          <w:trHeight w:val="124"/>
        </w:trPr>
        <w:tc>
          <w:tcPr>
            <w:tcW w:w="1710" w:type="dxa"/>
            <w:vAlign w:val="center"/>
          </w:tcPr>
          <w:p w14:paraId="04476A39" w14:textId="2DAD97D9" w:rsidR="00DA586B" w:rsidRDefault="00DA586B" w:rsidP="004A5BE5">
            <w:pPr>
              <w:pStyle w:val="BodyText"/>
            </w:pPr>
            <w:r>
              <w:rPr>
                <w:color w:val="000000"/>
              </w:rPr>
              <w:t>1</w:t>
            </w:r>
          </w:p>
        </w:tc>
        <w:tc>
          <w:tcPr>
            <w:tcW w:w="1115" w:type="dxa"/>
            <w:vAlign w:val="center"/>
          </w:tcPr>
          <w:p w14:paraId="42C2B9BD" w14:textId="65CF47FB" w:rsidR="00DA586B" w:rsidRDefault="00DA586B" w:rsidP="004A5BE5">
            <w:pPr>
              <w:pStyle w:val="BodyText"/>
            </w:pPr>
            <w:r>
              <w:rPr>
                <w:color w:val="000000"/>
              </w:rPr>
              <w:t>NPYR</w:t>
            </w:r>
          </w:p>
        </w:tc>
        <w:tc>
          <w:tcPr>
            <w:tcW w:w="1324" w:type="dxa"/>
            <w:vAlign w:val="center"/>
          </w:tcPr>
          <w:p w14:paraId="435C67DE" w14:textId="6E3603CF" w:rsidR="00DA586B" w:rsidRDefault="00DA586B" w:rsidP="004A5BE5">
            <w:pPr>
              <w:pStyle w:val="BodyText"/>
            </w:pPr>
            <w:r>
              <w:rPr>
                <w:color w:val="000000"/>
              </w:rPr>
              <w:t>45.2</w:t>
            </w:r>
          </w:p>
        </w:tc>
        <w:tc>
          <w:tcPr>
            <w:tcW w:w="1792" w:type="dxa"/>
            <w:vAlign w:val="center"/>
          </w:tcPr>
          <w:p w14:paraId="4B09922E" w14:textId="2701BDFB" w:rsidR="00DA586B" w:rsidRDefault="00DA586B" w:rsidP="004A5BE5">
            <w:pPr>
              <w:pStyle w:val="BodyText"/>
            </w:pPr>
            <w:r>
              <w:rPr>
                <w:color w:val="000000"/>
              </w:rPr>
              <w:t>31.6</w:t>
            </w:r>
          </w:p>
        </w:tc>
        <w:tc>
          <w:tcPr>
            <w:tcW w:w="1792" w:type="dxa"/>
            <w:vAlign w:val="center"/>
          </w:tcPr>
          <w:p w14:paraId="4939C314" w14:textId="60F9F124" w:rsidR="00DA586B" w:rsidRDefault="00DA586B" w:rsidP="004A5BE5">
            <w:pPr>
              <w:pStyle w:val="BodyText"/>
            </w:pPr>
            <w:r>
              <w:rPr>
                <w:color w:val="000000"/>
              </w:rPr>
              <w:t>58.8</w:t>
            </w:r>
          </w:p>
        </w:tc>
        <w:tc>
          <w:tcPr>
            <w:tcW w:w="1311" w:type="dxa"/>
            <w:vAlign w:val="center"/>
          </w:tcPr>
          <w:p w14:paraId="47FDC456" w14:textId="237FC1E5" w:rsidR="00DA586B" w:rsidRDefault="00DA586B" w:rsidP="004A5BE5">
            <w:pPr>
              <w:pStyle w:val="BodyText"/>
            </w:pPr>
            <w:r>
              <w:rPr>
                <w:color w:val="000000"/>
              </w:rPr>
              <w:t>51.3</w:t>
            </w:r>
          </w:p>
        </w:tc>
        <w:tc>
          <w:tcPr>
            <w:tcW w:w="1310" w:type="dxa"/>
            <w:vAlign w:val="center"/>
          </w:tcPr>
          <w:p w14:paraId="5F7DA113" w14:textId="773E2D34" w:rsidR="00DA586B" w:rsidRDefault="00DA586B" w:rsidP="004A5BE5">
            <w:pPr>
              <w:pStyle w:val="BodyText"/>
              <w:rPr>
                <w:color w:val="000000"/>
              </w:rPr>
            </w:pPr>
            <w:r>
              <w:rPr>
                <w:color w:val="000000"/>
              </w:rPr>
              <w:t>113.5%</w:t>
            </w:r>
          </w:p>
        </w:tc>
        <w:tc>
          <w:tcPr>
            <w:tcW w:w="1684" w:type="dxa"/>
            <w:vAlign w:val="center"/>
          </w:tcPr>
          <w:p w14:paraId="6D61EA8F" w14:textId="2068EE4D" w:rsidR="00DA586B" w:rsidRPr="00DF313F" w:rsidRDefault="00DA586B" w:rsidP="004A5BE5">
            <w:pPr>
              <w:pStyle w:val="BodyText"/>
            </w:pPr>
            <w:r>
              <w:rPr>
                <w:color w:val="000000"/>
              </w:rPr>
              <w:t>Accept</w:t>
            </w:r>
          </w:p>
        </w:tc>
      </w:tr>
      <w:tr w:rsidR="00DA586B" w14:paraId="079F5443" w14:textId="77777777" w:rsidTr="00DA586B">
        <w:trPr>
          <w:trHeight w:val="124"/>
        </w:trPr>
        <w:tc>
          <w:tcPr>
            <w:tcW w:w="1710" w:type="dxa"/>
            <w:vAlign w:val="center"/>
          </w:tcPr>
          <w:p w14:paraId="0ED1F73E" w14:textId="1894B99B" w:rsidR="00DA586B" w:rsidRDefault="00DA586B" w:rsidP="004A5BE5">
            <w:pPr>
              <w:pStyle w:val="BodyText"/>
            </w:pPr>
            <w:r>
              <w:rPr>
                <w:color w:val="000000"/>
              </w:rPr>
              <w:t>2</w:t>
            </w:r>
          </w:p>
        </w:tc>
        <w:tc>
          <w:tcPr>
            <w:tcW w:w="1115" w:type="dxa"/>
            <w:vAlign w:val="center"/>
          </w:tcPr>
          <w:p w14:paraId="2806CCA2" w14:textId="6D27C609" w:rsidR="00DA586B" w:rsidRDefault="00DA586B" w:rsidP="004A5BE5">
            <w:pPr>
              <w:pStyle w:val="BodyText"/>
            </w:pPr>
            <w:r>
              <w:rPr>
                <w:color w:val="000000"/>
              </w:rPr>
              <w:t>NPYR</w:t>
            </w:r>
          </w:p>
        </w:tc>
        <w:tc>
          <w:tcPr>
            <w:tcW w:w="1324" w:type="dxa"/>
            <w:vAlign w:val="center"/>
          </w:tcPr>
          <w:p w14:paraId="27E524CA" w14:textId="56E638E6" w:rsidR="00DA586B" w:rsidRDefault="00DA586B" w:rsidP="004A5BE5">
            <w:pPr>
              <w:pStyle w:val="BodyText"/>
            </w:pPr>
            <w:r>
              <w:rPr>
                <w:color w:val="000000"/>
              </w:rPr>
              <w:t>45.2</w:t>
            </w:r>
          </w:p>
        </w:tc>
        <w:tc>
          <w:tcPr>
            <w:tcW w:w="1792" w:type="dxa"/>
            <w:vAlign w:val="center"/>
          </w:tcPr>
          <w:p w14:paraId="1CC12D3B" w14:textId="7E5A979B" w:rsidR="00DA586B" w:rsidRDefault="00DA586B" w:rsidP="004A5BE5">
            <w:pPr>
              <w:pStyle w:val="BodyText"/>
            </w:pPr>
            <w:r>
              <w:rPr>
                <w:color w:val="000000"/>
              </w:rPr>
              <w:t>31.6</w:t>
            </w:r>
          </w:p>
        </w:tc>
        <w:tc>
          <w:tcPr>
            <w:tcW w:w="1792" w:type="dxa"/>
            <w:vAlign w:val="center"/>
          </w:tcPr>
          <w:p w14:paraId="39F0EDBA" w14:textId="173937A6" w:rsidR="00DA586B" w:rsidRDefault="00DA586B" w:rsidP="004A5BE5">
            <w:pPr>
              <w:pStyle w:val="BodyText"/>
            </w:pPr>
            <w:r>
              <w:rPr>
                <w:color w:val="000000"/>
              </w:rPr>
              <w:t>58.8</w:t>
            </w:r>
          </w:p>
        </w:tc>
        <w:tc>
          <w:tcPr>
            <w:tcW w:w="1311" w:type="dxa"/>
            <w:vAlign w:val="center"/>
          </w:tcPr>
          <w:p w14:paraId="6ADCC25F" w14:textId="0E63DDBF" w:rsidR="00DA586B" w:rsidRDefault="00DA586B" w:rsidP="004A5BE5">
            <w:pPr>
              <w:pStyle w:val="BodyText"/>
            </w:pPr>
            <w:r>
              <w:rPr>
                <w:color w:val="000000"/>
              </w:rPr>
              <w:t>48.6</w:t>
            </w:r>
          </w:p>
        </w:tc>
        <w:tc>
          <w:tcPr>
            <w:tcW w:w="1310" w:type="dxa"/>
            <w:vAlign w:val="center"/>
          </w:tcPr>
          <w:p w14:paraId="1D18F2FA" w14:textId="283E95B8" w:rsidR="00DA586B" w:rsidRDefault="00DA586B" w:rsidP="004A5BE5">
            <w:pPr>
              <w:pStyle w:val="BodyText"/>
              <w:rPr>
                <w:color w:val="000000"/>
              </w:rPr>
            </w:pPr>
            <w:r>
              <w:rPr>
                <w:color w:val="000000"/>
              </w:rPr>
              <w:t>107.5%</w:t>
            </w:r>
          </w:p>
        </w:tc>
        <w:tc>
          <w:tcPr>
            <w:tcW w:w="1684" w:type="dxa"/>
            <w:vAlign w:val="center"/>
          </w:tcPr>
          <w:p w14:paraId="3219B37E" w14:textId="70642B5B" w:rsidR="00DA586B" w:rsidRPr="00DF313F" w:rsidRDefault="00DA586B" w:rsidP="004A5BE5">
            <w:pPr>
              <w:pStyle w:val="BodyText"/>
            </w:pPr>
            <w:r>
              <w:rPr>
                <w:color w:val="000000"/>
              </w:rPr>
              <w:t>Accept</w:t>
            </w:r>
          </w:p>
        </w:tc>
      </w:tr>
      <w:tr w:rsidR="00DA586B" w14:paraId="665CF828" w14:textId="77777777" w:rsidTr="00DA586B">
        <w:trPr>
          <w:trHeight w:val="124"/>
        </w:trPr>
        <w:tc>
          <w:tcPr>
            <w:tcW w:w="1710" w:type="dxa"/>
            <w:vAlign w:val="center"/>
          </w:tcPr>
          <w:p w14:paraId="06704C76" w14:textId="7E4C17F1" w:rsidR="00DA586B" w:rsidRDefault="00DA586B" w:rsidP="004A5BE5">
            <w:pPr>
              <w:pStyle w:val="BodyText"/>
            </w:pPr>
            <w:r>
              <w:rPr>
                <w:color w:val="000000"/>
              </w:rPr>
              <w:t>3</w:t>
            </w:r>
          </w:p>
        </w:tc>
        <w:tc>
          <w:tcPr>
            <w:tcW w:w="1115" w:type="dxa"/>
            <w:vAlign w:val="center"/>
          </w:tcPr>
          <w:p w14:paraId="1D31EE3C" w14:textId="434535AD" w:rsidR="00DA586B" w:rsidRDefault="00DA586B" w:rsidP="004A5BE5">
            <w:pPr>
              <w:pStyle w:val="BodyText"/>
            </w:pPr>
            <w:r>
              <w:rPr>
                <w:color w:val="000000"/>
              </w:rPr>
              <w:t>NPYR</w:t>
            </w:r>
          </w:p>
        </w:tc>
        <w:tc>
          <w:tcPr>
            <w:tcW w:w="1324" w:type="dxa"/>
            <w:vAlign w:val="center"/>
          </w:tcPr>
          <w:p w14:paraId="1F8D4373" w14:textId="2BC5B762" w:rsidR="00DA586B" w:rsidRDefault="00DA586B" w:rsidP="004A5BE5">
            <w:pPr>
              <w:pStyle w:val="BodyText"/>
            </w:pPr>
            <w:r>
              <w:rPr>
                <w:color w:val="000000"/>
              </w:rPr>
              <w:t>45.2</w:t>
            </w:r>
          </w:p>
        </w:tc>
        <w:tc>
          <w:tcPr>
            <w:tcW w:w="1792" w:type="dxa"/>
            <w:vAlign w:val="center"/>
          </w:tcPr>
          <w:p w14:paraId="0961497B" w14:textId="65570810" w:rsidR="00DA586B" w:rsidRDefault="00DA586B" w:rsidP="004A5BE5">
            <w:pPr>
              <w:pStyle w:val="BodyText"/>
            </w:pPr>
            <w:r>
              <w:rPr>
                <w:color w:val="000000"/>
              </w:rPr>
              <w:t>31.6</w:t>
            </w:r>
          </w:p>
        </w:tc>
        <w:tc>
          <w:tcPr>
            <w:tcW w:w="1792" w:type="dxa"/>
            <w:vAlign w:val="center"/>
          </w:tcPr>
          <w:p w14:paraId="744C97B9" w14:textId="00ED3950" w:rsidR="00DA586B" w:rsidRDefault="00DA586B" w:rsidP="004A5BE5">
            <w:pPr>
              <w:pStyle w:val="BodyText"/>
            </w:pPr>
            <w:r>
              <w:rPr>
                <w:color w:val="000000"/>
              </w:rPr>
              <w:t>58.8</w:t>
            </w:r>
          </w:p>
        </w:tc>
        <w:tc>
          <w:tcPr>
            <w:tcW w:w="1311" w:type="dxa"/>
            <w:vAlign w:val="center"/>
          </w:tcPr>
          <w:p w14:paraId="39657C35" w14:textId="02004BC4" w:rsidR="00DA586B" w:rsidRDefault="00DA586B" w:rsidP="004A5BE5">
            <w:pPr>
              <w:pStyle w:val="BodyText"/>
            </w:pPr>
            <w:r>
              <w:rPr>
                <w:color w:val="000000"/>
              </w:rPr>
              <w:t>34</w:t>
            </w:r>
          </w:p>
        </w:tc>
        <w:tc>
          <w:tcPr>
            <w:tcW w:w="1310" w:type="dxa"/>
            <w:vAlign w:val="center"/>
          </w:tcPr>
          <w:p w14:paraId="499E7C4B" w14:textId="60675576" w:rsidR="00DA586B" w:rsidRDefault="00DA586B" w:rsidP="004A5BE5">
            <w:pPr>
              <w:pStyle w:val="BodyText"/>
              <w:rPr>
                <w:color w:val="000000"/>
              </w:rPr>
            </w:pPr>
            <w:r>
              <w:rPr>
                <w:color w:val="000000"/>
              </w:rPr>
              <w:t>75.2%</w:t>
            </w:r>
          </w:p>
        </w:tc>
        <w:tc>
          <w:tcPr>
            <w:tcW w:w="1684" w:type="dxa"/>
            <w:vAlign w:val="center"/>
          </w:tcPr>
          <w:p w14:paraId="055ADB98" w14:textId="65F71EEF" w:rsidR="00DA586B" w:rsidRPr="00DF313F" w:rsidRDefault="00DA586B" w:rsidP="004A5BE5">
            <w:pPr>
              <w:pStyle w:val="BodyText"/>
            </w:pPr>
            <w:r>
              <w:rPr>
                <w:color w:val="000000"/>
              </w:rPr>
              <w:t>Accept</w:t>
            </w:r>
          </w:p>
        </w:tc>
      </w:tr>
      <w:tr w:rsidR="00DA586B" w14:paraId="38BF40DB" w14:textId="77777777" w:rsidTr="00DA586B">
        <w:trPr>
          <w:trHeight w:val="124"/>
        </w:trPr>
        <w:tc>
          <w:tcPr>
            <w:tcW w:w="1710" w:type="dxa"/>
            <w:vAlign w:val="center"/>
          </w:tcPr>
          <w:p w14:paraId="17A8FB3D" w14:textId="5D6FC50A" w:rsidR="00DA586B" w:rsidRDefault="00DA586B" w:rsidP="004A5BE5">
            <w:pPr>
              <w:pStyle w:val="BodyText"/>
            </w:pPr>
            <w:r>
              <w:rPr>
                <w:color w:val="000000"/>
              </w:rPr>
              <w:t>4</w:t>
            </w:r>
          </w:p>
        </w:tc>
        <w:tc>
          <w:tcPr>
            <w:tcW w:w="1115" w:type="dxa"/>
            <w:vAlign w:val="center"/>
          </w:tcPr>
          <w:p w14:paraId="48BB0B6E" w14:textId="6EE5DCCC" w:rsidR="00DA586B" w:rsidRDefault="00DA586B" w:rsidP="004A5BE5">
            <w:pPr>
              <w:pStyle w:val="BodyText"/>
            </w:pPr>
            <w:r>
              <w:rPr>
                <w:color w:val="000000"/>
              </w:rPr>
              <w:t>NPYR</w:t>
            </w:r>
          </w:p>
        </w:tc>
        <w:tc>
          <w:tcPr>
            <w:tcW w:w="1324" w:type="dxa"/>
            <w:vAlign w:val="center"/>
          </w:tcPr>
          <w:p w14:paraId="4AB2649C" w14:textId="57D57EF8" w:rsidR="00DA586B" w:rsidRDefault="00DA586B" w:rsidP="004A5BE5">
            <w:pPr>
              <w:pStyle w:val="BodyText"/>
            </w:pPr>
            <w:r>
              <w:rPr>
                <w:color w:val="000000"/>
              </w:rPr>
              <w:t>45.2</w:t>
            </w:r>
          </w:p>
        </w:tc>
        <w:tc>
          <w:tcPr>
            <w:tcW w:w="1792" w:type="dxa"/>
            <w:vAlign w:val="center"/>
          </w:tcPr>
          <w:p w14:paraId="38CA92DC" w14:textId="008A91F5" w:rsidR="00DA586B" w:rsidRDefault="00DA586B" w:rsidP="004A5BE5">
            <w:pPr>
              <w:pStyle w:val="BodyText"/>
            </w:pPr>
            <w:r>
              <w:rPr>
                <w:color w:val="000000"/>
              </w:rPr>
              <w:t>31.6</w:t>
            </w:r>
          </w:p>
        </w:tc>
        <w:tc>
          <w:tcPr>
            <w:tcW w:w="1792" w:type="dxa"/>
            <w:vAlign w:val="center"/>
          </w:tcPr>
          <w:p w14:paraId="4E70C1C3" w14:textId="3C90455F" w:rsidR="00DA586B" w:rsidRDefault="00DA586B" w:rsidP="004A5BE5">
            <w:pPr>
              <w:pStyle w:val="BodyText"/>
            </w:pPr>
            <w:r>
              <w:rPr>
                <w:color w:val="000000"/>
              </w:rPr>
              <w:t>58.8</w:t>
            </w:r>
          </w:p>
        </w:tc>
        <w:tc>
          <w:tcPr>
            <w:tcW w:w="1311" w:type="dxa"/>
            <w:vAlign w:val="center"/>
          </w:tcPr>
          <w:p w14:paraId="56C62663" w14:textId="0491D7B1" w:rsidR="00DA586B" w:rsidRDefault="00DA586B" w:rsidP="004A5BE5">
            <w:pPr>
              <w:pStyle w:val="BodyText"/>
            </w:pPr>
            <w:r>
              <w:rPr>
                <w:color w:val="000000"/>
              </w:rPr>
              <w:t>33.5</w:t>
            </w:r>
          </w:p>
        </w:tc>
        <w:tc>
          <w:tcPr>
            <w:tcW w:w="1310" w:type="dxa"/>
            <w:vAlign w:val="center"/>
          </w:tcPr>
          <w:p w14:paraId="7ADC892F" w14:textId="6A0C451D" w:rsidR="00DA586B" w:rsidRDefault="00DA586B" w:rsidP="004A5BE5">
            <w:pPr>
              <w:pStyle w:val="BodyText"/>
              <w:rPr>
                <w:color w:val="000000"/>
              </w:rPr>
            </w:pPr>
            <w:r>
              <w:rPr>
                <w:color w:val="000000"/>
              </w:rPr>
              <w:t>74.1%</w:t>
            </w:r>
          </w:p>
        </w:tc>
        <w:tc>
          <w:tcPr>
            <w:tcW w:w="1684" w:type="dxa"/>
            <w:vAlign w:val="center"/>
          </w:tcPr>
          <w:p w14:paraId="0ABB87EC" w14:textId="501694F8" w:rsidR="00DA586B" w:rsidRPr="00DF313F" w:rsidRDefault="00DA586B" w:rsidP="004A5BE5">
            <w:pPr>
              <w:pStyle w:val="BodyText"/>
            </w:pPr>
            <w:r>
              <w:rPr>
                <w:color w:val="000000"/>
              </w:rPr>
              <w:t>Accept</w:t>
            </w:r>
          </w:p>
        </w:tc>
      </w:tr>
      <w:tr w:rsidR="00DA586B" w14:paraId="486D5E28" w14:textId="77777777" w:rsidTr="00DA586B">
        <w:trPr>
          <w:trHeight w:val="124"/>
        </w:trPr>
        <w:tc>
          <w:tcPr>
            <w:tcW w:w="1710" w:type="dxa"/>
            <w:vAlign w:val="center"/>
          </w:tcPr>
          <w:p w14:paraId="1C27EC00" w14:textId="2F5B1F66" w:rsidR="00DA586B" w:rsidRDefault="00DA586B" w:rsidP="004A5BE5">
            <w:pPr>
              <w:pStyle w:val="BodyText"/>
            </w:pPr>
            <w:r>
              <w:rPr>
                <w:color w:val="000000"/>
              </w:rPr>
              <w:t>5</w:t>
            </w:r>
          </w:p>
        </w:tc>
        <w:tc>
          <w:tcPr>
            <w:tcW w:w="1115" w:type="dxa"/>
            <w:vAlign w:val="center"/>
          </w:tcPr>
          <w:p w14:paraId="429578B1" w14:textId="35AB61D5" w:rsidR="00DA586B" w:rsidRDefault="00DA586B" w:rsidP="004A5BE5">
            <w:pPr>
              <w:pStyle w:val="BodyText"/>
            </w:pPr>
            <w:r>
              <w:rPr>
                <w:color w:val="000000"/>
              </w:rPr>
              <w:t>NPYR</w:t>
            </w:r>
          </w:p>
        </w:tc>
        <w:tc>
          <w:tcPr>
            <w:tcW w:w="1324" w:type="dxa"/>
            <w:vAlign w:val="center"/>
          </w:tcPr>
          <w:p w14:paraId="7B43FD15" w14:textId="26674B2D" w:rsidR="00DA586B" w:rsidRDefault="00DA586B" w:rsidP="004A5BE5">
            <w:pPr>
              <w:pStyle w:val="BodyText"/>
            </w:pPr>
            <w:r>
              <w:rPr>
                <w:color w:val="000000"/>
              </w:rPr>
              <w:t>45.2</w:t>
            </w:r>
          </w:p>
        </w:tc>
        <w:tc>
          <w:tcPr>
            <w:tcW w:w="1792" w:type="dxa"/>
            <w:vAlign w:val="center"/>
          </w:tcPr>
          <w:p w14:paraId="7A510636" w14:textId="35A03C1D" w:rsidR="00DA586B" w:rsidRDefault="00DA586B" w:rsidP="004A5BE5">
            <w:pPr>
              <w:pStyle w:val="BodyText"/>
            </w:pPr>
            <w:r>
              <w:rPr>
                <w:color w:val="000000"/>
              </w:rPr>
              <w:t>31.6</w:t>
            </w:r>
          </w:p>
        </w:tc>
        <w:tc>
          <w:tcPr>
            <w:tcW w:w="1792" w:type="dxa"/>
            <w:vAlign w:val="center"/>
          </w:tcPr>
          <w:p w14:paraId="116841ED" w14:textId="285D407F" w:rsidR="00DA586B" w:rsidRDefault="00DA586B" w:rsidP="004A5BE5">
            <w:pPr>
              <w:pStyle w:val="BodyText"/>
            </w:pPr>
            <w:r>
              <w:rPr>
                <w:color w:val="000000"/>
              </w:rPr>
              <w:t>58.8</w:t>
            </w:r>
          </w:p>
        </w:tc>
        <w:tc>
          <w:tcPr>
            <w:tcW w:w="1311" w:type="dxa"/>
            <w:vAlign w:val="center"/>
          </w:tcPr>
          <w:p w14:paraId="67B5E1C2" w14:textId="7A3CCA25" w:rsidR="00DA586B" w:rsidRDefault="00DA586B" w:rsidP="004A5BE5">
            <w:pPr>
              <w:pStyle w:val="BodyText"/>
            </w:pPr>
            <w:r>
              <w:rPr>
                <w:color w:val="000000"/>
              </w:rPr>
              <w:t>51.3</w:t>
            </w:r>
          </w:p>
        </w:tc>
        <w:tc>
          <w:tcPr>
            <w:tcW w:w="1310" w:type="dxa"/>
            <w:vAlign w:val="center"/>
          </w:tcPr>
          <w:p w14:paraId="553BB0BD" w14:textId="0923E81A" w:rsidR="00DA586B" w:rsidRDefault="00DA586B" w:rsidP="004A5BE5">
            <w:pPr>
              <w:pStyle w:val="BodyText"/>
              <w:rPr>
                <w:color w:val="000000"/>
              </w:rPr>
            </w:pPr>
            <w:r>
              <w:rPr>
                <w:color w:val="000000"/>
              </w:rPr>
              <w:t>113.5%</w:t>
            </w:r>
          </w:p>
        </w:tc>
        <w:tc>
          <w:tcPr>
            <w:tcW w:w="1684" w:type="dxa"/>
            <w:vAlign w:val="center"/>
          </w:tcPr>
          <w:p w14:paraId="47A2C650" w14:textId="30403863" w:rsidR="00DA586B" w:rsidRPr="00DF313F" w:rsidRDefault="00DA586B" w:rsidP="004A5BE5">
            <w:pPr>
              <w:pStyle w:val="BodyText"/>
            </w:pPr>
            <w:r>
              <w:rPr>
                <w:color w:val="000000"/>
              </w:rPr>
              <w:t>Accept</w:t>
            </w:r>
          </w:p>
        </w:tc>
      </w:tr>
      <w:tr w:rsidR="00DA586B" w14:paraId="6DA42FBF" w14:textId="77777777" w:rsidTr="00DA586B">
        <w:trPr>
          <w:trHeight w:val="124"/>
        </w:trPr>
        <w:tc>
          <w:tcPr>
            <w:tcW w:w="1710" w:type="dxa"/>
            <w:vAlign w:val="center"/>
          </w:tcPr>
          <w:p w14:paraId="26C210A8" w14:textId="688B04D5" w:rsidR="00DA586B" w:rsidRDefault="00DA586B" w:rsidP="004A5BE5">
            <w:pPr>
              <w:pStyle w:val="BodyText"/>
            </w:pPr>
            <w:r>
              <w:rPr>
                <w:color w:val="000000"/>
              </w:rPr>
              <w:t>6</w:t>
            </w:r>
          </w:p>
        </w:tc>
        <w:tc>
          <w:tcPr>
            <w:tcW w:w="1115" w:type="dxa"/>
            <w:vAlign w:val="center"/>
          </w:tcPr>
          <w:p w14:paraId="7E05B4A0" w14:textId="57B8B114" w:rsidR="00DA586B" w:rsidRDefault="00DA586B" w:rsidP="004A5BE5">
            <w:pPr>
              <w:pStyle w:val="BodyText"/>
            </w:pPr>
            <w:r>
              <w:rPr>
                <w:color w:val="000000"/>
              </w:rPr>
              <w:t>NPYR</w:t>
            </w:r>
          </w:p>
        </w:tc>
        <w:tc>
          <w:tcPr>
            <w:tcW w:w="1324" w:type="dxa"/>
            <w:vAlign w:val="center"/>
          </w:tcPr>
          <w:p w14:paraId="3BEF55C9" w14:textId="12EF7489" w:rsidR="00DA586B" w:rsidRDefault="00DA586B" w:rsidP="004A5BE5">
            <w:pPr>
              <w:pStyle w:val="BodyText"/>
            </w:pPr>
            <w:r>
              <w:rPr>
                <w:color w:val="000000"/>
              </w:rPr>
              <w:t>45.2</w:t>
            </w:r>
          </w:p>
        </w:tc>
        <w:tc>
          <w:tcPr>
            <w:tcW w:w="1792" w:type="dxa"/>
            <w:vAlign w:val="center"/>
          </w:tcPr>
          <w:p w14:paraId="67BADD01" w14:textId="1A7C23F0" w:rsidR="00DA586B" w:rsidRDefault="00DA586B" w:rsidP="004A5BE5">
            <w:pPr>
              <w:pStyle w:val="BodyText"/>
            </w:pPr>
            <w:r>
              <w:rPr>
                <w:color w:val="000000"/>
              </w:rPr>
              <w:t>31.6</w:t>
            </w:r>
          </w:p>
        </w:tc>
        <w:tc>
          <w:tcPr>
            <w:tcW w:w="1792" w:type="dxa"/>
            <w:vAlign w:val="center"/>
          </w:tcPr>
          <w:p w14:paraId="06BD592A" w14:textId="43B4C48D" w:rsidR="00DA586B" w:rsidRDefault="00DA586B" w:rsidP="004A5BE5">
            <w:pPr>
              <w:pStyle w:val="BodyText"/>
            </w:pPr>
            <w:r>
              <w:rPr>
                <w:color w:val="000000"/>
              </w:rPr>
              <w:t>58.8</w:t>
            </w:r>
          </w:p>
        </w:tc>
        <w:tc>
          <w:tcPr>
            <w:tcW w:w="1311" w:type="dxa"/>
            <w:vAlign w:val="center"/>
          </w:tcPr>
          <w:p w14:paraId="29126605" w14:textId="59F25A01" w:rsidR="00DA586B" w:rsidRDefault="00DA586B" w:rsidP="004A5BE5">
            <w:pPr>
              <w:pStyle w:val="BodyText"/>
            </w:pPr>
            <w:r>
              <w:rPr>
                <w:color w:val="000000"/>
              </w:rPr>
              <w:t>49.86</w:t>
            </w:r>
          </w:p>
        </w:tc>
        <w:tc>
          <w:tcPr>
            <w:tcW w:w="1310" w:type="dxa"/>
            <w:vAlign w:val="center"/>
          </w:tcPr>
          <w:p w14:paraId="1C4536AD" w14:textId="4173AD8F" w:rsidR="00DA586B" w:rsidRDefault="00DA586B" w:rsidP="004A5BE5">
            <w:pPr>
              <w:pStyle w:val="BodyText"/>
              <w:rPr>
                <w:color w:val="000000"/>
              </w:rPr>
            </w:pPr>
            <w:r>
              <w:rPr>
                <w:color w:val="000000"/>
              </w:rPr>
              <w:t>110.3%</w:t>
            </w:r>
          </w:p>
        </w:tc>
        <w:tc>
          <w:tcPr>
            <w:tcW w:w="1684" w:type="dxa"/>
            <w:vAlign w:val="center"/>
          </w:tcPr>
          <w:p w14:paraId="41E0856A" w14:textId="67FA367B" w:rsidR="00DA586B" w:rsidRPr="00DF313F" w:rsidRDefault="00DA586B" w:rsidP="004A5BE5">
            <w:pPr>
              <w:pStyle w:val="BodyText"/>
            </w:pPr>
            <w:r>
              <w:rPr>
                <w:color w:val="000000"/>
              </w:rPr>
              <w:t>Accept</w:t>
            </w:r>
          </w:p>
        </w:tc>
      </w:tr>
    </w:tbl>
    <w:p w14:paraId="1C6B4172" w14:textId="24F06546" w:rsidR="002A1FF7" w:rsidRDefault="00520C01" w:rsidP="00A66859">
      <w:pPr>
        <w:pStyle w:val="BodyText"/>
      </w:pPr>
      <w:r w:rsidRPr="00520C01">
        <w:rPr>
          <w:vertAlign w:val="superscript"/>
        </w:rPr>
        <w:t>a</w:t>
      </w:r>
      <w:r>
        <w:t xml:space="preserve">Samples falling between the required reporting range of the true value (i.e., ≥70% and ≤130%) are deemed acceptable, while </w:t>
      </w:r>
      <w:r w:rsidR="009579F1">
        <w:t>those falling outside that range are deemed unacceptable.</w:t>
      </w:r>
    </w:p>
    <w:p w14:paraId="3569F769" w14:textId="346EE126" w:rsidR="00DE5A67" w:rsidRDefault="00DE5A67">
      <w:pPr>
        <w:spacing w:line="259" w:lineRule="auto"/>
        <w:rPr>
          <w:bCs/>
        </w:rPr>
      </w:pPr>
      <w:r>
        <w:br w:type="page"/>
      </w:r>
    </w:p>
    <w:p w14:paraId="1CC03F94" w14:textId="77777777" w:rsidR="007028CA" w:rsidRDefault="007028CA" w:rsidP="00A66859">
      <w:pPr>
        <w:pStyle w:val="BodyText"/>
      </w:pPr>
    </w:p>
    <w:p w14:paraId="7DBBBD79" w14:textId="7D544CA9" w:rsidR="007028CA" w:rsidRDefault="007028CA" w:rsidP="009F3759">
      <w:pPr>
        <w:pStyle w:val="Heading2"/>
      </w:pPr>
      <w:bookmarkStart w:id="39" w:name="_Toc152751927"/>
      <w:r>
        <w:t>Table A-5. Concentrations of nitrosamines in Laboratory Reagent Blanks</w:t>
      </w:r>
      <w:r w:rsidR="00DE71B7">
        <w:t xml:space="preserve"> (LRBs)</w:t>
      </w:r>
      <w:r w:rsidR="00DE5A67">
        <w:t xml:space="preserve"> reported by laboratories.</w:t>
      </w:r>
      <w:bookmarkEnd w:id="39"/>
    </w:p>
    <w:tbl>
      <w:tblPr>
        <w:tblStyle w:val="TableGrid"/>
        <w:tblW w:w="12950" w:type="dxa"/>
        <w:tblLook w:val="04A0" w:firstRow="1" w:lastRow="0" w:firstColumn="1" w:lastColumn="0" w:noHBand="0" w:noVBand="1"/>
      </w:tblPr>
      <w:tblGrid>
        <w:gridCol w:w="1795"/>
        <w:gridCol w:w="2155"/>
        <w:gridCol w:w="2093"/>
        <w:gridCol w:w="1618"/>
        <w:gridCol w:w="483"/>
        <w:gridCol w:w="1934"/>
        <w:gridCol w:w="2872"/>
      </w:tblGrid>
      <w:tr w:rsidR="005F7FE9" w:rsidRPr="003E60DE" w14:paraId="4DAF07C0" w14:textId="168F808C" w:rsidTr="00BA3C1E">
        <w:trPr>
          <w:trHeight w:val="536"/>
        </w:trPr>
        <w:tc>
          <w:tcPr>
            <w:tcW w:w="1795" w:type="dxa"/>
            <w:hideMark/>
          </w:tcPr>
          <w:p w14:paraId="6ED97753" w14:textId="77777777" w:rsidR="005F7FE9" w:rsidRPr="004C5EAD" w:rsidRDefault="005F7FE9" w:rsidP="003E60DE">
            <w:pPr>
              <w:pStyle w:val="NoSpacing"/>
              <w:rPr>
                <w:b/>
                <w:bCs/>
              </w:rPr>
            </w:pPr>
            <w:r w:rsidRPr="004C5EAD">
              <w:rPr>
                <w:b/>
                <w:bCs/>
              </w:rPr>
              <w:t>Lab ID number</w:t>
            </w:r>
          </w:p>
        </w:tc>
        <w:tc>
          <w:tcPr>
            <w:tcW w:w="2155" w:type="dxa"/>
            <w:noWrap/>
            <w:hideMark/>
          </w:tcPr>
          <w:p w14:paraId="27C38B83" w14:textId="77777777" w:rsidR="005F7FE9" w:rsidRPr="004C5EAD" w:rsidRDefault="005F7FE9" w:rsidP="003E60DE">
            <w:pPr>
              <w:pStyle w:val="NoSpacing"/>
              <w:rPr>
                <w:b/>
                <w:bCs/>
              </w:rPr>
            </w:pPr>
            <w:r w:rsidRPr="004C5EAD">
              <w:rPr>
                <w:b/>
                <w:bCs/>
              </w:rPr>
              <w:t>Analyte</w:t>
            </w:r>
          </w:p>
        </w:tc>
        <w:tc>
          <w:tcPr>
            <w:tcW w:w="2093" w:type="dxa"/>
            <w:hideMark/>
          </w:tcPr>
          <w:p w14:paraId="13CBEAD9" w14:textId="3B818598" w:rsidR="005F7FE9" w:rsidRPr="004C5EAD" w:rsidRDefault="005F7FE9" w:rsidP="003E60DE">
            <w:pPr>
              <w:pStyle w:val="NoSpacing"/>
              <w:rPr>
                <w:b/>
                <w:bCs/>
              </w:rPr>
            </w:pPr>
            <w:r w:rsidRPr="004C5EAD">
              <w:rPr>
                <w:b/>
                <w:bCs/>
              </w:rPr>
              <w:t>Average Concentration in LRBs (ppt)</w:t>
            </w:r>
          </w:p>
        </w:tc>
        <w:tc>
          <w:tcPr>
            <w:tcW w:w="1618" w:type="dxa"/>
            <w:hideMark/>
          </w:tcPr>
          <w:p w14:paraId="10FD3A89" w14:textId="573C920D" w:rsidR="005F7FE9" w:rsidRPr="004C5EAD" w:rsidRDefault="005F7FE9" w:rsidP="003E60DE">
            <w:pPr>
              <w:pStyle w:val="NoSpacing"/>
              <w:rPr>
                <w:b/>
                <w:bCs/>
              </w:rPr>
            </w:pPr>
            <w:r w:rsidRPr="004C5EAD">
              <w:rPr>
                <w:b/>
                <w:bCs/>
              </w:rPr>
              <w:t>Stdev of LRBs (ppt)</w:t>
            </w:r>
          </w:p>
        </w:tc>
        <w:tc>
          <w:tcPr>
            <w:tcW w:w="483" w:type="dxa"/>
            <w:hideMark/>
          </w:tcPr>
          <w:p w14:paraId="5DBB59FB" w14:textId="786DD021" w:rsidR="005F7FE9" w:rsidRPr="004C5EAD" w:rsidRDefault="005F7FE9" w:rsidP="003E60DE">
            <w:pPr>
              <w:pStyle w:val="NoSpacing"/>
              <w:rPr>
                <w:b/>
                <w:bCs/>
              </w:rPr>
            </w:pPr>
            <w:r w:rsidRPr="004C5EAD">
              <w:rPr>
                <w:b/>
                <w:bCs/>
              </w:rPr>
              <w:t>N</w:t>
            </w:r>
            <w:r w:rsidRPr="004C5EAD">
              <w:rPr>
                <w:b/>
                <w:bCs/>
                <w:vertAlign w:val="superscript"/>
              </w:rPr>
              <w:t>a</w:t>
            </w:r>
          </w:p>
        </w:tc>
        <w:tc>
          <w:tcPr>
            <w:tcW w:w="1934" w:type="dxa"/>
            <w:noWrap/>
            <w:hideMark/>
          </w:tcPr>
          <w:p w14:paraId="7777E592" w14:textId="1E5E6156" w:rsidR="005F7FE9" w:rsidRPr="004C5EAD" w:rsidRDefault="005F7FE9" w:rsidP="003E60DE">
            <w:pPr>
              <w:pStyle w:val="NoSpacing"/>
              <w:rPr>
                <w:b/>
                <w:bCs/>
              </w:rPr>
            </w:pPr>
            <w:r w:rsidRPr="004C5EAD">
              <w:rPr>
                <w:b/>
                <w:bCs/>
              </w:rPr>
              <w:t>Maximum concentration reported in LRBs (ppt)</w:t>
            </w:r>
          </w:p>
        </w:tc>
        <w:tc>
          <w:tcPr>
            <w:tcW w:w="2872" w:type="dxa"/>
          </w:tcPr>
          <w:p w14:paraId="1A43378E" w14:textId="1311EDBF" w:rsidR="005F7FE9" w:rsidRPr="004C5EAD" w:rsidRDefault="005F7FE9" w:rsidP="003E60DE">
            <w:pPr>
              <w:pStyle w:val="NoSpacing"/>
              <w:rPr>
                <w:b/>
                <w:bCs/>
              </w:rPr>
            </w:pPr>
            <w:r w:rsidRPr="004C5EAD">
              <w:rPr>
                <w:b/>
                <w:bCs/>
              </w:rPr>
              <w:t>MDL based on LRBs</w:t>
            </w:r>
          </w:p>
        </w:tc>
      </w:tr>
      <w:tr w:rsidR="00BA3C1E" w:rsidRPr="003E60DE" w14:paraId="3B6FFD90" w14:textId="243CDC39" w:rsidTr="00BA3C1E">
        <w:trPr>
          <w:trHeight w:val="268"/>
        </w:trPr>
        <w:tc>
          <w:tcPr>
            <w:tcW w:w="1795" w:type="dxa"/>
            <w:vAlign w:val="center"/>
            <w:hideMark/>
          </w:tcPr>
          <w:p w14:paraId="4EC93860" w14:textId="1C4216A9" w:rsidR="00BA3C1E" w:rsidRPr="004C5EAD" w:rsidRDefault="00BA3C1E" w:rsidP="00BA3C1E">
            <w:pPr>
              <w:pStyle w:val="NoSpacing"/>
            </w:pPr>
            <w:r>
              <w:rPr>
                <w:color w:val="000000"/>
              </w:rPr>
              <w:t>1</w:t>
            </w:r>
          </w:p>
        </w:tc>
        <w:tc>
          <w:tcPr>
            <w:tcW w:w="2155" w:type="dxa"/>
            <w:noWrap/>
            <w:vAlign w:val="center"/>
            <w:hideMark/>
          </w:tcPr>
          <w:p w14:paraId="18849CBC" w14:textId="02751012" w:rsidR="00BA3C1E" w:rsidRPr="004C5EAD" w:rsidRDefault="00BA3C1E" w:rsidP="00BA3C1E">
            <w:pPr>
              <w:pStyle w:val="NoSpacing"/>
            </w:pPr>
            <w:r>
              <w:rPr>
                <w:color w:val="000000"/>
              </w:rPr>
              <w:t>NDBA</w:t>
            </w:r>
          </w:p>
        </w:tc>
        <w:tc>
          <w:tcPr>
            <w:tcW w:w="2093" w:type="dxa"/>
            <w:vAlign w:val="center"/>
            <w:hideMark/>
          </w:tcPr>
          <w:p w14:paraId="327D9451" w14:textId="01B2CE04" w:rsidR="00BA3C1E" w:rsidRPr="004C5EAD" w:rsidRDefault="00BA3C1E" w:rsidP="00BA3C1E">
            <w:pPr>
              <w:pStyle w:val="NoSpacing"/>
            </w:pPr>
            <w:r>
              <w:rPr>
                <w:color w:val="000000"/>
              </w:rPr>
              <w:t>ND</w:t>
            </w:r>
          </w:p>
        </w:tc>
        <w:tc>
          <w:tcPr>
            <w:tcW w:w="1618" w:type="dxa"/>
            <w:vAlign w:val="center"/>
            <w:hideMark/>
          </w:tcPr>
          <w:p w14:paraId="16AFADDC" w14:textId="7447D94B" w:rsidR="00BA3C1E" w:rsidRPr="004C5EAD" w:rsidRDefault="00BA3C1E" w:rsidP="00BA3C1E">
            <w:pPr>
              <w:pStyle w:val="NoSpacing"/>
            </w:pPr>
            <w:r>
              <w:rPr>
                <w:color w:val="000000"/>
              </w:rPr>
              <w:t>ND</w:t>
            </w:r>
          </w:p>
        </w:tc>
        <w:tc>
          <w:tcPr>
            <w:tcW w:w="483" w:type="dxa"/>
            <w:vAlign w:val="center"/>
          </w:tcPr>
          <w:p w14:paraId="6CADA0DE" w14:textId="487C2FD6" w:rsidR="00BA3C1E" w:rsidRPr="004C5EAD" w:rsidRDefault="00BA3C1E" w:rsidP="00BA3C1E">
            <w:pPr>
              <w:pStyle w:val="NoSpacing"/>
            </w:pPr>
            <w:r>
              <w:rPr>
                <w:color w:val="000000"/>
              </w:rPr>
              <w:t>0</w:t>
            </w:r>
          </w:p>
        </w:tc>
        <w:tc>
          <w:tcPr>
            <w:tcW w:w="1934" w:type="dxa"/>
            <w:noWrap/>
            <w:vAlign w:val="center"/>
          </w:tcPr>
          <w:p w14:paraId="5C015D95" w14:textId="50A3F39E" w:rsidR="00BA3C1E" w:rsidRPr="004C5EAD" w:rsidRDefault="00BA3C1E" w:rsidP="00BA3C1E">
            <w:pPr>
              <w:pStyle w:val="NoSpacing"/>
            </w:pPr>
            <w:r>
              <w:rPr>
                <w:color w:val="000000"/>
              </w:rPr>
              <w:t>ND</w:t>
            </w:r>
          </w:p>
        </w:tc>
        <w:tc>
          <w:tcPr>
            <w:tcW w:w="2872" w:type="dxa"/>
            <w:vAlign w:val="center"/>
          </w:tcPr>
          <w:p w14:paraId="4DD9374B" w14:textId="0AF3326E" w:rsidR="00BA3C1E" w:rsidRPr="004C5EAD" w:rsidRDefault="00BA3C1E" w:rsidP="00BA3C1E">
            <w:pPr>
              <w:pStyle w:val="NoSpacing"/>
            </w:pPr>
            <w:r>
              <w:rPr>
                <w:color w:val="000000"/>
              </w:rPr>
              <w:t>ND</w:t>
            </w:r>
          </w:p>
        </w:tc>
      </w:tr>
      <w:tr w:rsidR="00BA3C1E" w:rsidRPr="003E60DE" w14:paraId="48B968FC" w14:textId="3E479A01" w:rsidTr="00BA3C1E">
        <w:trPr>
          <w:trHeight w:val="268"/>
        </w:trPr>
        <w:tc>
          <w:tcPr>
            <w:tcW w:w="1795" w:type="dxa"/>
            <w:vAlign w:val="center"/>
            <w:hideMark/>
          </w:tcPr>
          <w:p w14:paraId="525F4E62" w14:textId="3F3CF073" w:rsidR="00BA3C1E" w:rsidRPr="004C5EAD" w:rsidRDefault="00BA3C1E" w:rsidP="00BA3C1E">
            <w:pPr>
              <w:pStyle w:val="NoSpacing"/>
            </w:pPr>
            <w:r>
              <w:rPr>
                <w:color w:val="000000"/>
              </w:rPr>
              <w:t>2</w:t>
            </w:r>
          </w:p>
        </w:tc>
        <w:tc>
          <w:tcPr>
            <w:tcW w:w="2155" w:type="dxa"/>
            <w:noWrap/>
            <w:vAlign w:val="center"/>
            <w:hideMark/>
          </w:tcPr>
          <w:p w14:paraId="2D4EF3F9" w14:textId="22075B40" w:rsidR="00BA3C1E" w:rsidRPr="004C5EAD" w:rsidRDefault="00BA3C1E" w:rsidP="00BA3C1E">
            <w:pPr>
              <w:pStyle w:val="NoSpacing"/>
            </w:pPr>
            <w:r>
              <w:rPr>
                <w:color w:val="000000"/>
              </w:rPr>
              <w:t>NDBA</w:t>
            </w:r>
          </w:p>
        </w:tc>
        <w:tc>
          <w:tcPr>
            <w:tcW w:w="2093" w:type="dxa"/>
            <w:vAlign w:val="center"/>
            <w:hideMark/>
          </w:tcPr>
          <w:p w14:paraId="48F2604A" w14:textId="502F7855" w:rsidR="00BA3C1E" w:rsidRPr="004C5EAD" w:rsidRDefault="00BA3C1E" w:rsidP="00BA3C1E">
            <w:pPr>
              <w:pStyle w:val="NoSpacing"/>
            </w:pPr>
            <w:r>
              <w:rPr>
                <w:color w:val="000000"/>
              </w:rPr>
              <w:t>0.45</w:t>
            </w:r>
          </w:p>
        </w:tc>
        <w:tc>
          <w:tcPr>
            <w:tcW w:w="1618" w:type="dxa"/>
            <w:vAlign w:val="center"/>
            <w:hideMark/>
          </w:tcPr>
          <w:p w14:paraId="1564BFA4" w14:textId="47BD8437" w:rsidR="00BA3C1E" w:rsidRPr="004C5EAD" w:rsidRDefault="00BA3C1E" w:rsidP="00BA3C1E">
            <w:pPr>
              <w:pStyle w:val="NoSpacing"/>
            </w:pPr>
            <w:r>
              <w:rPr>
                <w:color w:val="000000"/>
              </w:rPr>
              <w:t>0.04</w:t>
            </w:r>
          </w:p>
        </w:tc>
        <w:tc>
          <w:tcPr>
            <w:tcW w:w="483" w:type="dxa"/>
            <w:vAlign w:val="center"/>
          </w:tcPr>
          <w:p w14:paraId="5518B85D" w14:textId="4DC265FC" w:rsidR="00BA3C1E" w:rsidRPr="004C5EAD" w:rsidRDefault="00BA3C1E" w:rsidP="00BA3C1E">
            <w:pPr>
              <w:pStyle w:val="NoSpacing"/>
            </w:pPr>
            <w:r>
              <w:rPr>
                <w:color w:val="000000"/>
              </w:rPr>
              <w:t>7</w:t>
            </w:r>
          </w:p>
        </w:tc>
        <w:tc>
          <w:tcPr>
            <w:tcW w:w="1934" w:type="dxa"/>
            <w:noWrap/>
            <w:vAlign w:val="center"/>
          </w:tcPr>
          <w:p w14:paraId="3065B40F" w14:textId="6FF8BB5D" w:rsidR="00BA3C1E" w:rsidRPr="004C5EAD" w:rsidRDefault="00BA3C1E" w:rsidP="00BA3C1E">
            <w:pPr>
              <w:pStyle w:val="NoSpacing"/>
            </w:pPr>
            <w:r>
              <w:rPr>
                <w:color w:val="000000"/>
              </w:rPr>
              <w:t>0.51</w:t>
            </w:r>
          </w:p>
        </w:tc>
        <w:tc>
          <w:tcPr>
            <w:tcW w:w="2872" w:type="dxa"/>
            <w:vAlign w:val="center"/>
          </w:tcPr>
          <w:p w14:paraId="5BEBE1A4" w14:textId="020F216C" w:rsidR="00BA3C1E" w:rsidRPr="004C5EAD" w:rsidRDefault="00BA3C1E" w:rsidP="00BA3C1E">
            <w:pPr>
              <w:pStyle w:val="NoSpacing"/>
            </w:pPr>
            <w:r>
              <w:rPr>
                <w:color w:val="000000"/>
              </w:rPr>
              <w:t>0.56</w:t>
            </w:r>
          </w:p>
        </w:tc>
      </w:tr>
      <w:tr w:rsidR="00BA3C1E" w:rsidRPr="003E60DE" w14:paraId="18393C51" w14:textId="2EFC59CF" w:rsidTr="00BA3C1E">
        <w:trPr>
          <w:trHeight w:val="268"/>
        </w:trPr>
        <w:tc>
          <w:tcPr>
            <w:tcW w:w="1795" w:type="dxa"/>
            <w:vAlign w:val="center"/>
            <w:hideMark/>
          </w:tcPr>
          <w:p w14:paraId="0BFD549B" w14:textId="248A50A6" w:rsidR="00BA3C1E" w:rsidRPr="004C5EAD" w:rsidRDefault="00BA3C1E" w:rsidP="00BA3C1E">
            <w:pPr>
              <w:pStyle w:val="NoSpacing"/>
            </w:pPr>
            <w:r>
              <w:rPr>
                <w:color w:val="000000"/>
              </w:rPr>
              <w:t>3</w:t>
            </w:r>
          </w:p>
        </w:tc>
        <w:tc>
          <w:tcPr>
            <w:tcW w:w="2155" w:type="dxa"/>
            <w:noWrap/>
            <w:vAlign w:val="center"/>
            <w:hideMark/>
          </w:tcPr>
          <w:p w14:paraId="10A3759C" w14:textId="0D905030" w:rsidR="00BA3C1E" w:rsidRPr="004C5EAD" w:rsidRDefault="00BA3C1E" w:rsidP="00BA3C1E">
            <w:pPr>
              <w:pStyle w:val="NoSpacing"/>
            </w:pPr>
            <w:r>
              <w:rPr>
                <w:color w:val="000000"/>
              </w:rPr>
              <w:t>NDBA</w:t>
            </w:r>
          </w:p>
        </w:tc>
        <w:tc>
          <w:tcPr>
            <w:tcW w:w="2093" w:type="dxa"/>
            <w:vAlign w:val="center"/>
            <w:hideMark/>
          </w:tcPr>
          <w:p w14:paraId="69E39718" w14:textId="4797BB8F" w:rsidR="00BA3C1E" w:rsidRPr="004C5EAD" w:rsidRDefault="00BA3C1E" w:rsidP="00BA3C1E">
            <w:pPr>
              <w:pStyle w:val="NoSpacing"/>
            </w:pPr>
            <w:r>
              <w:rPr>
                <w:color w:val="000000"/>
              </w:rPr>
              <w:t>0.69</w:t>
            </w:r>
          </w:p>
        </w:tc>
        <w:tc>
          <w:tcPr>
            <w:tcW w:w="1618" w:type="dxa"/>
            <w:vAlign w:val="center"/>
            <w:hideMark/>
          </w:tcPr>
          <w:p w14:paraId="5B28611D" w14:textId="4BE9C59C" w:rsidR="00BA3C1E" w:rsidRPr="004C5EAD" w:rsidRDefault="00BA3C1E" w:rsidP="00BA3C1E">
            <w:pPr>
              <w:pStyle w:val="NoSpacing"/>
            </w:pPr>
            <w:r>
              <w:rPr>
                <w:color w:val="000000"/>
              </w:rPr>
              <w:t>0.28</w:t>
            </w:r>
          </w:p>
        </w:tc>
        <w:tc>
          <w:tcPr>
            <w:tcW w:w="483" w:type="dxa"/>
            <w:vAlign w:val="center"/>
          </w:tcPr>
          <w:p w14:paraId="372276DE" w14:textId="02610398" w:rsidR="00BA3C1E" w:rsidRPr="004C5EAD" w:rsidRDefault="00BA3C1E" w:rsidP="00BA3C1E">
            <w:pPr>
              <w:pStyle w:val="NoSpacing"/>
            </w:pPr>
            <w:r>
              <w:rPr>
                <w:color w:val="000000"/>
              </w:rPr>
              <w:t>10</w:t>
            </w:r>
          </w:p>
        </w:tc>
        <w:tc>
          <w:tcPr>
            <w:tcW w:w="1934" w:type="dxa"/>
            <w:noWrap/>
            <w:vAlign w:val="center"/>
          </w:tcPr>
          <w:p w14:paraId="4036FA9D" w14:textId="39D6A86B" w:rsidR="00BA3C1E" w:rsidRPr="004C5EAD" w:rsidRDefault="005F41EB" w:rsidP="00BA3C1E">
            <w:pPr>
              <w:pStyle w:val="NoSpacing"/>
            </w:pPr>
            <w:r>
              <w:rPr>
                <w:color w:val="000000"/>
              </w:rPr>
              <w:t>NR</w:t>
            </w:r>
          </w:p>
        </w:tc>
        <w:tc>
          <w:tcPr>
            <w:tcW w:w="2872" w:type="dxa"/>
            <w:vAlign w:val="center"/>
          </w:tcPr>
          <w:p w14:paraId="220E219C" w14:textId="71B8041D" w:rsidR="00BA3C1E" w:rsidRPr="004C5EAD" w:rsidRDefault="00BA3C1E" w:rsidP="00BA3C1E">
            <w:pPr>
              <w:pStyle w:val="NoSpacing"/>
            </w:pPr>
            <w:r>
              <w:rPr>
                <w:color w:val="000000"/>
              </w:rPr>
              <w:t>1.57</w:t>
            </w:r>
          </w:p>
        </w:tc>
      </w:tr>
      <w:tr w:rsidR="00BA3C1E" w:rsidRPr="003E60DE" w14:paraId="3F0B9618" w14:textId="4A04FDEA" w:rsidTr="00BA3C1E">
        <w:trPr>
          <w:trHeight w:val="268"/>
        </w:trPr>
        <w:tc>
          <w:tcPr>
            <w:tcW w:w="1795" w:type="dxa"/>
            <w:vAlign w:val="center"/>
            <w:hideMark/>
          </w:tcPr>
          <w:p w14:paraId="66CBBCC0" w14:textId="2203F6DB" w:rsidR="00BA3C1E" w:rsidRPr="004C5EAD" w:rsidRDefault="00BA3C1E" w:rsidP="00BA3C1E">
            <w:pPr>
              <w:pStyle w:val="NoSpacing"/>
            </w:pPr>
            <w:r>
              <w:rPr>
                <w:color w:val="000000"/>
              </w:rPr>
              <w:t>4</w:t>
            </w:r>
          </w:p>
        </w:tc>
        <w:tc>
          <w:tcPr>
            <w:tcW w:w="2155" w:type="dxa"/>
            <w:noWrap/>
            <w:vAlign w:val="center"/>
            <w:hideMark/>
          </w:tcPr>
          <w:p w14:paraId="3114FCF9" w14:textId="6D7083FE" w:rsidR="00BA3C1E" w:rsidRPr="004C5EAD" w:rsidRDefault="00BA3C1E" w:rsidP="00BA3C1E">
            <w:pPr>
              <w:pStyle w:val="NoSpacing"/>
            </w:pPr>
            <w:r>
              <w:rPr>
                <w:color w:val="000000"/>
              </w:rPr>
              <w:t>NDBA</w:t>
            </w:r>
          </w:p>
        </w:tc>
        <w:tc>
          <w:tcPr>
            <w:tcW w:w="2093" w:type="dxa"/>
            <w:vAlign w:val="center"/>
            <w:hideMark/>
          </w:tcPr>
          <w:p w14:paraId="0D39B387" w14:textId="496AC3E7" w:rsidR="00BA3C1E" w:rsidRPr="004C5EAD" w:rsidRDefault="00BA3C1E" w:rsidP="00BA3C1E">
            <w:pPr>
              <w:pStyle w:val="NoSpacing"/>
            </w:pPr>
            <w:r>
              <w:rPr>
                <w:color w:val="000000"/>
              </w:rPr>
              <w:t>0.14</w:t>
            </w:r>
          </w:p>
        </w:tc>
        <w:tc>
          <w:tcPr>
            <w:tcW w:w="1618" w:type="dxa"/>
            <w:vAlign w:val="center"/>
            <w:hideMark/>
          </w:tcPr>
          <w:p w14:paraId="79A8F810" w14:textId="78EAF085" w:rsidR="00BA3C1E" w:rsidRPr="004C5EAD" w:rsidRDefault="00BA3C1E" w:rsidP="00BA3C1E">
            <w:pPr>
              <w:pStyle w:val="NoSpacing"/>
            </w:pPr>
            <w:r>
              <w:rPr>
                <w:color w:val="000000"/>
              </w:rPr>
              <w:t>0.03</w:t>
            </w:r>
          </w:p>
        </w:tc>
        <w:tc>
          <w:tcPr>
            <w:tcW w:w="483" w:type="dxa"/>
            <w:vAlign w:val="center"/>
          </w:tcPr>
          <w:p w14:paraId="62417C97" w14:textId="4A9C224F" w:rsidR="00BA3C1E" w:rsidRPr="004C5EAD" w:rsidRDefault="00BA3C1E" w:rsidP="00BA3C1E">
            <w:pPr>
              <w:pStyle w:val="NoSpacing"/>
            </w:pPr>
            <w:r>
              <w:rPr>
                <w:color w:val="000000"/>
              </w:rPr>
              <w:t>11</w:t>
            </w:r>
          </w:p>
        </w:tc>
        <w:tc>
          <w:tcPr>
            <w:tcW w:w="1934" w:type="dxa"/>
            <w:noWrap/>
            <w:vAlign w:val="center"/>
          </w:tcPr>
          <w:p w14:paraId="05559396" w14:textId="57DE1FCA" w:rsidR="00BA3C1E" w:rsidRPr="004C5EAD" w:rsidRDefault="00BA3C1E" w:rsidP="00BA3C1E">
            <w:pPr>
              <w:pStyle w:val="NoSpacing"/>
            </w:pPr>
            <w:r>
              <w:rPr>
                <w:color w:val="000000"/>
              </w:rPr>
              <w:t>0.19</w:t>
            </w:r>
          </w:p>
        </w:tc>
        <w:tc>
          <w:tcPr>
            <w:tcW w:w="2872" w:type="dxa"/>
            <w:vAlign w:val="center"/>
          </w:tcPr>
          <w:p w14:paraId="3C8DDC17" w14:textId="7FDEA59F" w:rsidR="00BA3C1E" w:rsidRPr="004C5EAD" w:rsidRDefault="00BA3C1E" w:rsidP="00BA3C1E">
            <w:pPr>
              <w:pStyle w:val="NoSpacing"/>
            </w:pPr>
            <w:r>
              <w:rPr>
                <w:color w:val="000000"/>
              </w:rPr>
              <w:t>0.22</w:t>
            </w:r>
          </w:p>
        </w:tc>
      </w:tr>
      <w:tr w:rsidR="00BA3C1E" w:rsidRPr="003E60DE" w14:paraId="32C71DFC" w14:textId="05195D26" w:rsidTr="00BA3C1E">
        <w:trPr>
          <w:trHeight w:val="268"/>
        </w:trPr>
        <w:tc>
          <w:tcPr>
            <w:tcW w:w="1795" w:type="dxa"/>
            <w:vAlign w:val="center"/>
            <w:hideMark/>
          </w:tcPr>
          <w:p w14:paraId="3A89DDD4" w14:textId="4C99AB1A" w:rsidR="00BA3C1E" w:rsidRPr="004C5EAD" w:rsidRDefault="00BA3C1E" w:rsidP="00BA3C1E">
            <w:pPr>
              <w:pStyle w:val="NoSpacing"/>
            </w:pPr>
            <w:r>
              <w:rPr>
                <w:color w:val="000000"/>
              </w:rPr>
              <w:t>5</w:t>
            </w:r>
          </w:p>
        </w:tc>
        <w:tc>
          <w:tcPr>
            <w:tcW w:w="2155" w:type="dxa"/>
            <w:noWrap/>
            <w:vAlign w:val="center"/>
            <w:hideMark/>
          </w:tcPr>
          <w:p w14:paraId="560FCFF4" w14:textId="1A000199" w:rsidR="00BA3C1E" w:rsidRPr="004C5EAD" w:rsidRDefault="00BA3C1E" w:rsidP="00BA3C1E">
            <w:pPr>
              <w:pStyle w:val="NoSpacing"/>
            </w:pPr>
            <w:r>
              <w:rPr>
                <w:color w:val="000000"/>
              </w:rPr>
              <w:t>NDBA</w:t>
            </w:r>
          </w:p>
        </w:tc>
        <w:tc>
          <w:tcPr>
            <w:tcW w:w="2093" w:type="dxa"/>
            <w:vAlign w:val="center"/>
            <w:hideMark/>
          </w:tcPr>
          <w:p w14:paraId="37A9977C" w14:textId="6D92955D" w:rsidR="00BA3C1E" w:rsidRPr="004C5EAD" w:rsidRDefault="00BA3C1E" w:rsidP="00BA3C1E">
            <w:pPr>
              <w:pStyle w:val="NoSpacing"/>
            </w:pPr>
            <w:r>
              <w:rPr>
                <w:color w:val="000000"/>
              </w:rPr>
              <w:t>0.11</w:t>
            </w:r>
          </w:p>
        </w:tc>
        <w:tc>
          <w:tcPr>
            <w:tcW w:w="1618" w:type="dxa"/>
            <w:vAlign w:val="center"/>
            <w:hideMark/>
          </w:tcPr>
          <w:p w14:paraId="002553B5" w14:textId="5E45AEF7" w:rsidR="00BA3C1E" w:rsidRPr="004C5EAD" w:rsidRDefault="00BA3C1E" w:rsidP="00BA3C1E">
            <w:pPr>
              <w:pStyle w:val="NoSpacing"/>
            </w:pPr>
            <w:r>
              <w:rPr>
                <w:color w:val="000000"/>
              </w:rPr>
              <w:t>0.1</w:t>
            </w:r>
          </w:p>
        </w:tc>
        <w:tc>
          <w:tcPr>
            <w:tcW w:w="483" w:type="dxa"/>
            <w:vAlign w:val="center"/>
          </w:tcPr>
          <w:p w14:paraId="3308EA32" w14:textId="2B703741" w:rsidR="00BA3C1E" w:rsidRPr="004C5EAD" w:rsidRDefault="00BA3C1E" w:rsidP="00BA3C1E">
            <w:pPr>
              <w:pStyle w:val="NoSpacing"/>
            </w:pPr>
            <w:r>
              <w:rPr>
                <w:color w:val="000000"/>
              </w:rPr>
              <w:t>7</w:t>
            </w:r>
          </w:p>
        </w:tc>
        <w:tc>
          <w:tcPr>
            <w:tcW w:w="1934" w:type="dxa"/>
            <w:noWrap/>
            <w:vAlign w:val="center"/>
          </w:tcPr>
          <w:p w14:paraId="780D56C8" w14:textId="4925A14E" w:rsidR="00BA3C1E" w:rsidRPr="004C5EAD" w:rsidRDefault="00BA3C1E" w:rsidP="00BA3C1E">
            <w:pPr>
              <w:pStyle w:val="NoSpacing"/>
            </w:pPr>
            <w:r>
              <w:rPr>
                <w:color w:val="000000"/>
              </w:rPr>
              <w:t>0.32</w:t>
            </w:r>
          </w:p>
        </w:tc>
        <w:tc>
          <w:tcPr>
            <w:tcW w:w="2872" w:type="dxa"/>
            <w:vAlign w:val="center"/>
          </w:tcPr>
          <w:p w14:paraId="39171C73" w14:textId="6C3E4264" w:rsidR="00BA3C1E" w:rsidRPr="004C5EAD" w:rsidRDefault="00BA3C1E" w:rsidP="00BA3C1E">
            <w:pPr>
              <w:pStyle w:val="NoSpacing"/>
            </w:pPr>
            <w:r>
              <w:rPr>
                <w:color w:val="000000"/>
              </w:rPr>
              <w:t>0.45</w:t>
            </w:r>
          </w:p>
        </w:tc>
      </w:tr>
      <w:tr w:rsidR="00BA3C1E" w:rsidRPr="003E60DE" w14:paraId="4E425F6A" w14:textId="042ED2C1" w:rsidTr="00BA3C1E">
        <w:trPr>
          <w:trHeight w:val="268"/>
        </w:trPr>
        <w:tc>
          <w:tcPr>
            <w:tcW w:w="1795" w:type="dxa"/>
            <w:vAlign w:val="center"/>
            <w:hideMark/>
          </w:tcPr>
          <w:p w14:paraId="1BD6129B" w14:textId="4833ABEC" w:rsidR="00BA3C1E" w:rsidRPr="004C5EAD" w:rsidRDefault="00BA3C1E" w:rsidP="00BA3C1E">
            <w:pPr>
              <w:pStyle w:val="NoSpacing"/>
            </w:pPr>
            <w:r>
              <w:rPr>
                <w:color w:val="000000"/>
              </w:rPr>
              <w:t>6</w:t>
            </w:r>
          </w:p>
        </w:tc>
        <w:tc>
          <w:tcPr>
            <w:tcW w:w="2155" w:type="dxa"/>
            <w:noWrap/>
            <w:vAlign w:val="center"/>
            <w:hideMark/>
          </w:tcPr>
          <w:p w14:paraId="7E9497C6" w14:textId="0DDAC000" w:rsidR="00BA3C1E" w:rsidRPr="004C5EAD" w:rsidRDefault="00BA3C1E" w:rsidP="00BA3C1E">
            <w:pPr>
              <w:pStyle w:val="NoSpacing"/>
            </w:pPr>
            <w:r>
              <w:rPr>
                <w:color w:val="000000"/>
              </w:rPr>
              <w:t>NDBA</w:t>
            </w:r>
          </w:p>
        </w:tc>
        <w:tc>
          <w:tcPr>
            <w:tcW w:w="2093" w:type="dxa"/>
            <w:vAlign w:val="center"/>
            <w:hideMark/>
          </w:tcPr>
          <w:p w14:paraId="258F9479" w14:textId="741C31FB" w:rsidR="00BA3C1E" w:rsidRPr="004C5EAD" w:rsidRDefault="00BA3C1E" w:rsidP="00BA3C1E">
            <w:pPr>
              <w:pStyle w:val="NoSpacing"/>
            </w:pPr>
            <w:r>
              <w:rPr>
                <w:color w:val="000000"/>
              </w:rPr>
              <w:t>1.05</w:t>
            </w:r>
          </w:p>
        </w:tc>
        <w:tc>
          <w:tcPr>
            <w:tcW w:w="1618" w:type="dxa"/>
            <w:vAlign w:val="center"/>
            <w:hideMark/>
          </w:tcPr>
          <w:p w14:paraId="103F9E15" w14:textId="055D84CF" w:rsidR="00BA3C1E" w:rsidRPr="004C5EAD" w:rsidRDefault="00BA3C1E" w:rsidP="00BA3C1E">
            <w:pPr>
              <w:pStyle w:val="NoSpacing"/>
            </w:pPr>
            <w:r>
              <w:rPr>
                <w:color w:val="000000"/>
              </w:rPr>
              <w:t>0.77</w:t>
            </w:r>
          </w:p>
        </w:tc>
        <w:tc>
          <w:tcPr>
            <w:tcW w:w="483" w:type="dxa"/>
            <w:vAlign w:val="center"/>
          </w:tcPr>
          <w:p w14:paraId="73A040FA" w14:textId="33AF40BA" w:rsidR="00BA3C1E" w:rsidRPr="004C5EAD" w:rsidRDefault="00BA3C1E" w:rsidP="00BA3C1E">
            <w:pPr>
              <w:pStyle w:val="NoSpacing"/>
            </w:pPr>
            <w:r>
              <w:rPr>
                <w:color w:val="000000"/>
              </w:rPr>
              <w:t>7</w:t>
            </w:r>
          </w:p>
        </w:tc>
        <w:tc>
          <w:tcPr>
            <w:tcW w:w="1934" w:type="dxa"/>
            <w:noWrap/>
            <w:vAlign w:val="center"/>
          </w:tcPr>
          <w:p w14:paraId="65E99D3F" w14:textId="3C1178FD" w:rsidR="00BA3C1E" w:rsidRPr="004C5EAD" w:rsidRDefault="00BA3C1E" w:rsidP="00BA3C1E">
            <w:pPr>
              <w:pStyle w:val="NoSpacing"/>
            </w:pPr>
            <w:r>
              <w:rPr>
                <w:color w:val="000000"/>
              </w:rPr>
              <w:t>2.5</w:t>
            </w:r>
          </w:p>
        </w:tc>
        <w:tc>
          <w:tcPr>
            <w:tcW w:w="2872" w:type="dxa"/>
            <w:vAlign w:val="center"/>
          </w:tcPr>
          <w:p w14:paraId="1357D5A9" w14:textId="1BD8F210" w:rsidR="00BA3C1E" w:rsidRPr="004C5EAD" w:rsidRDefault="00BA3C1E" w:rsidP="00BA3C1E">
            <w:pPr>
              <w:pStyle w:val="NoSpacing"/>
            </w:pPr>
            <w:r>
              <w:rPr>
                <w:color w:val="000000"/>
              </w:rPr>
              <w:t>3.47</w:t>
            </w:r>
          </w:p>
        </w:tc>
      </w:tr>
      <w:tr w:rsidR="00BA3C1E" w:rsidRPr="003E60DE" w14:paraId="100B5291" w14:textId="138C6D9E" w:rsidTr="00BA3C1E">
        <w:trPr>
          <w:trHeight w:val="268"/>
        </w:trPr>
        <w:tc>
          <w:tcPr>
            <w:tcW w:w="1795" w:type="dxa"/>
            <w:vAlign w:val="center"/>
            <w:hideMark/>
          </w:tcPr>
          <w:p w14:paraId="63534411" w14:textId="470FD41A" w:rsidR="00BA3C1E" w:rsidRPr="004C5EAD" w:rsidRDefault="00BA3C1E" w:rsidP="00BA3C1E">
            <w:pPr>
              <w:pStyle w:val="NoSpacing"/>
            </w:pPr>
            <w:r>
              <w:rPr>
                <w:color w:val="000000"/>
              </w:rPr>
              <w:t>1</w:t>
            </w:r>
          </w:p>
        </w:tc>
        <w:tc>
          <w:tcPr>
            <w:tcW w:w="2155" w:type="dxa"/>
            <w:noWrap/>
            <w:vAlign w:val="center"/>
            <w:hideMark/>
          </w:tcPr>
          <w:p w14:paraId="0C6722DC" w14:textId="12E31FEB" w:rsidR="00BA3C1E" w:rsidRPr="004C5EAD" w:rsidRDefault="00BA3C1E" w:rsidP="00BA3C1E">
            <w:pPr>
              <w:pStyle w:val="NoSpacing"/>
            </w:pPr>
            <w:r>
              <w:rPr>
                <w:color w:val="000000"/>
              </w:rPr>
              <w:t>NDEA</w:t>
            </w:r>
          </w:p>
        </w:tc>
        <w:tc>
          <w:tcPr>
            <w:tcW w:w="2093" w:type="dxa"/>
            <w:vAlign w:val="center"/>
            <w:hideMark/>
          </w:tcPr>
          <w:p w14:paraId="6BB10DDD" w14:textId="3ED4C97C" w:rsidR="00BA3C1E" w:rsidRPr="004C5EAD" w:rsidRDefault="00BA3C1E" w:rsidP="00BA3C1E">
            <w:pPr>
              <w:pStyle w:val="NoSpacing"/>
            </w:pPr>
            <w:r>
              <w:rPr>
                <w:color w:val="000000"/>
              </w:rPr>
              <w:t>0.34</w:t>
            </w:r>
          </w:p>
        </w:tc>
        <w:tc>
          <w:tcPr>
            <w:tcW w:w="1618" w:type="dxa"/>
            <w:vAlign w:val="center"/>
            <w:hideMark/>
          </w:tcPr>
          <w:p w14:paraId="026DBD1E" w14:textId="00FAC475" w:rsidR="00BA3C1E" w:rsidRPr="004C5EAD" w:rsidRDefault="00BA3C1E" w:rsidP="00BA3C1E">
            <w:pPr>
              <w:pStyle w:val="NoSpacing"/>
            </w:pPr>
            <w:r>
              <w:rPr>
                <w:color w:val="000000"/>
              </w:rPr>
              <w:t>NA</w:t>
            </w:r>
          </w:p>
        </w:tc>
        <w:tc>
          <w:tcPr>
            <w:tcW w:w="483" w:type="dxa"/>
            <w:vAlign w:val="center"/>
          </w:tcPr>
          <w:p w14:paraId="46FCD5AE" w14:textId="137C9966" w:rsidR="00BA3C1E" w:rsidRPr="004C5EAD" w:rsidRDefault="00BA3C1E" w:rsidP="00BA3C1E">
            <w:pPr>
              <w:pStyle w:val="NoSpacing"/>
            </w:pPr>
            <w:r>
              <w:rPr>
                <w:color w:val="000000"/>
              </w:rPr>
              <w:t>1</w:t>
            </w:r>
          </w:p>
        </w:tc>
        <w:tc>
          <w:tcPr>
            <w:tcW w:w="1934" w:type="dxa"/>
            <w:noWrap/>
            <w:vAlign w:val="center"/>
          </w:tcPr>
          <w:p w14:paraId="6C9E4D60" w14:textId="0B8FBAC0" w:rsidR="00BA3C1E" w:rsidRPr="004C5EAD" w:rsidRDefault="00BA3C1E" w:rsidP="00BA3C1E">
            <w:pPr>
              <w:pStyle w:val="NoSpacing"/>
            </w:pPr>
            <w:r>
              <w:rPr>
                <w:color w:val="000000"/>
              </w:rPr>
              <w:t>0.34</w:t>
            </w:r>
          </w:p>
        </w:tc>
        <w:tc>
          <w:tcPr>
            <w:tcW w:w="2872" w:type="dxa"/>
            <w:vAlign w:val="center"/>
          </w:tcPr>
          <w:p w14:paraId="0D55FBD3" w14:textId="194B7A88" w:rsidR="00BA3C1E" w:rsidRPr="004C5EAD" w:rsidRDefault="00BA3C1E" w:rsidP="00BA3C1E">
            <w:pPr>
              <w:pStyle w:val="NoSpacing"/>
            </w:pPr>
            <w:r>
              <w:rPr>
                <w:color w:val="000000"/>
              </w:rPr>
              <w:t>0.34</w:t>
            </w:r>
          </w:p>
        </w:tc>
      </w:tr>
      <w:tr w:rsidR="00BA3C1E" w:rsidRPr="003E60DE" w14:paraId="2D84FDAF" w14:textId="0D724240" w:rsidTr="00BA3C1E">
        <w:trPr>
          <w:trHeight w:val="279"/>
        </w:trPr>
        <w:tc>
          <w:tcPr>
            <w:tcW w:w="1795" w:type="dxa"/>
            <w:vAlign w:val="center"/>
            <w:hideMark/>
          </w:tcPr>
          <w:p w14:paraId="1D6B2D5D" w14:textId="7BAF0020" w:rsidR="00BA3C1E" w:rsidRPr="004C5EAD" w:rsidRDefault="00BA3C1E" w:rsidP="00BA3C1E">
            <w:pPr>
              <w:pStyle w:val="NoSpacing"/>
            </w:pPr>
            <w:r>
              <w:rPr>
                <w:color w:val="000000"/>
              </w:rPr>
              <w:t>2</w:t>
            </w:r>
          </w:p>
        </w:tc>
        <w:tc>
          <w:tcPr>
            <w:tcW w:w="2155" w:type="dxa"/>
            <w:noWrap/>
            <w:vAlign w:val="center"/>
            <w:hideMark/>
          </w:tcPr>
          <w:p w14:paraId="33B81477" w14:textId="65124B6A" w:rsidR="00BA3C1E" w:rsidRPr="004C5EAD" w:rsidRDefault="00BA3C1E" w:rsidP="00BA3C1E">
            <w:pPr>
              <w:pStyle w:val="NoSpacing"/>
            </w:pPr>
            <w:r>
              <w:rPr>
                <w:color w:val="000000"/>
              </w:rPr>
              <w:t>NDEA</w:t>
            </w:r>
          </w:p>
        </w:tc>
        <w:tc>
          <w:tcPr>
            <w:tcW w:w="2093" w:type="dxa"/>
            <w:vAlign w:val="center"/>
            <w:hideMark/>
          </w:tcPr>
          <w:p w14:paraId="37F5DE3E" w14:textId="0D7E50DB" w:rsidR="00BA3C1E" w:rsidRPr="004C5EAD" w:rsidRDefault="00BA3C1E" w:rsidP="00BA3C1E">
            <w:pPr>
              <w:pStyle w:val="NoSpacing"/>
            </w:pPr>
            <w:r>
              <w:rPr>
                <w:color w:val="000000"/>
              </w:rPr>
              <w:t>0.09</w:t>
            </w:r>
          </w:p>
        </w:tc>
        <w:tc>
          <w:tcPr>
            <w:tcW w:w="1618" w:type="dxa"/>
            <w:vAlign w:val="center"/>
            <w:hideMark/>
          </w:tcPr>
          <w:p w14:paraId="6E5BAF29" w14:textId="474A1828" w:rsidR="00BA3C1E" w:rsidRPr="004C5EAD" w:rsidRDefault="00BA3C1E" w:rsidP="00BA3C1E">
            <w:pPr>
              <w:pStyle w:val="NoSpacing"/>
            </w:pPr>
            <w:r>
              <w:rPr>
                <w:color w:val="000000"/>
              </w:rPr>
              <w:t>0.15</w:t>
            </w:r>
          </w:p>
        </w:tc>
        <w:tc>
          <w:tcPr>
            <w:tcW w:w="483" w:type="dxa"/>
            <w:vAlign w:val="center"/>
          </w:tcPr>
          <w:p w14:paraId="4E5BB267" w14:textId="4F561BCC" w:rsidR="00BA3C1E" w:rsidRPr="004C5EAD" w:rsidRDefault="00BA3C1E" w:rsidP="00BA3C1E">
            <w:pPr>
              <w:pStyle w:val="NoSpacing"/>
            </w:pPr>
            <w:r>
              <w:rPr>
                <w:color w:val="000000"/>
              </w:rPr>
              <w:t>2</w:t>
            </w:r>
          </w:p>
        </w:tc>
        <w:tc>
          <w:tcPr>
            <w:tcW w:w="1934" w:type="dxa"/>
            <w:noWrap/>
            <w:vAlign w:val="center"/>
          </w:tcPr>
          <w:p w14:paraId="2ED7F2A9" w14:textId="70C4927C" w:rsidR="00BA3C1E" w:rsidRPr="004C5EAD" w:rsidRDefault="00BA3C1E" w:rsidP="00BA3C1E">
            <w:pPr>
              <w:pStyle w:val="NoSpacing"/>
            </w:pPr>
            <w:r>
              <w:rPr>
                <w:color w:val="000000"/>
              </w:rPr>
              <w:t>0.33</w:t>
            </w:r>
          </w:p>
        </w:tc>
        <w:tc>
          <w:tcPr>
            <w:tcW w:w="2872" w:type="dxa"/>
            <w:vAlign w:val="center"/>
          </w:tcPr>
          <w:p w14:paraId="73644E2A" w14:textId="3A9DD0BA" w:rsidR="00BA3C1E" w:rsidRPr="004C5EAD" w:rsidRDefault="00BA3C1E" w:rsidP="00BA3C1E">
            <w:pPr>
              <w:pStyle w:val="NoSpacing"/>
            </w:pPr>
            <w:r>
              <w:rPr>
                <w:color w:val="000000"/>
              </w:rPr>
              <w:t>0.38</w:t>
            </w:r>
          </w:p>
        </w:tc>
      </w:tr>
      <w:tr w:rsidR="00BA3C1E" w:rsidRPr="003E60DE" w14:paraId="697192C0" w14:textId="69B15CC8" w:rsidTr="00BA3C1E">
        <w:trPr>
          <w:trHeight w:val="268"/>
        </w:trPr>
        <w:tc>
          <w:tcPr>
            <w:tcW w:w="1795" w:type="dxa"/>
            <w:vAlign w:val="center"/>
            <w:hideMark/>
          </w:tcPr>
          <w:p w14:paraId="6204F691" w14:textId="3AFBC828" w:rsidR="00BA3C1E" w:rsidRPr="004C5EAD" w:rsidRDefault="00BA3C1E" w:rsidP="00BA3C1E">
            <w:pPr>
              <w:pStyle w:val="NoSpacing"/>
            </w:pPr>
            <w:r>
              <w:rPr>
                <w:color w:val="000000"/>
              </w:rPr>
              <w:t>3</w:t>
            </w:r>
          </w:p>
        </w:tc>
        <w:tc>
          <w:tcPr>
            <w:tcW w:w="2155" w:type="dxa"/>
            <w:noWrap/>
            <w:vAlign w:val="center"/>
            <w:hideMark/>
          </w:tcPr>
          <w:p w14:paraId="73740A44" w14:textId="25B50132" w:rsidR="00BA3C1E" w:rsidRPr="004C5EAD" w:rsidRDefault="00BA3C1E" w:rsidP="00BA3C1E">
            <w:pPr>
              <w:pStyle w:val="NoSpacing"/>
            </w:pPr>
            <w:r>
              <w:rPr>
                <w:color w:val="000000"/>
              </w:rPr>
              <w:t>NDEA</w:t>
            </w:r>
          </w:p>
        </w:tc>
        <w:tc>
          <w:tcPr>
            <w:tcW w:w="2093" w:type="dxa"/>
            <w:noWrap/>
            <w:vAlign w:val="center"/>
            <w:hideMark/>
          </w:tcPr>
          <w:p w14:paraId="45BABAA1" w14:textId="7116E7A5" w:rsidR="00BA3C1E" w:rsidRPr="004C5EAD" w:rsidRDefault="00BA3C1E" w:rsidP="00BA3C1E">
            <w:pPr>
              <w:pStyle w:val="NoSpacing"/>
            </w:pPr>
            <w:r>
              <w:rPr>
                <w:color w:val="000000"/>
              </w:rPr>
              <w:t>0.04</w:t>
            </w:r>
          </w:p>
        </w:tc>
        <w:tc>
          <w:tcPr>
            <w:tcW w:w="1618" w:type="dxa"/>
            <w:noWrap/>
            <w:vAlign w:val="center"/>
            <w:hideMark/>
          </w:tcPr>
          <w:p w14:paraId="279689EE" w14:textId="1EA425B6" w:rsidR="00BA3C1E" w:rsidRPr="004C5EAD" w:rsidRDefault="00BA3C1E" w:rsidP="00BA3C1E">
            <w:pPr>
              <w:pStyle w:val="NoSpacing"/>
            </w:pPr>
            <w:r>
              <w:rPr>
                <w:color w:val="000000"/>
              </w:rPr>
              <w:t>0.02</w:t>
            </w:r>
          </w:p>
        </w:tc>
        <w:tc>
          <w:tcPr>
            <w:tcW w:w="483" w:type="dxa"/>
            <w:vAlign w:val="center"/>
            <w:hideMark/>
          </w:tcPr>
          <w:p w14:paraId="55364853" w14:textId="40D9BA81" w:rsidR="00BA3C1E" w:rsidRPr="004C5EAD" w:rsidRDefault="00BA3C1E" w:rsidP="00BA3C1E">
            <w:pPr>
              <w:pStyle w:val="NoSpacing"/>
            </w:pPr>
            <w:r>
              <w:rPr>
                <w:color w:val="000000"/>
              </w:rPr>
              <w:t>10</w:t>
            </w:r>
          </w:p>
        </w:tc>
        <w:tc>
          <w:tcPr>
            <w:tcW w:w="1934" w:type="dxa"/>
            <w:noWrap/>
            <w:vAlign w:val="center"/>
            <w:hideMark/>
          </w:tcPr>
          <w:p w14:paraId="1E818254" w14:textId="7F6157FA" w:rsidR="00BA3C1E" w:rsidRPr="004C5EAD" w:rsidRDefault="005F41EB" w:rsidP="00BA3C1E">
            <w:pPr>
              <w:pStyle w:val="NoSpacing"/>
            </w:pPr>
            <w:r>
              <w:rPr>
                <w:color w:val="000000"/>
              </w:rPr>
              <w:t>NR</w:t>
            </w:r>
          </w:p>
        </w:tc>
        <w:tc>
          <w:tcPr>
            <w:tcW w:w="2872" w:type="dxa"/>
            <w:vAlign w:val="center"/>
          </w:tcPr>
          <w:p w14:paraId="5441410B" w14:textId="0846EC51" w:rsidR="00BA3C1E" w:rsidRPr="004C5EAD" w:rsidRDefault="00BA3C1E" w:rsidP="00BA3C1E">
            <w:pPr>
              <w:pStyle w:val="NoSpacing"/>
            </w:pPr>
            <w:r>
              <w:rPr>
                <w:color w:val="000000"/>
              </w:rPr>
              <w:t>0.1</w:t>
            </w:r>
          </w:p>
        </w:tc>
      </w:tr>
      <w:tr w:rsidR="00BA3C1E" w:rsidRPr="003E60DE" w14:paraId="780B7517" w14:textId="5B1652F9" w:rsidTr="00BA3C1E">
        <w:trPr>
          <w:trHeight w:val="268"/>
        </w:trPr>
        <w:tc>
          <w:tcPr>
            <w:tcW w:w="1795" w:type="dxa"/>
            <w:vAlign w:val="center"/>
            <w:hideMark/>
          </w:tcPr>
          <w:p w14:paraId="4517BF78" w14:textId="142C2ADA" w:rsidR="00BA3C1E" w:rsidRPr="004C5EAD" w:rsidRDefault="00BA3C1E" w:rsidP="00BA3C1E">
            <w:pPr>
              <w:pStyle w:val="NoSpacing"/>
            </w:pPr>
            <w:r>
              <w:rPr>
                <w:color w:val="000000"/>
              </w:rPr>
              <w:t>4</w:t>
            </w:r>
          </w:p>
        </w:tc>
        <w:tc>
          <w:tcPr>
            <w:tcW w:w="2155" w:type="dxa"/>
            <w:noWrap/>
            <w:vAlign w:val="center"/>
            <w:hideMark/>
          </w:tcPr>
          <w:p w14:paraId="3B1931C4" w14:textId="7CC94939" w:rsidR="00BA3C1E" w:rsidRPr="004C5EAD" w:rsidRDefault="00BA3C1E" w:rsidP="00BA3C1E">
            <w:pPr>
              <w:pStyle w:val="NoSpacing"/>
            </w:pPr>
            <w:r>
              <w:rPr>
                <w:color w:val="000000"/>
              </w:rPr>
              <w:t>NDEA</w:t>
            </w:r>
          </w:p>
        </w:tc>
        <w:tc>
          <w:tcPr>
            <w:tcW w:w="2093" w:type="dxa"/>
            <w:noWrap/>
            <w:vAlign w:val="center"/>
            <w:hideMark/>
          </w:tcPr>
          <w:p w14:paraId="5096F781" w14:textId="316B2403" w:rsidR="00BA3C1E" w:rsidRPr="004C5EAD" w:rsidRDefault="00BA3C1E" w:rsidP="00BA3C1E">
            <w:pPr>
              <w:pStyle w:val="NoSpacing"/>
            </w:pPr>
            <w:r>
              <w:rPr>
                <w:color w:val="000000"/>
              </w:rPr>
              <w:t>0.32</w:t>
            </w:r>
          </w:p>
        </w:tc>
        <w:tc>
          <w:tcPr>
            <w:tcW w:w="1618" w:type="dxa"/>
            <w:noWrap/>
            <w:vAlign w:val="center"/>
            <w:hideMark/>
          </w:tcPr>
          <w:p w14:paraId="4AA1FEC2" w14:textId="295F8EE3" w:rsidR="00BA3C1E" w:rsidRPr="004C5EAD" w:rsidRDefault="00BA3C1E" w:rsidP="00BA3C1E">
            <w:pPr>
              <w:pStyle w:val="NoSpacing"/>
            </w:pPr>
            <w:r>
              <w:rPr>
                <w:color w:val="000000"/>
              </w:rPr>
              <w:t>0.13</w:t>
            </w:r>
          </w:p>
        </w:tc>
        <w:tc>
          <w:tcPr>
            <w:tcW w:w="483" w:type="dxa"/>
            <w:vAlign w:val="center"/>
            <w:hideMark/>
          </w:tcPr>
          <w:p w14:paraId="43B72BB9" w14:textId="677182B7" w:rsidR="00BA3C1E" w:rsidRPr="004C5EAD" w:rsidRDefault="00BA3C1E" w:rsidP="00BA3C1E">
            <w:pPr>
              <w:pStyle w:val="NoSpacing"/>
            </w:pPr>
            <w:r>
              <w:rPr>
                <w:color w:val="000000"/>
              </w:rPr>
              <w:t>11</w:t>
            </w:r>
          </w:p>
        </w:tc>
        <w:tc>
          <w:tcPr>
            <w:tcW w:w="1934" w:type="dxa"/>
            <w:noWrap/>
            <w:vAlign w:val="center"/>
            <w:hideMark/>
          </w:tcPr>
          <w:p w14:paraId="65152A7A" w14:textId="7B05E41B" w:rsidR="00BA3C1E" w:rsidRPr="004C5EAD" w:rsidRDefault="00BA3C1E" w:rsidP="00BA3C1E">
            <w:pPr>
              <w:pStyle w:val="NoSpacing"/>
            </w:pPr>
            <w:r>
              <w:rPr>
                <w:color w:val="000000"/>
              </w:rPr>
              <w:t>0.51</w:t>
            </w:r>
          </w:p>
        </w:tc>
        <w:tc>
          <w:tcPr>
            <w:tcW w:w="2872" w:type="dxa"/>
            <w:vAlign w:val="center"/>
          </w:tcPr>
          <w:p w14:paraId="027A07EE" w14:textId="050BE411" w:rsidR="00BA3C1E" w:rsidRPr="004C5EAD" w:rsidRDefault="00BA3C1E" w:rsidP="00BA3C1E">
            <w:pPr>
              <w:pStyle w:val="NoSpacing"/>
            </w:pPr>
            <w:r>
              <w:rPr>
                <w:color w:val="000000"/>
              </w:rPr>
              <w:t>0.67</w:t>
            </w:r>
          </w:p>
        </w:tc>
      </w:tr>
      <w:tr w:rsidR="00BA3C1E" w:rsidRPr="003E60DE" w14:paraId="0E65354A" w14:textId="74288D36" w:rsidTr="00BA3C1E">
        <w:trPr>
          <w:trHeight w:val="268"/>
        </w:trPr>
        <w:tc>
          <w:tcPr>
            <w:tcW w:w="1795" w:type="dxa"/>
            <w:vAlign w:val="center"/>
            <w:hideMark/>
          </w:tcPr>
          <w:p w14:paraId="6A97ED56" w14:textId="09F93EC5" w:rsidR="00BA3C1E" w:rsidRPr="004C5EAD" w:rsidRDefault="00BA3C1E" w:rsidP="00BA3C1E">
            <w:pPr>
              <w:pStyle w:val="NoSpacing"/>
            </w:pPr>
            <w:r>
              <w:rPr>
                <w:color w:val="000000"/>
              </w:rPr>
              <w:t>5</w:t>
            </w:r>
          </w:p>
        </w:tc>
        <w:tc>
          <w:tcPr>
            <w:tcW w:w="2155" w:type="dxa"/>
            <w:noWrap/>
            <w:vAlign w:val="center"/>
            <w:hideMark/>
          </w:tcPr>
          <w:p w14:paraId="6178F15A" w14:textId="57D9F497" w:rsidR="00BA3C1E" w:rsidRPr="004C5EAD" w:rsidRDefault="00BA3C1E" w:rsidP="00BA3C1E">
            <w:pPr>
              <w:pStyle w:val="NoSpacing"/>
            </w:pPr>
            <w:r>
              <w:rPr>
                <w:color w:val="000000"/>
              </w:rPr>
              <w:t>NDEA</w:t>
            </w:r>
          </w:p>
        </w:tc>
        <w:tc>
          <w:tcPr>
            <w:tcW w:w="2093" w:type="dxa"/>
            <w:noWrap/>
            <w:vAlign w:val="center"/>
            <w:hideMark/>
          </w:tcPr>
          <w:p w14:paraId="77D00639" w14:textId="2A124859" w:rsidR="00BA3C1E" w:rsidRPr="004C5EAD" w:rsidRDefault="00BA3C1E" w:rsidP="00BA3C1E">
            <w:pPr>
              <w:pStyle w:val="NoSpacing"/>
            </w:pPr>
            <w:r>
              <w:rPr>
                <w:color w:val="000000"/>
              </w:rPr>
              <w:t>0.05</w:t>
            </w:r>
          </w:p>
        </w:tc>
        <w:tc>
          <w:tcPr>
            <w:tcW w:w="1618" w:type="dxa"/>
            <w:noWrap/>
            <w:vAlign w:val="center"/>
            <w:hideMark/>
          </w:tcPr>
          <w:p w14:paraId="028BB491" w14:textId="124E2ECB" w:rsidR="00BA3C1E" w:rsidRPr="004C5EAD" w:rsidRDefault="00BA3C1E" w:rsidP="00BA3C1E">
            <w:pPr>
              <w:pStyle w:val="NoSpacing"/>
            </w:pPr>
            <w:r>
              <w:rPr>
                <w:color w:val="000000"/>
              </w:rPr>
              <w:t>0.06</w:t>
            </w:r>
          </w:p>
        </w:tc>
        <w:tc>
          <w:tcPr>
            <w:tcW w:w="483" w:type="dxa"/>
            <w:vAlign w:val="center"/>
            <w:hideMark/>
          </w:tcPr>
          <w:p w14:paraId="449ADBE4" w14:textId="4C71FDB2" w:rsidR="00BA3C1E" w:rsidRPr="004C5EAD" w:rsidRDefault="00BA3C1E" w:rsidP="00BA3C1E">
            <w:pPr>
              <w:pStyle w:val="NoSpacing"/>
            </w:pPr>
            <w:r>
              <w:rPr>
                <w:color w:val="000000"/>
              </w:rPr>
              <w:t>4</w:t>
            </w:r>
          </w:p>
        </w:tc>
        <w:tc>
          <w:tcPr>
            <w:tcW w:w="1934" w:type="dxa"/>
            <w:noWrap/>
            <w:vAlign w:val="center"/>
            <w:hideMark/>
          </w:tcPr>
          <w:p w14:paraId="03F2A309" w14:textId="44C2AF64" w:rsidR="00BA3C1E" w:rsidRPr="004C5EAD" w:rsidRDefault="00BA3C1E" w:rsidP="00BA3C1E">
            <w:pPr>
              <w:pStyle w:val="NoSpacing"/>
            </w:pPr>
            <w:r>
              <w:rPr>
                <w:color w:val="000000"/>
              </w:rPr>
              <w:t>0.13</w:t>
            </w:r>
          </w:p>
        </w:tc>
        <w:tc>
          <w:tcPr>
            <w:tcW w:w="2872" w:type="dxa"/>
            <w:vAlign w:val="center"/>
          </w:tcPr>
          <w:p w14:paraId="52BE37CB" w14:textId="5FD43EDA" w:rsidR="00BA3C1E" w:rsidRPr="004C5EAD" w:rsidRDefault="00BA3C1E" w:rsidP="00BA3C1E">
            <w:pPr>
              <w:pStyle w:val="NoSpacing"/>
            </w:pPr>
            <w:r>
              <w:rPr>
                <w:color w:val="000000"/>
              </w:rPr>
              <w:t>0.13</w:t>
            </w:r>
          </w:p>
        </w:tc>
      </w:tr>
      <w:tr w:rsidR="00BA3C1E" w:rsidRPr="003E60DE" w14:paraId="27D54EEB" w14:textId="38D4A5DF" w:rsidTr="00BA3C1E">
        <w:trPr>
          <w:trHeight w:val="268"/>
        </w:trPr>
        <w:tc>
          <w:tcPr>
            <w:tcW w:w="1795" w:type="dxa"/>
            <w:vAlign w:val="center"/>
            <w:hideMark/>
          </w:tcPr>
          <w:p w14:paraId="5BBA0104" w14:textId="6E9AA01C" w:rsidR="00BA3C1E" w:rsidRPr="004C5EAD" w:rsidRDefault="00BA3C1E" w:rsidP="00BA3C1E">
            <w:pPr>
              <w:pStyle w:val="NoSpacing"/>
            </w:pPr>
            <w:r>
              <w:rPr>
                <w:color w:val="000000"/>
              </w:rPr>
              <w:t>6</w:t>
            </w:r>
          </w:p>
        </w:tc>
        <w:tc>
          <w:tcPr>
            <w:tcW w:w="2155" w:type="dxa"/>
            <w:noWrap/>
            <w:vAlign w:val="center"/>
            <w:hideMark/>
          </w:tcPr>
          <w:p w14:paraId="09C5EBF2" w14:textId="5C510A00" w:rsidR="00BA3C1E" w:rsidRPr="004C5EAD" w:rsidRDefault="00BA3C1E" w:rsidP="00BA3C1E">
            <w:pPr>
              <w:pStyle w:val="NoSpacing"/>
            </w:pPr>
            <w:r>
              <w:rPr>
                <w:color w:val="000000"/>
              </w:rPr>
              <w:t>NDEA</w:t>
            </w:r>
          </w:p>
        </w:tc>
        <w:tc>
          <w:tcPr>
            <w:tcW w:w="2093" w:type="dxa"/>
            <w:noWrap/>
            <w:vAlign w:val="center"/>
            <w:hideMark/>
          </w:tcPr>
          <w:p w14:paraId="08F94F33" w14:textId="20A5AF86" w:rsidR="00BA3C1E" w:rsidRPr="004C5EAD" w:rsidRDefault="00BA3C1E" w:rsidP="00BA3C1E">
            <w:pPr>
              <w:pStyle w:val="NoSpacing"/>
            </w:pPr>
            <w:r>
              <w:rPr>
                <w:color w:val="000000"/>
              </w:rPr>
              <w:t>0.33</w:t>
            </w:r>
          </w:p>
        </w:tc>
        <w:tc>
          <w:tcPr>
            <w:tcW w:w="1618" w:type="dxa"/>
            <w:noWrap/>
            <w:vAlign w:val="center"/>
            <w:hideMark/>
          </w:tcPr>
          <w:p w14:paraId="5F60186A" w14:textId="5D198F7B" w:rsidR="00BA3C1E" w:rsidRPr="004C5EAD" w:rsidRDefault="00BA3C1E" w:rsidP="00BA3C1E">
            <w:pPr>
              <w:pStyle w:val="NoSpacing"/>
            </w:pPr>
            <w:r>
              <w:rPr>
                <w:color w:val="000000"/>
              </w:rPr>
              <w:t>0.39</w:t>
            </w:r>
          </w:p>
        </w:tc>
        <w:tc>
          <w:tcPr>
            <w:tcW w:w="483" w:type="dxa"/>
            <w:vAlign w:val="center"/>
            <w:hideMark/>
          </w:tcPr>
          <w:p w14:paraId="04957FE4" w14:textId="44D4DE34" w:rsidR="00BA3C1E" w:rsidRPr="004C5EAD" w:rsidRDefault="00BA3C1E" w:rsidP="00BA3C1E">
            <w:pPr>
              <w:pStyle w:val="NoSpacing"/>
            </w:pPr>
            <w:r>
              <w:rPr>
                <w:color w:val="000000"/>
              </w:rPr>
              <w:t>7</w:t>
            </w:r>
          </w:p>
        </w:tc>
        <w:tc>
          <w:tcPr>
            <w:tcW w:w="1934" w:type="dxa"/>
            <w:noWrap/>
            <w:vAlign w:val="center"/>
            <w:hideMark/>
          </w:tcPr>
          <w:p w14:paraId="7657F816" w14:textId="55A72983" w:rsidR="00BA3C1E" w:rsidRPr="004C5EAD" w:rsidRDefault="00BA3C1E" w:rsidP="00BA3C1E">
            <w:pPr>
              <w:pStyle w:val="NoSpacing"/>
            </w:pPr>
            <w:r>
              <w:rPr>
                <w:color w:val="000000"/>
              </w:rPr>
              <w:t>1.16</w:t>
            </w:r>
          </w:p>
        </w:tc>
        <w:tc>
          <w:tcPr>
            <w:tcW w:w="2872" w:type="dxa"/>
            <w:vAlign w:val="center"/>
          </w:tcPr>
          <w:p w14:paraId="50EC1B1A" w14:textId="09D84051" w:rsidR="00BA3C1E" w:rsidRPr="004C5EAD" w:rsidRDefault="00BA3C1E" w:rsidP="00BA3C1E">
            <w:pPr>
              <w:pStyle w:val="NoSpacing"/>
            </w:pPr>
            <w:r>
              <w:rPr>
                <w:color w:val="000000"/>
              </w:rPr>
              <w:t>1.55</w:t>
            </w:r>
          </w:p>
        </w:tc>
      </w:tr>
      <w:tr w:rsidR="00BA3C1E" w:rsidRPr="003E60DE" w14:paraId="49109D72" w14:textId="761EC078" w:rsidTr="00BA3C1E">
        <w:trPr>
          <w:trHeight w:val="268"/>
        </w:trPr>
        <w:tc>
          <w:tcPr>
            <w:tcW w:w="1795" w:type="dxa"/>
            <w:vAlign w:val="center"/>
            <w:hideMark/>
          </w:tcPr>
          <w:p w14:paraId="3D4148A4" w14:textId="449352A2" w:rsidR="00BA3C1E" w:rsidRPr="004C5EAD" w:rsidRDefault="00BA3C1E" w:rsidP="00BA3C1E">
            <w:pPr>
              <w:pStyle w:val="NoSpacing"/>
            </w:pPr>
            <w:r>
              <w:rPr>
                <w:color w:val="000000"/>
              </w:rPr>
              <w:t>1</w:t>
            </w:r>
          </w:p>
        </w:tc>
        <w:tc>
          <w:tcPr>
            <w:tcW w:w="2155" w:type="dxa"/>
            <w:noWrap/>
            <w:vAlign w:val="center"/>
            <w:hideMark/>
          </w:tcPr>
          <w:p w14:paraId="0C8C890F" w14:textId="449EEE34" w:rsidR="00BA3C1E" w:rsidRPr="004C5EAD" w:rsidRDefault="00BA3C1E" w:rsidP="00BA3C1E">
            <w:pPr>
              <w:pStyle w:val="NoSpacing"/>
            </w:pPr>
            <w:r>
              <w:rPr>
                <w:color w:val="000000"/>
              </w:rPr>
              <w:t>NDMA</w:t>
            </w:r>
          </w:p>
        </w:tc>
        <w:tc>
          <w:tcPr>
            <w:tcW w:w="2093" w:type="dxa"/>
            <w:noWrap/>
            <w:vAlign w:val="center"/>
            <w:hideMark/>
          </w:tcPr>
          <w:p w14:paraId="0672B0E3" w14:textId="4BB89B82" w:rsidR="00BA3C1E" w:rsidRPr="004C5EAD" w:rsidRDefault="00BA3C1E" w:rsidP="00BA3C1E">
            <w:pPr>
              <w:pStyle w:val="NoSpacing"/>
            </w:pPr>
            <w:r>
              <w:rPr>
                <w:color w:val="000000"/>
              </w:rPr>
              <w:t>0.25</w:t>
            </w:r>
          </w:p>
        </w:tc>
        <w:tc>
          <w:tcPr>
            <w:tcW w:w="1618" w:type="dxa"/>
            <w:noWrap/>
            <w:vAlign w:val="center"/>
            <w:hideMark/>
          </w:tcPr>
          <w:p w14:paraId="78F89CEC" w14:textId="2767FF5B" w:rsidR="00BA3C1E" w:rsidRPr="004C5EAD" w:rsidRDefault="00BA3C1E" w:rsidP="00BA3C1E">
            <w:pPr>
              <w:pStyle w:val="NoSpacing"/>
            </w:pPr>
            <w:r>
              <w:rPr>
                <w:color w:val="000000"/>
              </w:rPr>
              <w:t>0.16</w:t>
            </w:r>
          </w:p>
        </w:tc>
        <w:tc>
          <w:tcPr>
            <w:tcW w:w="483" w:type="dxa"/>
            <w:vAlign w:val="center"/>
            <w:hideMark/>
          </w:tcPr>
          <w:p w14:paraId="74A90D3B" w14:textId="58FB84ED" w:rsidR="00BA3C1E" w:rsidRPr="004C5EAD" w:rsidRDefault="00BA3C1E" w:rsidP="00BA3C1E">
            <w:pPr>
              <w:pStyle w:val="NoSpacing"/>
            </w:pPr>
            <w:r>
              <w:rPr>
                <w:color w:val="000000"/>
              </w:rPr>
              <w:t>9</w:t>
            </w:r>
          </w:p>
        </w:tc>
        <w:tc>
          <w:tcPr>
            <w:tcW w:w="1934" w:type="dxa"/>
            <w:noWrap/>
            <w:vAlign w:val="center"/>
            <w:hideMark/>
          </w:tcPr>
          <w:p w14:paraId="146D883F" w14:textId="3667B45D" w:rsidR="00BA3C1E" w:rsidRPr="004C5EAD" w:rsidRDefault="00BA3C1E" w:rsidP="00BA3C1E">
            <w:pPr>
              <w:pStyle w:val="NoSpacing"/>
            </w:pPr>
            <w:r>
              <w:rPr>
                <w:color w:val="000000"/>
              </w:rPr>
              <w:t>0.57</w:t>
            </w:r>
          </w:p>
        </w:tc>
        <w:tc>
          <w:tcPr>
            <w:tcW w:w="2872" w:type="dxa"/>
            <w:vAlign w:val="center"/>
          </w:tcPr>
          <w:p w14:paraId="14CAA4F2" w14:textId="01FA79CF" w:rsidR="00BA3C1E" w:rsidRPr="004C5EAD" w:rsidRDefault="00BA3C1E" w:rsidP="00BA3C1E">
            <w:pPr>
              <w:pStyle w:val="NoSpacing"/>
            </w:pPr>
            <w:r>
              <w:rPr>
                <w:color w:val="000000"/>
              </w:rPr>
              <w:t>0.75</w:t>
            </w:r>
          </w:p>
        </w:tc>
      </w:tr>
      <w:tr w:rsidR="00BA3C1E" w:rsidRPr="003E60DE" w14:paraId="61126680" w14:textId="689F8C85" w:rsidTr="00BA3C1E">
        <w:trPr>
          <w:trHeight w:val="268"/>
        </w:trPr>
        <w:tc>
          <w:tcPr>
            <w:tcW w:w="1795" w:type="dxa"/>
            <w:vAlign w:val="center"/>
            <w:hideMark/>
          </w:tcPr>
          <w:p w14:paraId="1D74FFF9" w14:textId="3684C0F7" w:rsidR="00BA3C1E" w:rsidRPr="004C5EAD" w:rsidRDefault="00BA3C1E" w:rsidP="00BA3C1E">
            <w:pPr>
              <w:pStyle w:val="NoSpacing"/>
            </w:pPr>
            <w:r>
              <w:rPr>
                <w:color w:val="000000"/>
              </w:rPr>
              <w:t>2</w:t>
            </w:r>
          </w:p>
        </w:tc>
        <w:tc>
          <w:tcPr>
            <w:tcW w:w="2155" w:type="dxa"/>
            <w:noWrap/>
            <w:vAlign w:val="center"/>
            <w:hideMark/>
          </w:tcPr>
          <w:p w14:paraId="2C8CB9F7" w14:textId="6FC12800" w:rsidR="00BA3C1E" w:rsidRPr="004C5EAD" w:rsidRDefault="00BA3C1E" w:rsidP="00BA3C1E">
            <w:pPr>
              <w:pStyle w:val="NoSpacing"/>
            </w:pPr>
            <w:r>
              <w:rPr>
                <w:color w:val="000000"/>
              </w:rPr>
              <w:t>NDMA</w:t>
            </w:r>
          </w:p>
        </w:tc>
        <w:tc>
          <w:tcPr>
            <w:tcW w:w="2093" w:type="dxa"/>
            <w:noWrap/>
            <w:vAlign w:val="center"/>
            <w:hideMark/>
          </w:tcPr>
          <w:p w14:paraId="2DC70FA6" w14:textId="0E34A242" w:rsidR="00BA3C1E" w:rsidRPr="004C5EAD" w:rsidRDefault="00BA3C1E" w:rsidP="00BA3C1E">
            <w:pPr>
              <w:pStyle w:val="NoSpacing"/>
            </w:pPr>
            <w:r>
              <w:rPr>
                <w:color w:val="000000"/>
              </w:rPr>
              <w:t>ND</w:t>
            </w:r>
          </w:p>
        </w:tc>
        <w:tc>
          <w:tcPr>
            <w:tcW w:w="1618" w:type="dxa"/>
            <w:noWrap/>
            <w:vAlign w:val="center"/>
            <w:hideMark/>
          </w:tcPr>
          <w:p w14:paraId="48B021C1" w14:textId="2F734C40" w:rsidR="00BA3C1E" w:rsidRPr="004C5EAD" w:rsidRDefault="00BA3C1E" w:rsidP="00BA3C1E">
            <w:pPr>
              <w:pStyle w:val="NoSpacing"/>
            </w:pPr>
            <w:r>
              <w:rPr>
                <w:color w:val="000000"/>
              </w:rPr>
              <w:t>ND</w:t>
            </w:r>
          </w:p>
        </w:tc>
        <w:tc>
          <w:tcPr>
            <w:tcW w:w="483" w:type="dxa"/>
            <w:vAlign w:val="center"/>
            <w:hideMark/>
          </w:tcPr>
          <w:p w14:paraId="280BC9C6" w14:textId="5B18E31B" w:rsidR="00BA3C1E" w:rsidRPr="004C5EAD" w:rsidRDefault="00BA3C1E" w:rsidP="00BA3C1E">
            <w:pPr>
              <w:pStyle w:val="NoSpacing"/>
            </w:pPr>
            <w:r>
              <w:rPr>
                <w:color w:val="000000"/>
              </w:rPr>
              <w:t>0</w:t>
            </w:r>
          </w:p>
        </w:tc>
        <w:tc>
          <w:tcPr>
            <w:tcW w:w="1934" w:type="dxa"/>
            <w:noWrap/>
            <w:vAlign w:val="center"/>
            <w:hideMark/>
          </w:tcPr>
          <w:p w14:paraId="6748708B" w14:textId="35A19B64" w:rsidR="00BA3C1E" w:rsidRPr="004C5EAD" w:rsidRDefault="00BA3C1E" w:rsidP="00BA3C1E">
            <w:pPr>
              <w:pStyle w:val="NoSpacing"/>
            </w:pPr>
            <w:r>
              <w:rPr>
                <w:color w:val="000000"/>
              </w:rPr>
              <w:t>ND</w:t>
            </w:r>
          </w:p>
        </w:tc>
        <w:tc>
          <w:tcPr>
            <w:tcW w:w="2872" w:type="dxa"/>
            <w:vAlign w:val="center"/>
          </w:tcPr>
          <w:p w14:paraId="4BDEBD1B" w14:textId="2559FEE6" w:rsidR="00BA3C1E" w:rsidRPr="004C5EAD" w:rsidRDefault="00BA3C1E" w:rsidP="00BA3C1E">
            <w:pPr>
              <w:pStyle w:val="NoSpacing"/>
            </w:pPr>
            <w:r>
              <w:rPr>
                <w:color w:val="000000"/>
              </w:rPr>
              <w:t>ND</w:t>
            </w:r>
          </w:p>
        </w:tc>
      </w:tr>
      <w:tr w:rsidR="00BA3C1E" w:rsidRPr="003E60DE" w14:paraId="623B1514" w14:textId="390203E7" w:rsidTr="00BA3C1E">
        <w:trPr>
          <w:trHeight w:val="268"/>
        </w:trPr>
        <w:tc>
          <w:tcPr>
            <w:tcW w:w="1795" w:type="dxa"/>
            <w:vAlign w:val="center"/>
            <w:hideMark/>
          </w:tcPr>
          <w:p w14:paraId="19F32CD2" w14:textId="4655DCD0" w:rsidR="00BA3C1E" w:rsidRPr="004C5EAD" w:rsidRDefault="00BA3C1E" w:rsidP="00BA3C1E">
            <w:pPr>
              <w:pStyle w:val="NoSpacing"/>
            </w:pPr>
            <w:r>
              <w:rPr>
                <w:color w:val="000000"/>
              </w:rPr>
              <w:t>3</w:t>
            </w:r>
          </w:p>
        </w:tc>
        <w:tc>
          <w:tcPr>
            <w:tcW w:w="2155" w:type="dxa"/>
            <w:noWrap/>
            <w:vAlign w:val="center"/>
            <w:hideMark/>
          </w:tcPr>
          <w:p w14:paraId="210B327B" w14:textId="4499837C" w:rsidR="00BA3C1E" w:rsidRPr="004C5EAD" w:rsidRDefault="00BA3C1E" w:rsidP="00BA3C1E">
            <w:pPr>
              <w:pStyle w:val="NoSpacing"/>
            </w:pPr>
            <w:r>
              <w:rPr>
                <w:color w:val="000000"/>
              </w:rPr>
              <w:t>NDMA</w:t>
            </w:r>
          </w:p>
        </w:tc>
        <w:tc>
          <w:tcPr>
            <w:tcW w:w="2093" w:type="dxa"/>
            <w:noWrap/>
            <w:vAlign w:val="center"/>
            <w:hideMark/>
          </w:tcPr>
          <w:p w14:paraId="459C6962" w14:textId="10351B3E" w:rsidR="00BA3C1E" w:rsidRPr="004C5EAD" w:rsidRDefault="00BA3C1E" w:rsidP="00BA3C1E">
            <w:pPr>
              <w:pStyle w:val="NoSpacing"/>
            </w:pPr>
            <w:r>
              <w:rPr>
                <w:color w:val="000000"/>
              </w:rPr>
              <w:t>0.27</w:t>
            </w:r>
          </w:p>
        </w:tc>
        <w:tc>
          <w:tcPr>
            <w:tcW w:w="1618" w:type="dxa"/>
            <w:noWrap/>
            <w:vAlign w:val="center"/>
            <w:hideMark/>
          </w:tcPr>
          <w:p w14:paraId="1C83A022" w14:textId="49FA83B0" w:rsidR="00BA3C1E" w:rsidRPr="004C5EAD" w:rsidRDefault="00BA3C1E" w:rsidP="00BA3C1E">
            <w:pPr>
              <w:pStyle w:val="NoSpacing"/>
            </w:pPr>
            <w:r>
              <w:rPr>
                <w:color w:val="000000"/>
              </w:rPr>
              <w:t>0.07</w:t>
            </w:r>
          </w:p>
        </w:tc>
        <w:tc>
          <w:tcPr>
            <w:tcW w:w="483" w:type="dxa"/>
            <w:vAlign w:val="center"/>
            <w:hideMark/>
          </w:tcPr>
          <w:p w14:paraId="00A2EF6E" w14:textId="115C278D" w:rsidR="00BA3C1E" w:rsidRPr="004C5EAD" w:rsidRDefault="00BA3C1E" w:rsidP="00BA3C1E">
            <w:pPr>
              <w:pStyle w:val="NoSpacing"/>
            </w:pPr>
            <w:r>
              <w:rPr>
                <w:color w:val="000000"/>
              </w:rPr>
              <w:t>10</w:t>
            </w:r>
          </w:p>
        </w:tc>
        <w:tc>
          <w:tcPr>
            <w:tcW w:w="1934" w:type="dxa"/>
            <w:noWrap/>
            <w:vAlign w:val="center"/>
            <w:hideMark/>
          </w:tcPr>
          <w:p w14:paraId="05C7EF7C" w14:textId="416A3D98" w:rsidR="00BA3C1E" w:rsidRPr="004C5EAD" w:rsidRDefault="005F41EB" w:rsidP="00BA3C1E">
            <w:pPr>
              <w:pStyle w:val="NoSpacing"/>
            </w:pPr>
            <w:r>
              <w:rPr>
                <w:color w:val="000000"/>
              </w:rPr>
              <w:t>NR</w:t>
            </w:r>
          </w:p>
        </w:tc>
        <w:tc>
          <w:tcPr>
            <w:tcW w:w="2872" w:type="dxa"/>
            <w:vAlign w:val="center"/>
          </w:tcPr>
          <w:p w14:paraId="1D5C914F" w14:textId="149C7842" w:rsidR="00BA3C1E" w:rsidRPr="004C5EAD" w:rsidRDefault="00BA3C1E" w:rsidP="00BA3C1E">
            <w:pPr>
              <w:pStyle w:val="NoSpacing"/>
            </w:pPr>
            <w:r>
              <w:rPr>
                <w:color w:val="000000"/>
              </w:rPr>
              <w:t>0.49</w:t>
            </w:r>
          </w:p>
        </w:tc>
      </w:tr>
      <w:tr w:rsidR="00BA3C1E" w:rsidRPr="003E60DE" w14:paraId="73E392B1" w14:textId="6A8C3C49" w:rsidTr="00BA3C1E">
        <w:trPr>
          <w:trHeight w:val="279"/>
        </w:trPr>
        <w:tc>
          <w:tcPr>
            <w:tcW w:w="1795" w:type="dxa"/>
            <w:vAlign w:val="center"/>
            <w:hideMark/>
          </w:tcPr>
          <w:p w14:paraId="0FA48BF9" w14:textId="07718F5A" w:rsidR="00BA3C1E" w:rsidRPr="004C5EAD" w:rsidRDefault="00BA3C1E" w:rsidP="00BA3C1E">
            <w:pPr>
              <w:pStyle w:val="NoSpacing"/>
            </w:pPr>
            <w:r>
              <w:rPr>
                <w:color w:val="000000"/>
              </w:rPr>
              <w:t>4</w:t>
            </w:r>
          </w:p>
        </w:tc>
        <w:tc>
          <w:tcPr>
            <w:tcW w:w="2155" w:type="dxa"/>
            <w:noWrap/>
            <w:vAlign w:val="center"/>
            <w:hideMark/>
          </w:tcPr>
          <w:p w14:paraId="369A92AB" w14:textId="36E61B7C" w:rsidR="00BA3C1E" w:rsidRPr="004C5EAD" w:rsidRDefault="00BA3C1E" w:rsidP="00BA3C1E">
            <w:pPr>
              <w:pStyle w:val="NoSpacing"/>
            </w:pPr>
            <w:r>
              <w:rPr>
                <w:color w:val="000000"/>
              </w:rPr>
              <w:t>NDMA</w:t>
            </w:r>
          </w:p>
        </w:tc>
        <w:tc>
          <w:tcPr>
            <w:tcW w:w="2093" w:type="dxa"/>
            <w:noWrap/>
            <w:vAlign w:val="center"/>
            <w:hideMark/>
          </w:tcPr>
          <w:p w14:paraId="62F98156" w14:textId="3FC1D392" w:rsidR="00BA3C1E" w:rsidRPr="004C5EAD" w:rsidRDefault="00BA3C1E" w:rsidP="00BA3C1E">
            <w:pPr>
              <w:pStyle w:val="NoSpacing"/>
            </w:pPr>
            <w:r>
              <w:rPr>
                <w:color w:val="000000"/>
              </w:rPr>
              <w:t>0.17</w:t>
            </w:r>
          </w:p>
        </w:tc>
        <w:tc>
          <w:tcPr>
            <w:tcW w:w="1618" w:type="dxa"/>
            <w:noWrap/>
            <w:vAlign w:val="center"/>
            <w:hideMark/>
          </w:tcPr>
          <w:p w14:paraId="18E3AA91" w14:textId="332448FF" w:rsidR="00BA3C1E" w:rsidRPr="004C5EAD" w:rsidRDefault="00BA3C1E" w:rsidP="00BA3C1E">
            <w:pPr>
              <w:pStyle w:val="NoSpacing"/>
            </w:pPr>
            <w:r>
              <w:rPr>
                <w:color w:val="000000"/>
              </w:rPr>
              <w:t>0.05</w:t>
            </w:r>
          </w:p>
        </w:tc>
        <w:tc>
          <w:tcPr>
            <w:tcW w:w="483" w:type="dxa"/>
            <w:vAlign w:val="center"/>
            <w:hideMark/>
          </w:tcPr>
          <w:p w14:paraId="71134CD9" w14:textId="3A79A8F1" w:rsidR="00BA3C1E" w:rsidRPr="004C5EAD" w:rsidRDefault="00BA3C1E" w:rsidP="00BA3C1E">
            <w:pPr>
              <w:pStyle w:val="NoSpacing"/>
            </w:pPr>
            <w:r>
              <w:rPr>
                <w:color w:val="000000"/>
              </w:rPr>
              <w:t>11</w:t>
            </w:r>
          </w:p>
        </w:tc>
        <w:tc>
          <w:tcPr>
            <w:tcW w:w="1934" w:type="dxa"/>
            <w:noWrap/>
            <w:vAlign w:val="center"/>
            <w:hideMark/>
          </w:tcPr>
          <w:p w14:paraId="0C780850" w14:textId="500E942D" w:rsidR="00BA3C1E" w:rsidRPr="004C5EAD" w:rsidRDefault="00BA3C1E" w:rsidP="00BA3C1E">
            <w:pPr>
              <w:pStyle w:val="NoSpacing"/>
            </w:pPr>
            <w:r>
              <w:rPr>
                <w:color w:val="000000"/>
              </w:rPr>
              <w:t>0.28</w:t>
            </w:r>
          </w:p>
        </w:tc>
        <w:tc>
          <w:tcPr>
            <w:tcW w:w="2872" w:type="dxa"/>
            <w:vAlign w:val="center"/>
          </w:tcPr>
          <w:p w14:paraId="20F19AA2" w14:textId="65A92166" w:rsidR="00BA3C1E" w:rsidRPr="004C5EAD" w:rsidRDefault="00BA3C1E" w:rsidP="00BA3C1E">
            <w:pPr>
              <w:pStyle w:val="NoSpacing"/>
            </w:pPr>
            <w:r>
              <w:rPr>
                <w:color w:val="000000"/>
              </w:rPr>
              <w:t>0.3</w:t>
            </w:r>
          </w:p>
        </w:tc>
      </w:tr>
      <w:tr w:rsidR="00BA3C1E" w:rsidRPr="003E60DE" w14:paraId="1E886E18" w14:textId="322EE71B" w:rsidTr="00BA3C1E">
        <w:trPr>
          <w:trHeight w:val="268"/>
        </w:trPr>
        <w:tc>
          <w:tcPr>
            <w:tcW w:w="1795" w:type="dxa"/>
            <w:noWrap/>
            <w:vAlign w:val="center"/>
            <w:hideMark/>
          </w:tcPr>
          <w:p w14:paraId="7C7F81E4" w14:textId="7310BE07" w:rsidR="00BA3C1E" w:rsidRPr="004C5EAD" w:rsidRDefault="00BA3C1E" w:rsidP="00BA3C1E">
            <w:pPr>
              <w:pStyle w:val="NoSpacing"/>
            </w:pPr>
            <w:r>
              <w:rPr>
                <w:color w:val="000000"/>
              </w:rPr>
              <w:t>5</w:t>
            </w:r>
          </w:p>
        </w:tc>
        <w:tc>
          <w:tcPr>
            <w:tcW w:w="2155" w:type="dxa"/>
            <w:noWrap/>
            <w:vAlign w:val="center"/>
            <w:hideMark/>
          </w:tcPr>
          <w:p w14:paraId="42A6EFC1" w14:textId="7AE74199" w:rsidR="00BA3C1E" w:rsidRPr="004C5EAD" w:rsidRDefault="00BA3C1E" w:rsidP="00BA3C1E">
            <w:pPr>
              <w:pStyle w:val="NoSpacing"/>
            </w:pPr>
            <w:r>
              <w:rPr>
                <w:color w:val="000000"/>
              </w:rPr>
              <w:t>NDMA</w:t>
            </w:r>
          </w:p>
        </w:tc>
        <w:tc>
          <w:tcPr>
            <w:tcW w:w="2093" w:type="dxa"/>
            <w:noWrap/>
            <w:vAlign w:val="center"/>
            <w:hideMark/>
          </w:tcPr>
          <w:p w14:paraId="1948968F" w14:textId="03519116" w:rsidR="00BA3C1E" w:rsidRPr="004C5EAD" w:rsidRDefault="00BA3C1E" w:rsidP="00BA3C1E">
            <w:pPr>
              <w:pStyle w:val="NoSpacing"/>
            </w:pPr>
            <w:r>
              <w:rPr>
                <w:color w:val="000000"/>
              </w:rPr>
              <w:t>0.14</w:t>
            </w:r>
          </w:p>
        </w:tc>
        <w:tc>
          <w:tcPr>
            <w:tcW w:w="1618" w:type="dxa"/>
            <w:noWrap/>
            <w:vAlign w:val="center"/>
            <w:hideMark/>
          </w:tcPr>
          <w:p w14:paraId="10C49E74" w14:textId="533659E1" w:rsidR="00BA3C1E" w:rsidRPr="004C5EAD" w:rsidRDefault="00BA3C1E" w:rsidP="00BA3C1E">
            <w:pPr>
              <w:pStyle w:val="NoSpacing"/>
            </w:pPr>
            <w:r>
              <w:rPr>
                <w:color w:val="000000"/>
              </w:rPr>
              <w:t>0.08</w:t>
            </w:r>
          </w:p>
        </w:tc>
        <w:tc>
          <w:tcPr>
            <w:tcW w:w="483" w:type="dxa"/>
            <w:vAlign w:val="center"/>
            <w:hideMark/>
          </w:tcPr>
          <w:p w14:paraId="61FF8BF3" w14:textId="3FD51A5F" w:rsidR="00BA3C1E" w:rsidRPr="004C5EAD" w:rsidRDefault="00BA3C1E" w:rsidP="00BA3C1E">
            <w:pPr>
              <w:pStyle w:val="NoSpacing"/>
            </w:pPr>
            <w:r>
              <w:rPr>
                <w:color w:val="000000"/>
              </w:rPr>
              <w:t>9</w:t>
            </w:r>
          </w:p>
        </w:tc>
        <w:tc>
          <w:tcPr>
            <w:tcW w:w="1934" w:type="dxa"/>
            <w:noWrap/>
            <w:vAlign w:val="center"/>
          </w:tcPr>
          <w:p w14:paraId="23A8D1E1" w14:textId="502C0837" w:rsidR="00BA3C1E" w:rsidRPr="004C5EAD" w:rsidRDefault="00BA3C1E" w:rsidP="00BA3C1E">
            <w:pPr>
              <w:pStyle w:val="NoSpacing"/>
              <w:rPr>
                <w:vertAlign w:val="superscript"/>
              </w:rPr>
            </w:pPr>
            <w:r>
              <w:rPr>
                <w:color w:val="000000"/>
              </w:rPr>
              <w:t>0.28</w:t>
            </w:r>
          </w:p>
        </w:tc>
        <w:tc>
          <w:tcPr>
            <w:tcW w:w="2872" w:type="dxa"/>
            <w:vAlign w:val="center"/>
          </w:tcPr>
          <w:p w14:paraId="4C64C795" w14:textId="7EA5F95F" w:rsidR="00BA3C1E" w:rsidRPr="004C5EAD" w:rsidRDefault="00BA3C1E" w:rsidP="00BA3C1E">
            <w:pPr>
              <w:pStyle w:val="NoSpacing"/>
            </w:pPr>
            <w:r>
              <w:rPr>
                <w:color w:val="000000"/>
              </w:rPr>
              <w:t>0.4</w:t>
            </w:r>
          </w:p>
        </w:tc>
      </w:tr>
      <w:tr w:rsidR="00BA3C1E" w:rsidRPr="003E60DE" w14:paraId="7F825F00" w14:textId="48E7164F" w:rsidTr="00BA3C1E">
        <w:trPr>
          <w:trHeight w:val="290"/>
        </w:trPr>
        <w:tc>
          <w:tcPr>
            <w:tcW w:w="1795" w:type="dxa"/>
            <w:noWrap/>
            <w:vAlign w:val="center"/>
            <w:hideMark/>
          </w:tcPr>
          <w:p w14:paraId="72F461E3" w14:textId="40D53750" w:rsidR="00BA3C1E" w:rsidRPr="004C5EAD" w:rsidRDefault="00BA3C1E" w:rsidP="00BA3C1E">
            <w:pPr>
              <w:pStyle w:val="NoSpacing"/>
            </w:pPr>
            <w:r>
              <w:rPr>
                <w:color w:val="000000"/>
              </w:rPr>
              <w:t>6</w:t>
            </w:r>
          </w:p>
        </w:tc>
        <w:tc>
          <w:tcPr>
            <w:tcW w:w="2155" w:type="dxa"/>
            <w:noWrap/>
            <w:vAlign w:val="center"/>
            <w:hideMark/>
          </w:tcPr>
          <w:p w14:paraId="245C3322" w14:textId="7AD7554A" w:rsidR="00BA3C1E" w:rsidRPr="004C5EAD" w:rsidRDefault="00BA3C1E" w:rsidP="00BA3C1E">
            <w:pPr>
              <w:pStyle w:val="NoSpacing"/>
            </w:pPr>
            <w:r>
              <w:rPr>
                <w:color w:val="000000"/>
              </w:rPr>
              <w:t>NDMA</w:t>
            </w:r>
          </w:p>
        </w:tc>
        <w:tc>
          <w:tcPr>
            <w:tcW w:w="2093" w:type="dxa"/>
            <w:noWrap/>
            <w:vAlign w:val="center"/>
            <w:hideMark/>
          </w:tcPr>
          <w:p w14:paraId="002267F6" w14:textId="5B35F688" w:rsidR="00BA3C1E" w:rsidRPr="004C5EAD" w:rsidRDefault="00BA3C1E" w:rsidP="00BA3C1E">
            <w:pPr>
              <w:pStyle w:val="NoSpacing"/>
            </w:pPr>
            <w:r>
              <w:rPr>
                <w:color w:val="000000"/>
              </w:rPr>
              <w:t>0.44</w:t>
            </w:r>
          </w:p>
        </w:tc>
        <w:tc>
          <w:tcPr>
            <w:tcW w:w="1618" w:type="dxa"/>
            <w:noWrap/>
            <w:vAlign w:val="center"/>
            <w:hideMark/>
          </w:tcPr>
          <w:p w14:paraId="42FAFC38" w14:textId="65F1D482" w:rsidR="00BA3C1E" w:rsidRPr="004C5EAD" w:rsidRDefault="00BA3C1E" w:rsidP="00BA3C1E">
            <w:pPr>
              <w:pStyle w:val="NoSpacing"/>
            </w:pPr>
            <w:r>
              <w:rPr>
                <w:color w:val="000000"/>
              </w:rPr>
              <w:t>0.26</w:t>
            </w:r>
          </w:p>
        </w:tc>
        <w:tc>
          <w:tcPr>
            <w:tcW w:w="483" w:type="dxa"/>
            <w:vAlign w:val="center"/>
            <w:hideMark/>
          </w:tcPr>
          <w:p w14:paraId="31AABE7F" w14:textId="07DA58C9" w:rsidR="00BA3C1E" w:rsidRPr="004C5EAD" w:rsidRDefault="00BA3C1E" w:rsidP="00BA3C1E">
            <w:pPr>
              <w:pStyle w:val="NoSpacing"/>
            </w:pPr>
            <w:r>
              <w:rPr>
                <w:color w:val="000000"/>
              </w:rPr>
              <w:t>7</w:t>
            </w:r>
          </w:p>
        </w:tc>
        <w:tc>
          <w:tcPr>
            <w:tcW w:w="1934" w:type="dxa"/>
            <w:noWrap/>
            <w:vAlign w:val="center"/>
          </w:tcPr>
          <w:p w14:paraId="7E5AE14E" w14:textId="58D9EBF9" w:rsidR="00BA3C1E" w:rsidRPr="004C5EAD" w:rsidRDefault="00BA3C1E" w:rsidP="00BA3C1E">
            <w:pPr>
              <w:pStyle w:val="NoSpacing"/>
            </w:pPr>
            <w:r>
              <w:rPr>
                <w:color w:val="000000"/>
              </w:rPr>
              <w:t>1.01</w:t>
            </w:r>
          </w:p>
        </w:tc>
        <w:tc>
          <w:tcPr>
            <w:tcW w:w="2872" w:type="dxa"/>
            <w:vAlign w:val="center"/>
          </w:tcPr>
          <w:p w14:paraId="644FA492" w14:textId="6B8A3EBC" w:rsidR="00BA3C1E" w:rsidRPr="004C5EAD" w:rsidRDefault="00BA3C1E" w:rsidP="00BA3C1E">
            <w:pPr>
              <w:pStyle w:val="NoSpacing"/>
            </w:pPr>
            <w:r>
              <w:rPr>
                <w:color w:val="000000"/>
              </w:rPr>
              <w:t>1.26</w:t>
            </w:r>
          </w:p>
        </w:tc>
      </w:tr>
      <w:tr w:rsidR="00BA3C1E" w:rsidRPr="003E60DE" w14:paraId="500AB7B4" w14:textId="0461B251" w:rsidTr="00BA3C1E">
        <w:trPr>
          <w:trHeight w:val="268"/>
        </w:trPr>
        <w:tc>
          <w:tcPr>
            <w:tcW w:w="1795" w:type="dxa"/>
            <w:noWrap/>
            <w:vAlign w:val="center"/>
            <w:hideMark/>
          </w:tcPr>
          <w:p w14:paraId="478371F8" w14:textId="51CC056C" w:rsidR="00BA3C1E" w:rsidRPr="004C5EAD" w:rsidRDefault="00BA3C1E" w:rsidP="00BA3C1E">
            <w:pPr>
              <w:pStyle w:val="NoSpacing"/>
            </w:pPr>
            <w:r>
              <w:rPr>
                <w:color w:val="000000"/>
              </w:rPr>
              <w:t>1</w:t>
            </w:r>
          </w:p>
        </w:tc>
        <w:tc>
          <w:tcPr>
            <w:tcW w:w="2155" w:type="dxa"/>
            <w:noWrap/>
            <w:vAlign w:val="center"/>
            <w:hideMark/>
          </w:tcPr>
          <w:p w14:paraId="18B81163" w14:textId="5A5F5F37" w:rsidR="00BA3C1E" w:rsidRPr="004C5EAD" w:rsidRDefault="00BA3C1E" w:rsidP="00BA3C1E">
            <w:pPr>
              <w:pStyle w:val="NoSpacing"/>
            </w:pPr>
            <w:r>
              <w:rPr>
                <w:color w:val="000000"/>
              </w:rPr>
              <w:t>NDPA</w:t>
            </w:r>
          </w:p>
        </w:tc>
        <w:tc>
          <w:tcPr>
            <w:tcW w:w="2093" w:type="dxa"/>
            <w:noWrap/>
            <w:vAlign w:val="center"/>
            <w:hideMark/>
          </w:tcPr>
          <w:p w14:paraId="687FB1B8" w14:textId="55BC7400" w:rsidR="00BA3C1E" w:rsidRPr="004C5EAD" w:rsidRDefault="00BA3C1E" w:rsidP="00BA3C1E">
            <w:pPr>
              <w:pStyle w:val="NoSpacing"/>
            </w:pPr>
            <w:r>
              <w:rPr>
                <w:color w:val="000000"/>
              </w:rPr>
              <w:t>0.39</w:t>
            </w:r>
          </w:p>
        </w:tc>
        <w:tc>
          <w:tcPr>
            <w:tcW w:w="1618" w:type="dxa"/>
            <w:noWrap/>
            <w:vAlign w:val="center"/>
            <w:hideMark/>
          </w:tcPr>
          <w:p w14:paraId="05D1C6E0" w14:textId="547B205B" w:rsidR="00BA3C1E" w:rsidRPr="004C5EAD" w:rsidRDefault="00BA3C1E" w:rsidP="00BA3C1E">
            <w:pPr>
              <w:pStyle w:val="NoSpacing"/>
            </w:pPr>
            <w:r>
              <w:rPr>
                <w:color w:val="000000"/>
              </w:rPr>
              <w:t>NA</w:t>
            </w:r>
          </w:p>
        </w:tc>
        <w:tc>
          <w:tcPr>
            <w:tcW w:w="483" w:type="dxa"/>
            <w:vAlign w:val="center"/>
            <w:hideMark/>
          </w:tcPr>
          <w:p w14:paraId="5BC7297C" w14:textId="7F0C4381" w:rsidR="00BA3C1E" w:rsidRPr="004C5EAD" w:rsidRDefault="00BA3C1E" w:rsidP="00BA3C1E">
            <w:pPr>
              <w:pStyle w:val="NoSpacing"/>
            </w:pPr>
            <w:r>
              <w:rPr>
                <w:color w:val="000000"/>
              </w:rPr>
              <w:t>1</w:t>
            </w:r>
          </w:p>
        </w:tc>
        <w:tc>
          <w:tcPr>
            <w:tcW w:w="1934" w:type="dxa"/>
            <w:noWrap/>
            <w:vAlign w:val="center"/>
          </w:tcPr>
          <w:p w14:paraId="028F5709" w14:textId="0F136806" w:rsidR="00BA3C1E" w:rsidRPr="004C5EAD" w:rsidRDefault="00BA3C1E" w:rsidP="00BA3C1E">
            <w:pPr>
              <w:pStyle w:val="NoSpacing"/>
            </w:pPr>
            <w:r>
              <w:rPr>
                <w:color w:val="000000"/>
              </w:rPr>
              <w:t>0.39</w:t>
            </w:r>
          </w:p>
        </w:tc>
        <w:tc>
          <w:tcPr>
            <w:tcW w:w="2872" w:type="dxa"/>
            <w:vAlign w:val="center"/>
          </w:tcPr>
          <w:p w14:paraId="330273DD" w14:textId="383B3FE6" w:rsidR="00BA3C1E" w:rsidRPr="004C5EAD" w:rsidRDefault="00BA3C1E" w:rsidP="00BA3C1E">
            <w:pPr>
              <w:pStyle w:val="NoSpacing"/>
            </w:pPr>
            <w:r>
              <w:rPr>
                <w:color w:val="000000"/>
              </w:rPr>
              <w:t>0.39</w:t>
            </w:r>
          </w:p>
        </w:tc>
      </w:tr>
      <w:tr w:rsidR="00BA3C1E" w:rsidRPr="003E60DE" w14:paraId="71C0FE0B" w14:textId="1E74B4D6" w:rsidTr="00BA3C1E">
        <w:trPr>
          <w:trHeight w:val="268"/>
        </w:trPr>
        <w:tc>
          <w:tcPr>
            <w:tcW w:w="1795" w:type="dxa"/>
            <w:noWrap/>
            <w:vAlign w:val="center"/>
            <w:hideMark/>
          </w:tcPr>
          <w:p w14:paraId="46366084" w14:textId="65BE9F58" w:rsidR="00BA3C1E" w:rsidRPr="004C5EAD" w:rsidRDefault="00BA3C1E" w:rsidP="00BA3C1E">
            <w:pPr>
              <w:pStyle w:val="NoSpacing"/>
            </w:pPr>
            <w:r>
              <w:rPr>
                <w:color w:val="000000"/>
              </w:rPr>
              <w:t>2</w:t>
            </w:r>
          </w:p>
        </w:tc>
        <w:tc>
          <w:tcPr>
            <w:tcW w:w="2155" w:type="dxa"/>
            <w:noWrap/>
            <w:vAlign w:val="center"/>
            <w:hideMark/>
          </w:tcPr>
          <w:p w14:paraId="2F21768E" w14:textId="148E3EA0" w:rsidR="00BA3C1E" w:rsidRPr="004C5EAD" w:rsidRDefault="00BA3C1E" w:rsidP="00BA3C1E">
            <w:pPr>
              <w:pStyle w:val="NoSpacing"/>
            </w:pPr>
            <w:r>
              <w:rPr>
                <w:color w:val="000000"/>
              </w:rPr>
              <w:t>NDPA</w:t>
            </w:r>
          </w:p>
        </w:tc>
        <w:tc>
          <w:tcPr>
            <w:tcW w:w="2093" w:type="dxa"/>
            <w:noWrap/>
            <w:vAlign w:val="center"/>
            <w:hideMark/>
          </w:tcPr>
          <w:p w14:paraId="31CDEDD1" w14:textId="55FD858F" w:rsidR="00BA3C1E" w:rsidRPr="004C5EAD" w:rsidRDefault="00BA3C1E" w:rsidP="00BA3C1E">
            <w:pPr>
              <w:pStyle w:val="NoSpacing"/>
            </w:pPr>
            <w:r>
              <w:rPr>
                <w:color w:val="000000"/>
              </w:rPr>
              <w:t>ND</w:t>
            </w:r>
          </w:p>
        </w:tc>
        <w:tc>
          <w:tcPr>
            <w:tcW w:w="1618" w:type="dxa"/>
            <w:noWrap/>
            <w:vAlign w:val="center"/>
            <w:hideMark/>
          </w:tcPr>
          <w:p w14:paraId="442948A9" w14:textId="7A8C2AD7" w:rsidR="00BA3C1E" w:rsidRPr="004C5EAD" w:rsidRDefault="00BA3C1E" w:rsidP="00BA3C1E">
            <w:pPr>
              <w:pStyle w:val="NoSpacing"/>
            </w:pPr>
            <w:r>
              <w:rPr>
                <w:color w:val="000000"/>
              </w:rPr>
              <w:t>ND</w:t>
            </w:r>
          </w:p>
        </w:tc>
        <w:tc>
          <w:tcPr>
            <w:tcW w:w="483" w:type="dxa"/>
            <w:vAlign w:val="center"/>
            <w:hideMark/>
          </w:tcPr>
          <w:p w14:paraId="7ED55E26" w14:textId="39668023" w:rsidR="00BA3C1E" w:rsidRPr="004C5EAD" w:rsidRDefault="00BA3C1E" w:rsidP="00BA3C1E">
            <w:pPr>
              <w:pStyle w:val="NoSpacing"/>
            </w:pPr>
            <w:r>
              <w:rPr>
                <w:color w:val="000000"/>
              </w:rPr>
              <w:t>0</w:t>
            </w:r>
          </w:p>
        </w:tc>
        <w:tc>
          <w:tcPr>
            <w:tcW w:w="1934" w:type="dxa"/>
            <w:noWrap/>
            <w:vAlign w:val="center"/>
          </w:tcPr>
          <w:p w14:paraId="5A89C114" w14:textId="5DA9D7FB" w:rsidR="00BA3C1E" w:rsidRPr="004C5EAD" w:rsidRDefault="00BA3C1E" w:rsidP="00BA3C1E">
            <w:pPr>
              <w:pStyle w:val="NoSpacing"/>
            </w:pPr>
            <w:r>
              <w:rPr>
                <w:color w:val="000000"/>
              </w:rPr>
              <w:t>ND</w:t>
            </w:r>
          </w:p>
        </w:tc>
        <w:tc>
          <w:tcPr>
            <w:tcW w:w="2872" w:type="dxa"/>
            <w:vAlign w:val="center"/>
          </w:tcPr>
          <w:p w14:paraId="7E4A2877" w14:textId="546EDBD4" w:rsidR="00BA3C1E" w:rsidRPr="004C5EAD" w:rsidRDefault="00BA3C1E" w:rsidP="00BA3C1E">
            <w:pPr>
              <w:pStyle w:val="NoSpacing"/>
            </w:pPr>
            <w:r>
              <w:rPr>
                <w:color w:val="000000"/>
              </w:rPr>
              <w:t>ND</w:t>
            </w:r>
          </w:p>
        </w:tc>
      </w:tr>
      <w:tr w:rsidR="00BA3C1E" w:rsidRPr="003E60DE" w14:paraId="2FB44C8C" w14:textId="3600A7BE" w:rsidTr="00BA3C1E">
        <w:trPr>
          <w:trHeight w:val="268"/>
        </w:trPr>
        <w:tc>
          <w:tcPr>
            <w:tcW w:w="1795" w:type="dxa"/>
            <w:noWrap/>
            <w:vAlign w:val="center"/>
            <w:hideMark/>
          </w:tcPr>
          <w:p w14:paraId="13DEEDC6" w14:textId="23E5E155" w:rsidR="00BA3C1E" w:rsidRPr="004C5EAD" w:rsidRDefault="00BA3C1E" w:rsidP="00BA3C1E">
            <w:pPr>
              <w:pStyle w:val="NoSpacing"/>
            </w:pPr>
            <w:r>
              <w:rPr>
                <w:color w:val="000000"/>
              </w:rPr>
              <w:t>3</w:t>
            </w:r>
          </w:p>
        </w:tc>
        <w:tc>
          <w:tcPr>
            <w:tcW w:w="2155" w:type="dxa"/>
            <w:noWrap/>
            <w:vAlign w:val="center"/>
            <w:hideMark/>
          </w:tcPr>
          <w:p w14:paraId="6A548F7B" w14:textId="0347630F" w:rsidR="00BA3C1E" w:rsidRPr="004C5EAD" w:rsidRDefault="00BA3C1E" w:rsidP="00BA3C1E">
            <w:pPr>
              <w:pStyle w:val="NoSpacing"/>
            </w:pPr>
            <w:r>
              <w:rPr>
                <w:color w:val="000000"/>
              </w:rPr>
              <w:t>NDPA</w:t>
            </w:r>
          </w:p>
        </w:tc>
        <w:tc>
          <w:tcPr>
            <w:tcW w:w="2093" w:type="dxa"/>
            <w:noWrap/>
            <w:vAlign w:val="center"/>
            <w:hideMark/>
          </w:tcPr>
          <w:p w14:paraId="4911579F" w14:textId="4907994B" w:rsidR="00BA3C1E" w:rsidRPr="004C5EAD" w:rsidRDefault="00BA3C1E" w:rsidP="00BA3C1E">
            <w:pPr>
              <w:pStyle w:val="NoSpacing"/>
            </w:pPr>
            <w:r>
              <w:rPr>
                <w:color w:val="000000"/>
              </w:rPr>
              <w:t>0.04</w:t>
            </w:r>
          </w:p>
        </w:tc>
        <w:tc>
          <w:tcPr>
            <w:tcW w:w="1618" w:type="dxa"/>
            <w:noWrap/>
            <w:vAlign w:val="center"/>
            <w:hideMark/>
          </w:tcPr>
          <w:p w14:paraId="395B44DB" w14:textId="1FCD7DAD" w:rsidR="00BA3C1E" w:rsidRPr="004C5EAD" w:rsidRDefault="00BA3C1E" w:rsidP="00BA3C1E">
            <w:pPr>
              <w:pStyle w:val="NoSpacing"/>
            </w:pPr>
            <w:r>
              <w:rPr>
                <w:color w:val="000000"/>
              </w:rPr>
              <w:t>0.03</w:t>
            </w:r>
          </w:p>
        </w:tc>
        <w:tc>
          <w:tcPr>
            <w:tcW w:w="483" w:type="dxa"/>
            <w:vAlign w:val="center"/>
            <w:hideMark/>
          </w:tcPr>
          <w:p w14:paraId="7D6D5414" w14:textId="265611BF" w:rsidR="00BA3C1E" w:rsidRPr="004C5EAD" w:rsidRDefault="00BA3C1E" w:rsidP="00BA3C1E">
            <w:pPr>
              <w:pStyle w:val="NoSpacing"/>
            </w:pPr>
            <w:r>
              <w:rPr>
                <w:color w:val="000000"/>
              </w:rPr>
              <w:t>10</w:t>
            </w:r>
          </w:p>
        </w:tc>
        <w:tc>
          <w:tcPr>
            <w:tcW w:w="1934" w:type="dxa"/>
            <w:noWrap/>
            <w:vAlign w:val="center"/>
          </w:tcPr>
          <w:p w14:paraId="663F9141" w14:textId="5AA4B27B" w:rsidR="00BA3C1E" w:rsidRPr="004C5EAD" w:rsidRDefault="005F41EB" w:rsidP="00BA3C1E">
            <w:pPr>
              <w:pStyle w:val="NoSpacing"/>
            </w:pPr>
            <w:r>
              <w:rPr>
                <w:color w:val="000000"/>
              </w:rPr>
              <w:t>NR</w:t>
            </w:r>
          </w:p>
        </w:tc>
        <w:tc>
          <w:tcPr>
            <w:tcW w:w="2872" w:type="dxa"/>
            <w:vAlign w:val="center"/>
          </w:tcPr>
          <w:p w14:paraId="522FF399" w14:textId="040324C0" w:rsidR="00BA3C1E" w:rsidRPr="004C5EAD" w:rsidRDefault="00BA3C1E" w:rsidP="00BA3C1E">
            <w:pPr>
              <w:pStyle w:val="NoSpacing"/>
            </w:pPr>
            <w:r>
              <w:rPr>
                <w:color w:val="000000"/>
              </w:rPr>
              <w:t>0.13</w:t>
            </w:r>
          </w:p>
        </w:tc>
      </w:tr>
      <w:tr w:rsidR="00BA3C1E" w:rsidRPr="003E60DE" w14:paraId="5D768AB1" w14:textId="44C1ED23" w:rsidTr="00BA3C1E">
        <w:trPr>
          <w:trHeight w:val="268"/>
        </w:trPr>
        <w:tc>
          <w:tcPr>
            <w:tcW w:w="1795" w:type="dxa"/>
            <w:noWrap/>
            <w:vAlign w:val="center"/>
            <w:hideMark/>
          </w:tcPr>
          <w:p w14:paraId="32E959D9" w14:textId="72507C75" w:rsidR="00BA3C1E" w:rsidRPr="004C5EAD" w:rsidRDefault="00BA3C1E" w:rsidP="00BA3C1E">
            <w:pPr>
              <w:pStyle w:val="NoSpacing"/>
            </w:pPr>
            <w:r>
              <w:rPr>
                <w:color w:val="000000"/>
              </w:rPr>
              <w:t>4</w:t>
            </w:r>
          </w:p>
        </w:tc>
        <w:tc>
          <w:tcPr>
            <w:tcW w:w="2155" w:type="dxa"/>
            <w:noWrap/>
            <w:vAlign w:val="center"/>
            <w:hideMark/>
          </w:tcPr>
          <w:p w14:paraId="3D289C25" w14:textId="2F210A6F" w:rsidR="00BA3C1E" w:rsidRPr="004C5EAD" w:rsidRDefault="00BA3C1E" w:rsidP="00BA3C1E">
            <w:pPr>
              <w:pStyle w:val="NoSpacing"/>
            </w:pPr>
            <w:r>
              <w:rPr>
                <w:color w:val="000000"/>
              </w:rPr>
              <w:t>NDPA</w:t>
            </w:r>
          </w:p>
        </w:tc>
        <w:tc>
          <w:tcPr>
            <w:tcW w:w="2093" w:type="dxa"/>
            <w:noWrap/>
            <w:vAlign w:val="center"/>
            <w:hideMark/>
          </w:tcPr>
          <w:p w14:paraId="59FB07C3" w14:textId="2FB22C5F" w:rsidR="00BA3C1E" w:rsidRPr="004C5EAD" w:rsidRDefault="00BA3C1E" w:rsidP="00BA3C1E">
            <w:pPr>
              <w:pStyle w:val="NoSpacing"/>
            </w:pPr>
            <w:r>
              <w:rPr>
                <w:color w:val="000000"/>
              </w:rPr>
              <w:t>ND</w:t>
            </w:r>
          </w:p>
        </w:tc>
        <w:tc>
          <w:tcPr>
            <w:tcW w:w="1618" w:type="dxa"/>
            <w:noWrap/>
            <w:vAlign w:val="center"/>
            <w:hideMark/>
          </w:tcPr>
          <w:p w14:paraId="0E65B941" w14:textId="499BC39E" w:rsidR="00BA3C1E" w:rsidRPr="004C5EAD" w:rsidRDefault="00BA3C1E" w:rsidP="00BA3C1E">
            <w:pPr>
              <w:pStyle w:val="NoSpacing"/>
            </w:pPr>
            <w:r>
              <w:rPr>
                <w:color w:val="000000"/>
              </w:rPr>
              <w:t>ND</w:t>
            </w:r>
          </w:p>
        </w:tc>
        <w:tc>
          <w:tcPr>
            <w:tcW w:w="483" w:type="dxa"/>
            <w:vAlign w:val="center"/>
            <w:hideMark/>
          </w:tcPr>
          <w:p w14:paraId="6F80BE4A" w14:textId="2C93A5B8" w:rsidR="00BA3C1E" w:rsidRPr="004C5EAD" w:rsidRDefault="00BA3C1E" w:rsidP="00BA3C1E">
            <w:pPr>
              <w:pStyle w:val="NoSpacing"/>
            </w:pPr>
            <w:r>
              <w:rPr>
                <w:color w:val="000000"/>
              </w:rPr>
              <w:t>0</w:t>
            </w:r>
          </w:p>
        </w:tc>
        <w:tc>
          <w:tcPr>
            <w:tcW w:w="1934" w:type="dxa"/>
            <w:noWrap/>
            <w:vAlign w:val="center"/>
          </w:tcPr>
          <w:p w14:paraId="39110841" w14:textId="126E2D57" w:rsidR="00BA3C1E" w:rsidRPr="004C5EAD" w:rsidRDefault="00BA3C1E" w:rsidP="00BA3C1E">
            <w:pPr>
              <w:pStyle w:val="NoSpacing"/>
            </w:pPr>
            <w:r>
              <w:rPr>
                <w:color w:val="000000"/>
              </w:rPr>
              <w:t>ND</w:t>
            </w:r>
          </w:p>
        </w:tc>
        <w:tc>
          <w:tcPr>
            <w:tcW w:w="2872" w:type="dxa"/>
            <w:vAlign w:val="center"/>
          </w:tcPr>
          <w:p w14:paraId="5EB33992" w14:textId="273500AF" w:rsidR="00BA3C1E" w:rsidRPr="004C5EAD" w:rsidRDefault="00BA3C1E" w:rsidP="00BA3C1E">
            <w:pPr>
              <w:pStyle w:val="NoSpacing"/>
            </w:pPr>
            <w:r>
              <w:rPr>
                <w:color w:val="000000"/>
              </w:rPr>
              <w:t>ND</w:t>
            </w:r>
          </w:p>
        </w:tc>
      </w:tr>
      <w:tr w:rsidR="00BA3C1E" w:rsidRPr="003E60DE" w14:paraId="5F2CC063" w14:textId="7768F257" w:rsidTr="00BA3C1E">
        <w:trPr>
          <w:trHeight w:val="268"/>
        </w:trPr>
        <w:tc>
          <w:tcPr>
            <w:tcW w:w="1795" w:type="dxa"/>
            <w:noWrap/>
            <w:vAlign w:val="center"/>
            <w:hideMark/>
          </w:tcPr>
          <w:p w14:paraId="27B3836A" w14:textId="2B87802B" w:rsidR="00BA3C1E" w:rsidRPr="004C5EAD" w:rsidRDefault="00BA3C1E" w:rsidP="00BA3C1E">
            <w:pPr>
              <w:pStyle w:val="NoSpacing"/>
            </w:pPr>
            <w:r>
              <w:rPr>
                <w:color w:val="000000"/>
              </w:rPr>
              <w:t>5</w:t>
            </w:r>
          </w:p>
        </w:tc>
        <w:tc>
          <w:tcPr>
            <w:tcW w:w="2155" w:type="dxa"/>
            <w:noWrap/>
            <w:vAlign w:val="center"/>
            <w:hideMark/>
          </w:tcPr>
          <w:p w14:paraId="2CC54E8E" w14:textId="037CD2AF" w:rsidR="00BA3C1E" w:rsidRPr="004C5EAD" w:rsidRDefault="00BA3C1E" w:rsidP="00BA3C1E">
            <w:pPr>
              <w:pStyle w:val="NoSpacing"/>
            </w:pPr>
            <w:r>
              <w:rPr>
                <w:color w:val="000000"/>
              </w:rPr>
              <w:t>NDPA</w:t>
            </w:r>
          </w:p>
        </w:tc>
        <w:tc>
          <w:tcPr>
            <w:tcW w:w="2093" w:type="dxa"/>
            <w:noWrap/>
            <w:vAlign w:val="center"/>
            <w:hideMark/>
          </w:tcPr>
          <w:p w14:paraId="28635748" w14:textId="50C506E5" w:rsidR="00BA3C1E" w:rsidRPr="004C5EAD" w:rsidRDefault="00BA3C1E" w:rsidP="00BA3C1E">
            <w:pPr>
              <w:pStyle w:val="NoSpacing"/>
            </w:pPr>
            <w:r>
              <w:rPr>
                <w:color w:val="000000"/>
              </w:rPr>
              <w:t>0.1</w:t>
            </w:r>
          </w:p>
        </w:tc>
        <w:tc>
          <w:tcPr>
            <w:tcW w:w="1618" w:type="dxa"/>
            <w:noWrap/>
            <w:vAlign w:val="center"/>
            <w:hideMark/>
          </w:tcPr>
          <w:p w14:paraId="061839C1" w14:textId="56F44B18" w:rsidR="00BA3C1E" w:rsidRPr="004C5EAD" w:rsidRDefault="00BA3C1E" w:rsidP="00BA3C1E">
            <w:pPr>
              <w:pStyle w:val="NoSpacing"/>
            </w:pPr>
            <w:r>
              <w:rPr>
                <w:color w:val="000000"/>
              </w:rPr>
              <w:t>0.08</w:t>
            </w:r>
          </w:p>
        </w:tc>
        <w:tc>
          <w:tcPr>
            <w:tcW w:w="483" w:type="dxa"/>
            <w:vAlign w:val="center"/>
            <w:hideMark/>
          </w:tcPr>
          <w:p w14:paraId="6A6C575C" w14:textId="76F64F77" w:rsidR="00BA3C1E" w:rsidRPr="004C5EAD" w:rsidRDefault="00BA3C1E" w:rsidP="00BA3C1E">
            <w:pPr>
              <w:pStyle w:val="NoSpacing"/>
            </w:pPr>
            <w:r>
              <w:rPr>
                <w:color w:val="000000"/>
              </w:rPr>
              <w:t>9</w:t>
            </w:r>
          </w:p>
        </w:tc>
        <w:tc>
          <w:tcPr>
            <w:tcW w:w="1934" w:type="dxa"/>
            <w:noWrap/>
            <w:vAlign w:val="center"/>
          </w:tcPr>
          <w:p w14:paraId="596051BE" w14:textId="35EB8702" w:rsidR="00BA3C1E" w:rsidRPr="004C5EAD" w:rsidRDefault="00BA3C1E" w:rsidP="00BA3C1E">
            <w:pPr>
              <w:pStyle w:val="NoSpacing"/>
            </w:pPr>
            <w:r>
              <w:rPr>
                <w:color w:val="000000"/>
              </w:rPr>
              <w:t>0.22</w:t>
            </w:r>
          </w:p>
        </w:tc>
        <w:tc>
          <w:tcPr>
            <w:tcW w:w="2872" w:type="dxa"/>
            <w:vAlign w:val="center"/>
          </w:tcPr>
          <w:p w14:paraId="1025D923" w14:textId="53310457" w:rsidR="00BA3C1E" w:rsidRPr="004C5EAD" w:rsidRDefault="00BA3C1E" w:rsidP="00BA3C1E">
            <w:pPr>
              <w:pStyle w:val="NoSpacing"/>
            </w:pPr>
            <w:r>
              <w:rPr>
                <w:color w:val="000000"/>
              </w:rPr>
              <w:t>0.34</w:t>
            </w:r>
          </w:p>
        </w:tc>
      </w:tr>
      <w:tr w:rsidR="00BA3C1E" w:rsidRPr="003E60DE" w14:paraId="58BED7FF" w14:textId="4D289859" w:rsidTr="00BA3C1E">
        <w:trPr>
          <w:trHeight w:val="279"/>
        </w:trPr>
        <w:tc>
          <w:tcPr>
            <w:tcW w:w="1795" w:type="dxa"/>
            <w:noWrap/>
            <w:vAlign w:val="center"/>
            <w:hideMark/>
          </w:tcPr>
          <w:p w14:paraId="52DD720D" w14:textId="4956DA32" w:rsidR="00BA3C1E" w:rsidRPr="004C5EAD" w:rsidRDefault="00BA3C1E" w:rsidP="00BA3C1E">
            <w:pPr>
              <w:pStyle w:val="NoSpacing"/>
            </w:pPr>
            <w:r>
              <w:rPr>
                <w:color w:val="000000"/>
              </w:rPr>
              <w:t>6</w:t>
            </w:r>
          </w:p>
        </w:tc>
        <w:tc>
          <w:tcPr>
            <w:tcW w:w="2155" w:type="dxa"/>
            <w:noWrap/>
            <w:vAlign w:val="center"/>
            <w:hideMark/>
          </w:tcPr>
          <w:p w14:paraId="146D3FA2" w14:textId="53251D32" w:rsidR="00BA3C1E" w:rsidRPr="004C5EAD" w:rsidRDefault="00BA3C1E" w:rsidP="00BA3C1E">
            <w:pPr>
              <w:pStyle w:val="NoSpacing"/>
            </w:pPr>
            <w:r>
              <w:rPr>
                <w:color w:val="000000"/>
              </w:rPr>
              <w:t>NDPA</w:t>
            </w:r>
          </w:p>
        </w:tc>
        <w:tc>
          <w:tcPr>
            <w:tcW w:w="2093" w:type="dxa"/>
            <w:noWrap/>
            <w:vAlign w:val="center"/>
            <w:hideMark/>
          </w:tcPr>
          <w:p w14:paraId="3E2ED456" w14:textId="483E92D6" w:rsidR="00BA3C1E" w:rsidRPr="004C5EAD" w:rsidRDefault="00BA3C1E" w:rsidP="00BA3C1E">
            <w:pPr>
              <w:pStyle w:val="NoSpacing"/>
            </w:pPr>
            <w:r>
              <w:rPr>
                <w:color w:val="000000"/>
              </w:rPr>
              <w:t>0.15</w:t>
            </w:r>
          </w:p>
        </w:tc>
        <w:tc>
          <w:tcPr>
            <w:tcW w:w="1618" w:type="dxa"/>
            <w:noWrap/>
            <w:vAlign w:val="center"/>
            <w:hideMark/>
          </w:tcPr>
          <w:p w14:paraId="2594C0B5" w14:textId="7F2FBC10" w:rsidR="00BA3C1E" w:rsidRPr="004C5EAD" w:rsidRDefault="00BA3C1E" w:rsidP="00BA3C1E">
            <w:pPr>
              <w:pStyle w:val="NoSpacing"/>
            </w:pPr>
            <w:r>
              <w:rPr>
                <w:color w:val="000000"/>
              </w:rPr>
              <w:t>0.24</w:t>
            </w:r>
          </w:p>
        </w:tc>
        <w:tc>
          <w:tcPr>
            <w:tcW w:w="483" w:type="dxa"/>
            <w:vAlign w:val="center"/>
            <w:hideMark/>
          </w:tcPr>
          <w:p w14:paraId="56B1B4F2" w14:textId="177A7058" w:rsidR="00BA3C1E" w:rsidRPr="004C5EAD" w:rsidRDefault="00BA3C1E" w:rsidP="00BA3C1E">
            <w:pPr>
              <w:pStyle w:val="NoSpacing"/>
            </w:pPr>
            <w:r>
              <w:rPr>
                <w:color w:val="000000"/>
              </w:rPr>
              <w:t>3</w:t>
            </w:r>
          </w:p>
        </w:tc>
        <w:tc>
          <w:tcPr>
            <w:tcW w:w="1934" w:type="dxa"/>
            <w:noWrap/>
            <w:vAlign w:val="center"/>
          </w:tcPr>
          <w:p w14:paraId="7A7795E8" w14:textId="2F1D6D2F" w:rsidR="00BA3C1E" w:rsidRPr="004C5EAD" w:rsidRDefault="00BA3C1E" w:rsidP="00BA3C1E">
            <w:pPr>
              <w:pStyle w:val="NoSpacing"/>
            </w:pPr>
            <w:r>
              <w:rPr>
                <w:color w:val="000000"/>
              </w:rPr>
              <w:t>0.42</w:t>
            </w:r>
          </w:p>
        </w:tc>
        <w:tc>
          <w:tcPr>
            <w:tcW w:w="2872" w:type="dxa"/>
            <w:vAlign w:val="center"/>
          </w:tcPr>
          <w:p w14:paraId="29697489" w14:textId="6B715E3E" w:rsidR="00BA3C1E" w:rsidRPr="004C5EAD" w:rsidRDefault="00BA3C1E" w:rsidP="00BA3C1E">
            <w:pPr>
              <w:pStyle w:val="NoSpacing"/>
            </w:pPr>
            <w:r>
              <w:rPr>
                <w:color w:val="000000"/>
              </w:rPr>
              <w:t>0.42</w:t>
            </w:r>
          </w:p>
        </w:tc>
      </w:tr>
      <w:tr w:rsidR="00BA3C1E" w:rsidRPr="003E60DE" w14:paraId="58796E93" w14:textId="0B1255EB" w:rsidTr="00BA3C1E">
        <w:trPr>
          <w:trHeight w:val="268"/>
        </w:trPr>
        <w:tc>
          <w:tcPr>
            <w:tcW w:w="1795" w:type="dxa"/>
            <w:noWrap/>
            <w:vAlign w:val="center"/>
            <w:hideMark/>
          </w:tcPr>
          <w:p w14:paraId="2C712F13" w14:textId="71980209" w:rsidR="00BA3C1E" w:rsidRPr="004C5EAD" w:rsidRDefault="00BA3C1E" w:rsidP="00BA3C1E">
            <w:pPr>
              <w:pStyle w:val="NoSpacing"/>
            </w:pPr>
            <w:r>
              <w:rPr>
                <w:color w:val="000000"/>
              </w:rPr>
              <w:t>1</w:t>
            </w:r>
          </w:p>
        </w:tc>
        <w:tc>
          <w:tcPr>
            <w:tcW w:w="2155" w:type="dxa"/>
            <w:noWrap/>
            <w:vAlign w:val="center"/>
            <w:hideMark/>
          </w:tcPr>
          <w:p w14:paraId="0D27B2CA" w14:textId="77BDE1F1" w:rsidR="00BA3C1E" w:rsidRPr="004C5EAD" w:rsidRDefault="00BA3C1E" w:rsidP="00BA3C1E">
            <w:pPr>
              <w:pStyle w:val="NoSpacing"/>
            </w:pPr>
            <w:r>
              <w:rPr>
                <w:color w:val="000000"/>
              </w:rPr>
              <w:t>NMEA</w:t>
            </w:r>
          </w:p>
        </w:tc>
        <w:tc>
          <w:tcPr>
            <w:tcW w:w="2093" w:type="dxa"/>
            <w:noWrap/>
            <w:vAlign w:val="center"/>
            <w:hideMark/>
          </w:tcPr>
          <w:p w14:paraId="47029C6A" w14:textId="5995E372" w:rsidR="00BA3C1E" w:rsidRPr="004C5EAD" w:rsidRDefault="00BA3C1E" w:rsidP="00BA3C1E">
            <w:pPr>
              <w:pStyle w:val="NoSpacing"/>
            </w:pPr>
            <w:r>
              <w:rPr>
                <w:color w:val="000000"/>
              </w:rPr>
              <w:t>0.2</w:t>
            </w:r>
          </w:p>
        </w:tc>
        <w:tc>
          <w:tcPr>
            <w:tcW w:w="1618" w:type="dxa"/>
            <w:noWrap/>
            <w:vAlign w:val="center"/>
            <w:hideMark/>
          </w:tcPr>
          <w:p w14:paraId="4A376EB7" w14:textId="41E4C6BA" w:rsidR="00BA3C1E" w:rsidRPr="004C5EAD" w:rsidRDefault="00BA3C1E" w:rsidP="00BA3C1E">
            <w:pPr>
              <w:pStyle w:val="NoSpacing"/>
            </w:pPr>
            <w:r>
              <w:rPr>
                <w:color w:val="000000"/>
              </w:rPr>
              <w:t>0.03</w:t>
            </w:r>
          </w:p>
        </w:tc>
        <w:tc>
          <w:tcPr>
            <w:tcW w:w="483" w:type="dxa"/>
            <w:vAlign w:val="center"/>
          </w:tcPr>
          <w:p w14:paraId="4B9F4503" w14:textId="60312411" w:rsidR="00BA3C1E" w:rsidRPr="004C5EAD" w:rsidRDefault="00BA3C1E" w:rsidP="00BA3C1E">
            <w:pPr>
              <w:pStyle w:val="NoSpacing"/>
            </w:pPr>
            <w:r>
              <w:rPr>
                <w:color w:val="000000"/>
              </w:rPr>
              <w:t>3</w:t>
            </w:r>
          </w:p>
        </w:tc>
        <w:tc>
          <w:tcPr>
            <w:tcW w:w="1934" w:type="dxa"/>
            <w:noWrap/>
            <w:vAlign w:val="center"/>
          </w:tcPr>
          <w:p w14:paraId="38275876" w14:textId="64DE5279" w:rsidR="00BA3C1E" w:rsidRPr="004C5EAD" w:rsidRDefault="00BA3C1E" w:rsidP="00BA3C1E">
            <w:pPr>
              <w:pStyle w:val="NoSpacing"/>
            </w:pPr>
            <w:r>
              <w:rPr>
                <w:color w:val="000000"/>
              </w:rPr>
              <w:t>0.26</w:t>
            </w:r>
          </w:p>
        </w:tc>
        <w:tc>
          <w:tcPr>
            <w:tcW w:w="2872" w:type="dxa"/>
            <w:vAlign w:val="center"/>
          </w:tcPr>
          <w:p w14:paraId="5976DE81" w14:textId="142299A0" w:rsidR="00BA3C1E" w:rsidRPr="004C5EAD" w:rsidRDefault="00BA3C1E" w:rsidP="00BA3C1E">
            <w:pPr>
              <w:pStyle w:val="NoSpacing"/>
            </w:pPr>
            <w:r>
              <w:rPr>
                <w:color w:val="000000"/>
              </w:rPr>
              <w:t>0.3</w:t>
            </w:r>
          </w:p>
        </w:tc>
      </w:tr>
      <w:tr w:rsidR="00BA3C1E" w:rsidRPr="003E60DE" w14:paraId="6B9489C0" w14:textId="49D5C154" w:rsidTr="00BA3C1E">
        <w:trPr>
          <w:trHeight w:val="268"/>
        </w:trPr>
        <w:tc>
          <w:tcPr>
            <w:tcW w:w="1795" w:type="dxa"/>
            <w:noWrap/>
            <w:vAlign w:val="center"/>
            <w:hideMark/>
          </w:tcPr>
          <w:p w14:paraId="4593D0B9" w14:textId="6CBC432A" w:rsidR="00BA3C1E" w:rsidRPr="004C5EAD" w:rsidRDefault="00BA3C1E" w:rsidP="00BA3C1E">
            <w:pPr>
              <w:pStyle w:val="NoSpacing"/>
            </w:pPr>
            <w:r>
              <w:rPr>
                <w:color w:val="000000"/>
              </w:rPr>
              <w:lastRenderedPageBreak/>
              <w:t>2</w:t>
            </w:r>
          </w:p>
        </w:tc>
        <w:tc>
          <w:tcPr>
            <w:tcW w:w="2155" w:type="dxa"/>
            <w:noWrap/>
            <w:vAlign w:val="center"/>
            <w:hideMark/>
          </w:tcPr>
          <w:p w14:paraId="52BB2272" w14:textId="24D5C54B" w:rsidR="00BA3C1E" w:rsidRPr="004C5EAD" w:rsidRDefault="00BA3C1E" w:rsidP="00BA3C1E">
            <w:pPr>
              <w:pStyle w:val="NoSpacing"/>
            </w:pPr>
            <w:r>
              <w:rPr>
                <w:color w:val="000000"/>
              </w:rPr>
              <w:t>NMEA</w:t>
            </w:r>
          </w:p>
        </w:tc>
        <w:tc>
          <w:tcPr>
            <w:tcW w:w="2093" w:type="dxa"/>
            <w:noWrap/>
            <w:vAlign w:val="center"/>
            <w:hideMark/>
          </w:tcPr>
          <w:p w14:paraId="70255610" w14:textId="3D529EE2" w:rsidR="00BA3C1E" w:rsidRPr="004C5EAD" w:rsidRDefault="00BA3C1E" w:rsidP="00BA3C1E">
            <w:pPr>
              <w:pStyle w:val="NoSpacing"/>
            </w:pPr>
            <w:r>
              <w:rPr>
                <w:color w:val="000000"/>
              </w:rPr>
              <w:t>ND</w:t>
            </w:r>
          </w:p>
        </w:tc>
        <w:tc>
          <w:tcPr>
            <w:tcW w:w="1618" w:type="dxa"/>
            <w:noWrap/>
            <w:vAlign w:val="center"/>
            <w:hideMark/>
          </w:tcPr>
          <w:p w14:paraId="63639E2B" w14:textId="70789C7D" w:rsidR="00BA3C1E" w:rsidRPr="004C5EAD" w:rsidRDefault="00BA3C1E" w:rsidP="00BA3C1E">
            <w:pPr>
              <w:pStyle w:val="NoSpacing"/>
            </w:pPr>
            <w:r>
              <w:rPr>
                <w:color w:val="000000"/>
              </w:rPr>
              <w:t>ND</w:t>
            </w:r>
          </w:p>
        </w:tc>
        <w:tc>
          <w:tcPr>
            <w:tcW w:w="483" w:type="dxa"/>
            <w:vAlign w:val="center"/>
          </w:tcPr>
          <w:p w14:paraId="7FB7C949" w14:textId="669CC29D" w:rsidR="00BA3C1E" w:rsidRPr="004C5EAD" w:rsidRDefault="00BA3C1E" w:rsidP="00BA3C1E">
            <w:pPr>
              <w:pStyle w:val="NoSpacing"/>
            </w:pPr>
            <w:r>
              <w:rPr>
                <w:color w:val="000000"/>
              </w:rPr>
              <w:t>0</w:t>
            </w:r>
          </w:p>
        </w:tc>
        <w:tc>
          <w:tcPr>
            <w:tcW w:w="1934" w:type="dxa"/>
            <w:noWrap/>
            <w:vAlign w:val="center"/>
          </w:tcPr>
          <w:p w14:paraId="48B1E46A" w14:textId="6BC20934" w:rsidR="00BA3C1E" w:rsidRPr="004C5EAD" w:rsidRDefault="00BA3C1E" w:rsidP="00BA3C1E">
            <w:pPr>
              <w:pStyle w:val="NoSpacing"/>
            </w:pPr>
            <w:r>
              <w:rPr>
                <w:color w:val="000000"/>
              </w:rPr>
              <w:t>ND</w:t>
            </w:r>
          </w:p>
        </w:tc>
        <w:tc>
          <w:tcPr>
            <w:tcW w:w="2872" w:type="dxa"/>
            <w:vAlign w:val="center"/>
          </w:tcPr>
          <w:p w14:paraId="286684BD" w14:textId="1848B6B7" w:rsidR="00BA3C1E" w:rsidRPr="004C5EAD" w:rsidRDefault="00BA3C1E" w:rsidP="00BA3C1E">
            <w:pPr>
              <w:pStyle w:val="NoSpacing"/>
            </w:pPr>
            <w:r>
              <w:rPr>
                <w:color w:val="000000"/>
              </w:rPr>
              <w:t>ND</w:t>
            </w:r>
          </w:p>
        </w:tc>
      </w:tr>
      <w:tr w:rsidR="00BA3C1E" w:rsidRPr="003E60DE" w14:paraId="673BAB88" w14:textId="09560F36" w:rsidTr="00BA3C1E">
        <w:trPr>
          <w:trHeight w:val="268"/>
        </w:trPr>
        <w:tc>
          <w:tcPr>
            <w:tcW w:w="1795" w:type="dxa"/>
            <w:noWrap/>
            <w:vAlign w:val="center"/>
            <w:hideMark/>
          </w:tcPr>
          <w:p w14:paraId="3C758363" w14:textId="79C7AFA9" w:rsidR="00BA3C1E" w:rsidRPr="004C5EAD" w:rsidRDefault="00BA3C1E" w:rsidP="00BA3C1E">
            <w:pPr>
              <w:pStyle w:val="NoSpacing"/>
            </w:pPr>
            <w:r>
              <w:rPr>
                <w:color w:val="000000"/>
              </w:rPr>
              <w:t>3</w:t>
            </w:r>
          </w:p>
        </w:tc>
        <w:tc>
          <w:tcPr>
            <w:tcW w:w="2155" w:type="dxa"/>
            <w:noWrap/>
            <w:vAlign w:val="center"/>
            <w:hideMark/>
          </w:tcPr>
          <w:p w14:paraId="033E3187" w14:textId="41D93EB7" w:rsidR="00BA3C1E" w:rsidRPr="004C5EAD" w:rsidRDefault="00BA3C1E" w:rsidP="00BA3C1E">
            <w:pPr>
              <w:pStyle w:val="NoSpacing"/>
            </w:pPr>
            <w:r>
              <w:rPr>
                <w:color w:val="000000"/>
              </w:rPr>
              <w:t>NMEA</w:t>
            </w:r>
          </w:p>
        </w:tc>
        <w:tc>
          <w:tcPr>
            <w:tcW w:w="2093" w:type="dxa"/>
            <w:noWrap/>
            <w:vAlign w:val="center"/>
            <w:hideMark/>
          </w:tcPr>
          <w:p w14:paraId="03FEC33E" w14:textId="488AD916" w:rsidR="00BA3C1E" w:rsidRPr="004C5EAD" w:rsidRDefault="00BA3C1E" w:rsidP="00BA3C1E">
            <w:pPr>
              <w:pStyle w:val="NoSpacing"/>
            </w:pPr>
            <w:r>
              <w:rPr>
                <w:color w:val="000000"/>
              </w:rPr>
              <w:t>0.01</w:t>
            </w:r>
          </w:p>
        </w:tc>
        <w:tc>
          <w:tcPr>
            <w:tcW w:w="1618" w:type="dxa"/>
            <w:noWrap/>
            <w:vAlign w:val="center"/>
            <w:hideMark/>
          </w:tcPr>
          <w:p w14:paraId="5F94C1AB" w14:textId="3348D47C" w:rsidR="00BA3C1E" w:rsidRPr="004C5EAD" w:rsidRDefault="00BA3C1E" w:rsidP="00BA3C1E">
            <w:pPr>
              <w:pStyle w:val="NoSpacing"/>
            </w:pPr>
            <w:r>
              <w:rPr>
                <w:color w:val="000000"/>
              </w:rPr>
              <w:t>0.01</w:t>
            </w:r>
          </w:p>
        </w:tc>
        <w:tc>
          <w:tcPr>
            <w:tcW w:w="483" w:type="dxa"/>
            <w:vAlign w:val="center"/>
          </w:tcPr>
          <w:p w14:paraId="68D6AB08" w14:textId="51C0613E" w:rsidR="00BA3C1E" w:rsidRPr="004C5EAD" w:rsidRDefault="00BA3C1E" w:rsidP="00BA3C1E">
            <w:pPr>
              <w:pStyle w:val="NoSpacing"/>
            </w:pPr>
            <w:r>
              <w:rPr>
                <w:color w:val="000000"/>
              </w:rPr>
              <w:t>10</w:t>
            </w:r>
          </w:p>
        </w:tc>
        <w:tc>
          <w:tcPr>
            <w:tcW w:w="1934" w:type="dxa"/>
            <w:noWrap/>
            <w:vAlign w:val="center"/>
          </w:tcPr>
          <w:p w14:paraId="0E6C2E5F" w14:textId="37C5193F" w:rsidR="00BA3C1E" w:rsidRPr="004C5EAD" w:rsidRDefault="005F41EB" w:rsidP="00BA3C1E">
            <w:pPr>
              <w:pStyle w:val="NoSpacing"/>
            </w:pPr>
            <w:r>
              <w:rPr>
                <w:color w:val="000000"/>
              </w:rPr>
              <w:t>NR</w:t>
            </w:r>
          </w:p>
        </w:tc>
        <w:tc>
          <w:tcPr>
            <w:tcW w:w="2872" w:type="dxa"/>
            <w:vAlign w:val="center"/>
          </w:tcPr>
          <w:p w14:paraId="4592535F" w14:textId="7C481D1B" w:rsidR="00BA3C1E" w:rsidRPr="004C5EAD" w:rsidRDefault="00BA3C1E" w:rsidP="00BA3C1E">
            <w:pPr>
              <w:pStyle w:val="NoSpacing"/>
            </w:pPr>
            <w:r>
              <w:rPr>
                <w:color w:val="000000"/>
              </w:rPr>
              <w:t>0.04</w:t>
            </w:r>
          </w:p>
        </w:tc>
      </w:tr>
      <w:tr w:rsidR="00BA3C1E" w:rsidRPr="003E60DE" w14:paraId="76B6B1D6" w14:textId="68FC2BA7" w:rsidTr="00BA3C1E">
        <w:trPr>
          <w:trHeight w:val="268"/>
        </w:trPr>
        <w:tc>
          <w:tcPr>
            <w:tcW w:w="1795" w:type="dxa"/>
            <w:noWrap/>
            <w:vAlign w:val="center"/>
            <w:hideMark/>
          </w:tcPr>
          <w:p w14:paraId="77306302" w14:textId="6B427A87" w:rsidR="00BA3C1E" w:rsidRPr="004C5EAD" w:rsidRDefault="00BA3C1E" w:rsidP="00BA3C1E">
            <w:pPr>
              <w:pStyle w:val="NoSpacing"/>
            </w:pPr>
            <w:r>
              <w:rPr>
                <w:color w:val="000000"/>
              </w:rPr>
              <w:t>4</w:t>
            </w:r>
          </w:p>
        </w:tc>
        <w:tc>
          <w:tcPr>
            <w:tcW w:w="2155" w:type="dxa"/>
            <w:noWrap/>
            <w:vAlign w:val="center"/>
            <w:hideMark/>
          </w:tcPr>
          <w:p w14:paraId="1653456E" w14:textId="327FA60E" w:rsidR="00BA3C1E" w:rsidRPr="004C5EAD" w:rsidRDefault="00BA3C1E" w:rsidP="00BA3C1E">
            <w:pPr>
              <w:pStyle w:val="NoSpacing"/>
            </w:pPr>
            <w:r>
              <w:rPr>
                <w:color w:val="000000"/>
              </w:rPr>
              <w:t>NMEA</w:t>
            </w:r>
          </w:p>
        </w:tc>
        <w:tc>
          <w:tcPr>
            <w:tcW w:w="2093" w:type="dxa"/>
            <w:noWrap/>
            <w:vAlign w:val="center"/>
            <w:hideMark/>
          </w:tcPr>
          <w:p w14:paraId="139B50A0" w14:textId="61E7BD15" w:rsidR="00BA3C1E" w:rsidRPr="004C5EAD" w:rsidRDefault="00BA3C1E" w:rsidP="00BA3C1E">
            <w:pPr>
              <w:pStyle w:val="NoSpacing"/>
            </w:pPr>
            <w:r>
              <w:rPr>
                <w:color w:val="000000"/>
              </w:rPr>
              <w:t>ND</w:t>
            </w:r>
          </w:p>
        </w:tc>
        <w:tc>
          <w:tcPr>
            <w:tcW w:w="1618" w:type="dxa"/>
            <w:noWrap/>
            <w:vAlign w:val="center"/>
            <w:hideMark/>
          </w:tcPr>
          <w:p w14:paraId="4870BE6D" w14:textId="4BF96A96" w:rsidR="00BA3C1E" w:rsidRPr="004C5EAD" w:rsidRDefault="00BA3C1E" w:rsidP="00BA3C1E">
            <w:pPr>
              <w:pStyle w:val="NoSpacing"/>
            </w:pPr>
            <w:r>
              <w:rPr>
                <w:color w:val="000000"/>
              </w:rPr>
              <w:t>ND</w:t>
            </w:r>
          </w:p>
        </w:tc>
        <w:tc>
          <w:tcPr>
            <w:tcW w:w="483" w:type="dxa"/>
            <w:vAlign w:val="center"/>
          </w:tcPr>
          <w:p w14:paraId="28462D32" w14:textId="1896A8DC" w:rsidR="00BA3C1E" w:rsidRPr="004C5EAD" w:rsidRDefault="00BA3C1E" w:rsidP="00BA3C1E">
            <w:pPr>
              <w:pStyle w:val="NoSpacing"/>
            </w:pPr>
            <w:r>
              <w:rPr>
                <w:color w:val="000000"/>
              </w:rPr>
              <w:t>0</w:t>
            </w:r>
          </w:p>
        </w:tc>
        <w:tc>
          <w:tcPr>
            <w:tcW w:w="1934" w:type="dxa"/>
            <w:noWrap/>
            <w:vAlign w:val="center"/>
          </w:tcPr>
          <w:p w14:paraId="2740A996" w14:textId="245B4B3A" w:rsidR="00BA3C1E" w:rsidRPr="004C5EAD" w:rsidRDefault="00BA3C1E" w:rsidP="00BA3C1E">
            <w:pPr>
              <w:pStyle w:val="NoSpacing"/>
            </w:pPr>
            <w:r>
              <w:rPr>
                <w:color w:val="000000"/>
              </w:rPr>
              <w:t>ND</w:t>
            </w:r>
          </w:p>
        </w:tc>
        <w:tc>
          <w:tcPr>
            <w:tcW w:w="2872" w:type="dxa"/>
            <w:vAlign w:val="center"/>
          </w:tcPr>
          <w:p w14:paraId="2D239516" w14:textId="0780EFE1" w:rsidR="00BA3C1E" w:rsidRPr="004C5EAD" w:rsidRDefault="00BA3C1E" w:rsidP="00BA3C1E">
            <w:pPr>
              <w:pStyle w:val="NoSpacing"/>
            </w:pPr>
            <w:r>
              <w:rPr>
                <w:color w:val="000000"/>
              </w:rPr>
              <w:t>ND</w:t>
            </w:r>
          </w:p>
        </w:tc>
      </w:tr>
      <w:tr w:rsidR="00BA3C1E" w:rsidRPr="003E60DE" w14:paraId="004B95E3" w14:textId="597C8389" w:rsidTr="00BA3C1E">
        <w:trPr>
          <w:trHeight w:val="268"/>
        </w:trPr>
        <w:tc>
          <w:tcPr>
            <w:tcW w:w="1795" w:type="dxa"/>
            <w:noWrap/>
            <w:vAlign w:val="center"/>
            <w:hideMark/>
          </w:tcPr>
          <w:p w14:paraId="59D1507B" w14:textId="428E6C28" w:rsidR="00BA3C1E" w:rsidRPr="004C5EAD" w:rsidRDefault="00BA3C1E" w:rsidP="00BA3C1E">
            <w:pPr>
              <w:pStyle w:val="NoSpacing"/>
            </w:pPr>
            <w:r>
              <w:rPr>
                <w:color w:val="000000"/>
              </w:rPr>
              <w:t>5</w:t>
            </w:r>
          </w:p>
        </w:tc>
        <w:tc>
          <w:tcPr>
            <w:tcW w:w="2155" w:type="dxa"/>
            <w:noWrap/>
            <w:vAlign w:val="center"/>
            <w:hideMark/>
          </w:tcPr>
          <w:p w14:paraId="4E0974B2" w14:textId="36BAE765" w:rsidR="00BA3C1E" w:rsidRPr="004C5EAD" w:rsidRDefault="00BA3C1E" w:rsidP="00BA3C1E">
            <w:pPr>
              <w:pStyle w:val="NoSpacing"/>
            </w:pPr>
            <w:r>
              <w:rPr>
                <w:color w:val="000000"/>
              </w:rPr>
              <w:t>NMEA</w:t>
            </w:r>
          </w:p>
        </w:tc>
        <w:tc>
          <w:tcPr>
            <w:tcW w:w="2093" w:type="dxa"/>
            <w:noWrap/>
            <w:vAlign w:val="center"/>
            <w:hideMark/>
          </w:tcPr>
          <w:p w14:paraId="5BCEADB9" w14:textId="67BF37F1" w:rsidR="00BA3C1E" w:rsidRPr="004C5EAD" w:rsidRDefault="00BA3C1E" w:rsidP="00BA3C1E">
            <w:pPr>
              <w:pStyle w:val="NoSpacing"/>
            </w:pPr>
            <w:r>
              <w:rPr>
                <w:color w:val="000000"/>
              </w:rPr>
              <w:t>ND</w:t>
            </w:r>
          </w:p>
        </w:tc>
        <w:tc>
          <w:tcPr>
            <w:tcW w:w="1618" w:type="dxa"/>
            <w:noWrap/>
            <w:vAlign w:val="center"/>
            <w:hideMark/>
          </w:tcPr>
          <w:p w14:paraId="22EB82FA" w14:textId="6D0458B3" w:rsidR="00BA3C1E" w:rsidRPr="004C5EAD" w:rsidRDefault="00BA3C1E" w:rsidP="00BA3C1E">
            <w:pPr>
              <w:pStyle w:val="NoSpacing"/>
            </w:pPr>
            <w:r>
              <w:rPr>
                <w:color w:val="000000"/>
              </w:rPr>
              <w:t>ND</w:t>
            </w:r>
          </w:p>
        </w:tc>
        <w:tc>
          <w:tcPr>
            <w:tcW w:w="483" w:type="dxa"/>
            <w:vAlign w:val="center"/>
          </w:tcPr>
          <w:p w14:paraId="400C7275" w14:textId="5734E8B2" w:rsidR="00BA3C1E" w:rsidRPr="004C5EAD" w:rsidRDefault="00BA3C1E" w:rsidP="00BA3C1E">
            <w:pPr>
              <w:pStyle w:val="NoSpacing"/>
            </w:pPr>
            <w:r>
              <w:rPr>
                <w:color w:val="000000"/>
              </w:rPr>
              <w:t>0</w:t>
            </w:r>
          </w:p>
        </w:tc>
        <w:tc>
          <w:tcPr>
            <w:tcW w:w="1934" w:type="dxa"/>
            <w:noWrap/>
            <w:vAlign w:val="center"/>
          </w:tcPr>
          <w:p w14:paraId="388FD0D7" w14:textId="79A474D4" w:rsidR="00BA3C1E" w:rsidRPr="004C5EAD" w:rsidRDefault="00BA3C1E" w:rsidP="00BA3C1E">
            <w:pPr>
              <w:pStyle w:val="NoSpacing"/>
            </w:pPr>
            <w:r>
              <w:rPr>
                <w:color w:val="000000"/>
              </w:rPr>
              <w:t>ND</w:t>
            </w:r>
          </w:p>
        </w:tc>
        <w:tc>
          <w:tcPr>
            <w:tcW w:w="2872" w:type="dxa"/>
            <w:vAlign w:val="center"/>
          </w:tcPr>
          <w:p w14:paraId="18CF001B" w14:textId="17683A5F" w:rsidR="00BA3C1E" w:rsidRPr="004C5EAD" w:rsidRDefault="00BA3C1E" w:rsidP="00BA3C1E">
            <w:pPr>
              <w:pStyle w:val="NoSpacing"/>
            </w:pPr>
            <w:r>
              <w:rPr>
                <w:color w:val="000000"/>
              </w:rPr>
              <w:t>ND</w:t>
            </w:r>
          </w:p>
        </w:tc>
      </w:tr>
      <w:tr w:rsidR="00BA3C1E" w:rsidRPr="003E60DE" w14:paraId="35E3EA7C" w14:textId="06D54AED" w:rsidTr="00BA3C1E">
        <w:trPr>
          <w:trHeight w:val="268"/>
        </w:trPr>
        <w:tc>
          <w:tcPr>
            <w:tcW w:w="1795" w:type="dxa"/>
            <w:noWrap/>
            <w:vAlign w:val="center"/>
            <w:hideMark/>
          </w:tcPr>
          <w:p w14:paraId="6EC1C768" w14:textId="0FB51AB6" w:rsidR="00BA3C1E" w:rsidRPr="004C5EAD" w:rsidRDefault="00BA3C1E" w:rsidP="00BA3C1E">
            <w:pPr>
              <w:pStyle w:val="NoSpacing"/>
            </w:pPr>
            <w:r>
              <w:rPr>
                <w:color w:val="000000"/>
              </w:rPr>
              <w:t>6</w:t>
            </w:r>
          </w:p>
        </w:tc>
        <w:tc>
          <w:tcPr>
            <w:tcW w:w="2155" w:type="dxa"/>
            <w:noWrap/>
            <w:vAlign w:val="center"/>
            <w:hideMark/>
          </w:tcPr>
          <w:p w14:paraId="1B0BC57D" w14:textId="58024C61" w:rsidR="00BA3C1E" w:rsidRPr="004C5EAD" w:rsidRDefault="00BA3C1E" w:rsidP="00BA3C1E">
            <w:pPr>
              <w:pStyle w:val="NoSpacing"/>
            </w:pPr>
            <w:r>
              <w:rPr>
                <w:color w:val="000000"/>
              </w:rPr>
              <w:t>NMEA</w:t>
            </w:r>
          </w:p>
        </w:tc>
        <w:tc>
          <w:tcPr>
            <w:tcW w:w="2093" w:type="dxa"/>
            <w:noWrap/>
            <w:vAlign w:val="center"/>
            <w:hideMark/>
          </w:tcPr>
          <w:p w14:paraId="2DA41312" w14:textId="0713F79E" w:rsidR="00BA3C1E" w:rsidRPr="004C5EAD" w:rsidRDefault="00BA3C1E" w:rsidP="00BA3C1E">
            <w:pPr>
              <w:pStyle w:val="NoSpacing"/>
            </w:pPr>
            <w:r>
              <w:rPr>
                <w:color w:val="000000"/>
              </w:rPr>
              <w:t>0.02</w:t>
            </w:r>
          </w:p>
        </w:tc>
        <w:tc>
          <w:tcPr>
            <w:tcW w:w="1618" w:type="dxa"/>
            <w:noWrap/>
            <w:vAlign w:val="center"/>
            <w:hideMark/>
          </w:tcPr>
          <w:p w14:paraId="0A7C5808" w14:textId="75595344" w:rsidR="00BA3C1E" w:rsidRPr="004C5EAD" w:rsidRDefault="00BA3C1E" w:rsidP="00BA3C1E">
            <w:pPr>
              <w:pStyle w:val="NoSpacing"/>
            </w:pPr>
            <w:r>
              <w:rPr>
                <w:color w:val="000000"/>
              </w:rPr>
              <w:t>0.01</w:t>
            </w:r>
          </w:p>
        </w:tc>
        <w:tc>
          <w:tcPr>
            <w:tcW w:w="483" w:type="dxa"/>
            <w:vAlign w:val="center"/>
          </w:tcPr>
          <w:p w14:paraId="5F49F11D" w14:textId="62D2574F" w:rsidR="00BA3C1E" w:rsidRPr="004C5EAD" w:rsidRDefault="00BA3C1E" w:rsidP="00BA3C1E">
            <w:pPr>
              <w:pStyle w:val="NoSpacing"/>
            </w:pPr>
            <w:r>
              <w:rPr>
                <w:color w:val="000000"/>
              </w:rPr>
              <w:t>6</w:t>
            </w:r>
          </w:p>
        </w:tc>
        <w:tc>
          <w:tcPr>
            <w:tcW w:w="1934" w:type="dxa"/>
            <w:noWrap/>
            <w:vAlign w:val="center"/>
          </w:tcPr>
          <w:p w14:paraId="32B3C6F1" w14:textId="676CC0DF" w:rsidR="00BA3C1E" w:rsidRPr="004C5EAD" w:rsidRDefault="00BA3C1E" w:rsidP="00BA3C1E">
            <w:pPr>
              <w:pStyle w:val="NoSpacing"/>
            </w:pPr>
            <w:r>
              <w:rPr>
                <w:color w:val="000000"/>
              </w:rPr>
              <w:t>0.04</w:t>
            </w:r>
          </w:p>
        </w:tc>
        <w:tc>
          <w:tcPr>
            <w:tcW w:w="2872" w:type="dxa"/>
            <w:vAlign w:val="center"/>
          </w:tcPr>
          <w:p w14:paraId="3FA82AF5" w14:textId="1B47820E" w:rsidR="00BA3C1E" w:rsidRPr="004C5EAD" w:rsidRDefault="00BA3C1E" w:rsidP="00BA3C1E">
            <w:pPr>
              <w:pStyle w:val="NoSpacing"/>
            </w:pPr>
            <w:r>
              <w:rPr>
                <w:color w:val="000000"/>
              </w:rPr>
              <w:t>0.04</w:t>
            </w:r>
          </w:p>
        </w:tc>
      </w:tr>
      <w:tr w:rsidR="00BA3C1E" w:rsidRPr="003E60DE" w14:paraId="3F95C961" w14:textId="5DC24283" w:rsidTr="00BA3C1E">
        <w:trPr>
          <w:trHeight w:val="268"/>
        </w:trPr>
        <w:tc>
          <w:tcPr>
            <w:tcW w:w="1795" w:type="dxa"/>
            <w:noWrap/>
            <w:vAlign w:val="center"/>
            <w:hideMark/>
          </w:tcPr>
          <w:p w14:paraId="03A77636" w14:textId="567F0D42" w:rsidR="00BA3C1E" w:rsidRPr="004C5EAD" w:rsidRDefault="00BA3C1E" w:rsidP="00BA3C1E">
            <w:pPr>
              <w:pStyle w:val="NoSpacing"/>
            </w:pPr>
            <w:r>
              <w:rPr>
                <w:color w:val="000000"/>
              </w:rPr>
              <w:t>1</w:t>
            </w:r>
          </w:p>
        </w:tc>
        <w:tc>
          <w:tcPr>
            <w:tcW w:w="2155" w:type="dxa"/>
            <w:noWrap/>
            <w:vAlign w:val="center"/>
            <w:hideMark/>
          </w:tcPr>
          <w:p w14:paraId="4A6E9CF4" w14:textId="3E2726F5" w:rsidR="00BA3C1E" w:rsidRPr="004C5EAD" w:rsidRDefault="00BA3C1E" w:rsidP="00BA3C1E">
            <w:pPr>
              <w:pStyle w:val="NoSpacing"/>
            </w:pPr>
            <w:r>
              <w:rPr>
                <w:color w:val="000000"/>
              </w:rPr>
              <w:t>NMOR</w:t>
            </w:r>
          </w:p>
        </w:tc>
        <w:tc>
          <w:tcPr>
            <w:tcW w:w="2093" w:type="dxa"/>
            <w:noWrap/>
            <w:vAlign w:val="center"/>
            <w:hideMark/>
          </w:tcPr>
          <w:p w14:paraId="10882458" w14:textId="648A5F73" w:rsidR="00BA3C1E" w:rsidRPr="004C5EAD" w:rsidRDefault="00BA3C1E" w:rsidP="00BA3C1E">
            <w:pPr>
              <w:pStyle w:val="NoSpacing"/>
            </w:pPr>
            <w:r>
              <w:rPr>
                <w:color w:val="000000"/>
              </w:rPr>
              <w:t>0.41</w:t>
            </w:r>
          </w:p>
        </w:tc>
        <w:tc>
          <w:tcPr>
            <w:tcW w:w="1618" w:type="dxa"/>
            <w:noWrap/>
            <w:vAlign w:val="center"/>
            <w:hideMark/>
          </w:tcPr>
          <w:p w14:paraId="51E7066E" w14:textId="6A2506F5" w:rsidR="00BA3C1E" w:rsidRPr="004C5EAD" w:rsidRDefault="00BA3C1E" w:rsidP="00BA3C1E">
            <w:pPr>
              <w:pStyle w:val="NoSpacing"/>
            </w:pPr>
            <w:r>
              <w:rPr>
                <w:color w:val="000000"/>
              </w:rPr>
              <w:t>NA</w:t>
            </w:r>
          </w:p>
        </w:tc>
        <w:tc>
          <w:tcPr>
            <w:tcW w:w="483" w:type="dxa"/>
            <w:vAlign w:val="center"/>
          </w:tcPr>
          <w:p w14:paraId="26EE8839" w14:textId="03F6321F" w:rsidR="00BA3C1E" w:rsidRPr="004C5EAD" w:rsidRDefault="00BA3C1E" w:rsidP="00BA3C1E">
            <w:pPr>
              <w:pStyle w:val="NoSpacing"/>
            </w:pPr>
            <w:r>
              <w:rPr>
                <w:color w:val="000000"/>
              </w:rPr>
              <w:t>1</w:t>
            </w:r>
          </w:p>
        </w:tc>
        <w:tc>
          <w:tcPr>
            <w:tcW w:w="1934" w:type="dxa"/>
            <w:noWrap/>
            <w:vAlign w:val="center"/>
          </w:tcPr>
          <w:p w14:paraId="27ECB984" w14:textId="2DC6807A" w:rsidR="00BA3C1E" w:rsidRPr="004C5EAD" w:rsidRDefault="00BA3C1E" w:rsidP="00BA3C1E">
            <w:pPr>
              <w:pStyle w:val="NoSpacing"/>
            </w:pPr>
            <w:r>
              <w:rPr>
                <w:color w:val="000000"/>
              </w:rPr>
              <w:t>0.41</w:t>
            </w:r>
          </w:p>
        </w:tc>
        <w:tc>
          <w:tcPr>
            <w:tcW w:w="2872" w:type="dxa"/>
            <w:vAlign w:val="center"/>
          </w:tcPr>
          <w:p w14:paraId="007E8252" w14:textId="0E08BBC4" w:rsidR="00BA3C1E" w:rsidRPr="004C5EAD" w:rsidRDefault="00BA3C1E" w:rsidP="00BA3C1E">
            <w:pPr>
              <w:pStyle w:val="NoSpacing"/>
            </w:pPr>
            <w:r>
              <w:rPr>
                <w:color w:val="000000"/>
              </w:rPr>
              <w:t>0.41</w:t>
            </w:r>
          </w:p>
        </w:tc>
      </w:tr>
      <w:tr w:rsidR="00BA3C1E" w:rsidRPr="003E60DE" w14:paraId="4BA14681" w14:textId="4D536520" w:rsidTr="00BA3C1E">
        <w:trPr>
          <w:trHeight w:val="279"/>
        </w:trPr>
        <w:tc>
          <w:tcPr>
            <w:tcW w:w="1795" w:type="dxa"/>
            <w:noWrap/>
            <w:vAlign w:val="center"/>
            <w:hideMark/>
          </w:tcPr>
          <w:p w14:paraId="705B7291" w14:textId="3341CAAE" w:rsidR="00BA3C1E" w:rsidRPr="004C5EAD" w:rsidRDefault="00BA3C1E" w:rsidP="00BA3C1E">
            <w:pPr>
              <w:pStyle w:val="NoSpacing"/>
            </w:pPr>
            <w:r>
              <w:rPr>
                <w:color w:val="000000"/>
              </w:rPr>
              <w:t>2</w:t>
            </w:r>
          </w:p>
        </w:tc>
        <w:tc>
          <w:tcPr>
            <w:tcW w:w="2155" w:type="dxa"/>
            <w:noWrap/>
            <w:vAlign w:val="center"/>
            <w:hideMark/>
          </w:tcPr>
          <w:p w14:paraId="7F4706D4" w14:textId="4219F3D9" w:rsidR="00BA3C1E" w:rsidRPr="004C5EAD" w:rsidRDefault="00BA3C1E" w:rsidP="00BA3C1E">
            <w:pPr>
              <w:pStyle w:val="NoSpacing"/>
            </w:pPr>
            <w:r>
              <w:rPr>
                <w:color w:val="000000"/>
              </w:rPr>
              <w:t>NMOR</w:t>
            </w:r>
          </w:p>
        </w:tc>
        <w:tc>
          <w:tcPr>
            <w:tcW w:w="2093" w:type="dxa"/>
            <w:noWrap/>
            <w:vAlign w:val="center"/>
            <w:hideMark/>
          </w:tcPr>
          <w:p w14:paraId="62DDF16B" w14:textId="12008D4C" w:rsidR="00BA3C1E" w:rsidRPr="004C5EAD" w:rsidRDefault="00BA3C1E" w:rsidP="00BA3C1E">
            <w:pPr>
              <w:pStyle w:val="NoSpacing"/>
            </w:pPr>
            <w:r>
              <w:rPr>
                <w:color w:val="000000"/>
              </w:rPr>
              <w:t>ND</w:t>
            </w:r>
          </w:p>
        </w:tc>
        <w:tc>
          <w:tcPr>
            <w:tcW w:w="1618" w:type="dxa"/>
            <w:noWrap/>
            <w:vAlign w:val="center"/>
            <w:hideMark/>
          </w:tcPr>
          <w:p w14:paraId="77838031" w14:textId="463A9136" w:rsidR="00BA3C1E" w:rsidRPr="004C5EAD" w:rsidRDefault="00BA3C1E" w:rsidP="00BA3C1E">
            <w:pPr>
              <w:pStyle w:val="NoSpacing"/>
            </w:pPr>
            <w:r>
              <w:rPr>
                <w:color w:val="000000"/>
              </w:rPr>
              <w:t>ND</w:t>
            </w:r>
          </w:p>
        </w:tc>
        <w:tc>
          <w:tcPr>
            <w:tcW w:w="483" w:type="dxa"/>
            <w:vAlign w:val="center"/>
          </w:tcPr>
          <w:p w14:paraId="0AD9CE57" w14:textId="1F93E8A4" w:rsidR="00BA3C1E" w:rsidRPr="004C5EAD" w:rsidRDefault="00BA3C1E" w:rsidP="00BA3C1E">
            <w:pPr>
              <w:pStyle w:val="NoSpacing"/>
            </w:pPr>
            <w:r>
              <w:rPr>
                <w:color w:val="000000"/>
              </w:rPr>
              <w:t>0</w:t>
            </w:r>
          </w:p>
        </w:tc>
        <w:tc>
          <w:tcPr>
            <w:tcW w:w="1934" w:type="dxa"/>
            <w:noWrap/>
            <w:vAlign w:val="center"/>
          </w:tcPr>
          <w:p w14:paraId="60CDA0DE" w14:textId="1810C0CB" w:rsidR="00BA3C1E" w:rsidRPr="004C5EAD" w:rsidRDefault="00BA3C1E" w:rsidP="00BA3C1E">
            <w:pPr>
              <w:pStyle w:val="NoSpacing"/>
            </w:pPr>
            <w:r>
              <w:rPr>
                <w:color w:val="000000"/>
              </w:rPr>
              <w:t>ND</w:t>
            </w:r>
          </w:p>
        </w:tc>
        <w:tc>
          <w:tcPr>
            <w:tcW w:w="2872" w:type="dxa"/>
            <w:vAlign w:val="center"/>
          </w:tcPr>
          <w:p w14:paraId="135B5F29" w14:textId="62D3244B" w:rsidR="00BA3C1E" w:rsidRPr="004C5EAD" w:rsidRDefault="00BA3C1E" w:rsidP="00BA3C1E">
            <w:pPr>
              <w:pStyle w:val="NoSpacing"/>
            </w:pPr>
            <w:r>
              <w:rPr>
                <w:color w:val="000000"/>
              </w:rPr>
              <w:t>ND</w:t>
            </w:r>
          </w:p>
        </w:tc>
      </w:tr>
      <w:tr w:rsidR="00BA3C1E" w:rsidRPr="003E60DE" w14:paraId="7380276E" w14:textId="692C3B71" w:rsidTr="00BA3C1E">
        <w:trPr>
          <w:trHeight w:val="268"/>
        </w:trPr>
        <w:tc>
          <w:tcPr>
            <w:tcW w:w="1795" w:type="dxa"/>
            <w:noWrap/>
            <w:vAlign w:val="center"/>
            <w:hideMark/>
          </w:tcPr>
          <w:p w14:paraId="051AA540" w14:textId="5BFD3802" w:rsidR="00BA3C1E" w:rsidRPr="004C5EAD" w:rsidRDefault="00BA3C1E" w:rsidP="00BA3C1E">
            <w:pPr>
              <w:pStyle w:val="NoSpacing"/>
            </w:pPr>
            <w:r>
              <w:rPr>
                <w:color w:val="000000"/>
              </w:rPr>
              <w:t>3</w:t>
            </w:r>
          </w:p>
        </w:tc>
        <w:tc>
          <w:tcPr>
            <w:tcW w:w="2155" w:type="dxa"/>
            <w:noWrap/>
            <w:vAlign w:val="center"/>
            <w:hideMark/>
          </w:tcPr>
          <w:p w14:paraId="6A422851" w14:textId="57688A54" w:rsidR="00BA3C1E" w:rsidRPr="004C5EAD" w:rsidRDefault="00BA3C1E" w:rsidP="00BA3C1E">
            <w:pPr>
              <w:pStyle w:val="NoSpacing"/>
            </w:pPr>
            <w:r>
              <w:rPr>
                <w:color w:val="000000"/>
              </w:rPr>
              <w:t>NMOR</w:t>
            </w:r>
          </w:p>
        </w:tc>
        <w:tc>
          <w:tcPr>
            <w:tcW w:w="2093" w:type="dxa"/>
            <w:noWrap/>
            <w:vAlign w:val="center"/>
            <w:hideMark/>
          </w:tcPr>
          <w:p w14:paraId="0711A1BE" w14:textId="00D16902" w:rsidR="00BA3C1E" w:rsidRPr="004C5EAD" w:rsidRDefault="00BA3C1E" w:rsidP="00BA3C1E">
            <w:pPr>
              <w:pStyle w:val="NoSpacing"/>
            </w:pPr>
            <w:r>
              <w:rPr>
                <w:color w:val="000000"/>
              </w:rPr>
              <w:t>0.05</w:t>
            </w:r>
          </w:p>
        </w:tc>
        <w:tc>
          <w:tcPr>
            <w:tcW w:w="1618" w:type="dxa"/>
            <w:noWrap/>
            <w:vAlign w:val="center"/>
            <w:hideMark/>
          </w:tcPr>
          <w:p w14:paraId="4A76A23B" w14:textId="7267D171" w:rsidR="00BA3C1E" w:rsidRPr="004C5EAD" w:rsidRDefault="00BA3C1E" w:rsidP="00BA3C1E">
            <w:pPr>
              <w:pStyle w:val="NoSpacing"/>
            </w:pPr>
            <w:r>
              <w:rPr>
                <w:color w:val="000000"/>
              </w:rPr>
              <w:t>0.05</w:t>
            </w:r>
          </w:p>
        </w:tc>
        <w:tc>
          <w:tcPr>
            <w:tcW w:w="483" w:type="dxa"/>
            <w:vAlign w:val="center"/>
            <w:hideMark/>
          </w:tcPr>
          <w:p w14:paraId="443A91B7" w14:textId="4B71DBB1" w:rsidR="00BA3C1E" w:rsidRPr="004C5EAD" w:rsidRDefault="00BA3C1E" w:rsidP="00BA3C1E">
            <w:pPr>
              <w:pStyle w:val="NoSpacing"/>
            </w:pPr>
            <w:r>
              <w:rPr>
                <w:color w:val="000000"/>
              </w:rPr>
              <w:t>10</w:t>
            </w:r>
          </w:p>
        </w:tc>
        <w:tc>
          <w:tcPr>
            <w:tcW w:w="1934" w:type="dxa"/>
            <w:noWrap/>
            <w:vAlign w:val="center"/>
            <w:hideMark/>
          </w:tcPr>
          <w:p w14:paraId="15F502FB" w14:textId="25DA0E55" w:rsidR="00BA3C1E" w:rsidRPr="004C5EAD" w:rsidRDefault="005F41EB" w:rsidP="00BA3C1E">
            <w:pPr>
              <w:pStyle w:val="NoSpacing"/>
            </w:pPr>
            <w:r>
              <w:rPr>
                <w:color w:val="000000"/>
              </w:rPr>
              <w:t>NR</w:t>
            </w:r>
          </w:p>
        </w:tc>
        <w:tc>
          <w:tcPr>
            <w:tcW w:w="2872" w:type="dxa"/>
            <w:vAlign w:val="center"/>
          </w:tcPr>
          <w:p w14:paraId="60F15DA7" w14:textId="00AB19F2" w:rsidR="00BA3C1E" w:rsidRPr="004C5EAD" w:rsidRDefault="00BA3C1E" w:rsidP="00BA3C1E">
            <w:pPr>
              <w:pStyle w:val="NoSpacing"/>
            </w:pPr>
            <w:r>
              <w:rPr>
                <w:color w:val="000000"/>
              </w:rPr>
              <w:t>0.21</w:t>
            </w:r>
          </w:p>
        </w:tc>
      </w:tr>
      <w:tr w:rsidR="00BA3C1E" w:rsidRPr="003E60DE" w14:paraId="648B1C8D" w14:textId="6DB7593F" w:rsidTr="00BA3C1E">
        <w:trPr>
          <w:trHeight w:val="268"/>
        </w:trPr>
        <w:tc>
          <w:tcPr>
            <w:tcW w:w="1795" w:type="dxa"/>
            <w:noWrap/>
            <w:vAlign w:val="center"/>
            <w:hideMark/>
          </w:tcPr>
          <w:p w14:paraId="16759568" w14:textId="3DDB6B44" w:rsidR="00BA3C1E" w:rsidRPr="004C5EAD" w:rsidRDefault="00BA3C1E" w:rsidP="00BA3C1E">
            <w:pPr>
              <w:pStyle w:val="NoSpacing"/>
            </w:pPr>
            <w:r>
              <w:rPr>
                <w:color w:val="000000"/>
              </w:rPr>
              <w:t>4</w:t>
            </w:r>
          </w:p>
        </w:tc>
        <w:tc>
          <w:tcPr>
            <w:tcW w:w="2155" w:type="dxa"/>
            <w:noWrap/>
            <w:vAlign w:val="center"/>
            <w:hideMark/>
          </w:tcPr>
          <w:p w14:paraId="37F186BB" w14:textId="430002A2" w:rsidR="00BA3C1E" w:rsidRPr="004C5EAD" w:rsidRDefault="00BA3C1E" w:rsidP="00BA3C1E">
            <w:pPr>
              <w:pStyle w:val="NoSpacing"/>
            </w:pPr>
            <w:r>
              <w:rPr>
                <w:color w:val="000000"/>
              </w:rPr>
              <w:t>NMOR</w:t>
            </w:r>
          </w:p>
        </w:tc>
        <w:tc>
          <w:tcPr>
            <w:tcW w:w="2093" w:type="dxa"/>
            <w:noWrap/>
            <w:vAlign w:val="center"/>
            <w:hideMark/>
          </w:tcPr>
          <w:p w14:paraId="47CA8681" w14:textId="144A10B3" w:rsidR="00BA3C1E" w:rsidRPr="004C5EAD" w:rsidRDefault="00BA3C1E" w:rsidP="00BA3C1E">
            <w:pPr>
              <w:pStyle w:val="NoSpacing"/>
            </w:pPr>
            <w:r>
              <w:rPr>
                <w:color w:val="000000"/>
              </w:rPr>
              <w:t>0.03</w:t>
            </w:r>
          </w:p>
        </w:tc>
        <w:tc>
          <w:tcPr>
            <w:tcW w:w="1618" w:type="dxa"/>
            <w:noWrap/>
            <w:vAlign w:val="center"/>
            <w:hideMark/>
          </w:tcPr>
          <w:p w14:paraId="3F96E326" w14:textId="65A93E41" w:rsidR="00BA3C1E" w:rsidRPr="004C5EAD" w:rsidRDefault="00BA3C1E" w:rsidP="00BA3C1E">
            <w:pPr>
              <w:pStyle w:val="NoSpacing"/>
            </w:pPr>
            <w:r>
              <w:rPr>
                <w:color w:val="000000"/>
              </w:rPr>
              <w:t>0.02</w:t>
            </w:r>
          </w:p>
        </w:tc>
        <w:tc>
          <w:tcPr>
            <w:tcW w:w="483" w:type="dxa"/>
            <w:vAlign w:val="center"/>
            <w:hideMark/>
          </w:tcPr>
          <w:p w14:paraId="1A94EBF1" w14:textId="54842FE1" w:rsidR="00BA3C1E" w:rsidRPr="004C5EAD" w:rsidRDefault="00BA3C1E" w:rsidP="00BA3C1E">
            <w:pPr>
              <w:pStyle w:val="NoSpacing"/>
            </w:pPr>
            <w:r>
              <w:rPr>
                <w:color w:val="000000"/>
              </w:rPr>
              <w:t>10</w:t>
            </w:r>
          </w:p>
        </w:tc>
        <w:tc>
          <w:tcPr>
            <w:tcW w:w="1934" w:type="dxa"/>
            <w:noWrap/>
            <w:vAlign w:val="center"/>
            <w:hideMark/>
          </w:tcPr>
          <w:p w14:paraId="5E2C4CCC" w14:textId="6979C324" w:rsidR="00BA3C1E" w:rsidRPr="004C5EAD" w:rsidRDefault="00BA3C1E" w:rsidP="00BA3C1E">
            <w:pPr>
              <w:pStyle w:val="NoSpacing"/>
            </w:pPr>
            <w:r>
              <w:rPr>
                <w:color w:val="000000"/>
              </w:rPr>
              <w:t>0.07</w:t>
            </w:r>
          </w:p>
        </w:tc>
        <w:tc>
          <w:tcPr>
            <w:tcW w:w="2872" w:type="dxa"/>
            <w:vAlign w:val="center"/>
          </w:tcPr>
          <w:p w14:paraId="2DE7ADD0" w14:textId="5B308C0A" w:rsidR="00BA3C1E" w:rsidRPr="004C5EAD" w:rsidRDefault="00BA3C1E" w:rsidP="00BA3C1E">
            <w:pPr>
              <w:pStyle w:val="NoSpacing"/>
            </w:pPr>
            <w:r>
              <w:rPr>
                <w:color w:val="000000"/>
              </w:rPr>
              <w:t>0.07</w:t>
            </w:r>
          </w:p>
        </w:tc>
      </w:tr>
      <w:tr w:rsidR="00BA3C1E" w:rsidRPr="003E60DE" w14:paraId="07229332" w14:textId="691BFA3E" w:rsidTr="00BA3C1E">
        <w:trPr>
          <w:trHeight w:val="268"/>
        </w:trPr>
        <w:tc>
          <w:tcPr>
            <w:tcW w:w="1795" w:type="dxa"/>
            <w:noWrap/>
            <w:vAlign w:val="center"/>
            <w:hideMark/>
          </w:tcPr>
          <w:p w14:paraId="47D34362" w14:textId="756CAFF8" w:rsidR="00BA3C1E" w:rsidRPr="004C5EAD" w:rsidRDefault="00BA3C1E" w:rsidP="00BA3C1E">
            <w:pPr>
              <w:pStyle w:val="NoSpacing"/>
            </w:pPr>
            <w:r>
              <w:rPr>
                <w:color w:val="000000"/>
              </w:rPr>
              <w:t>5</w:t>
            </w:r>
          </w:p>
        </w:tc>
        <w:tc>
          <w:tcPr>
            <w:tcW w:w="2155" w:type="dxa"/>
            <w:noWrap/>
            <w:vAlign w:val="center"/>
            <w:hideMark/>
          </w:tcPr>
          <w:p w14:paraId="0ECCF19A" w14:textId="6FCDD614" w:rsidR="00BA3C1E" w:rsidRPr="004C5EAD" w:rsidRDefault="00BA3C1E" w:rsidP="00BA3C1E">
            <w:pPr>
              <w:pStyle w:val="NoSpacing"/>
            </w:pPr>
            <w:r>
              <w:rPr>
                <w:color w:val="000000"/>
              </w:rPr>
              <w:t>NMOR</w:t>
            </w:r>
          </w:p>
        </w:tc>
        <w:tc>
          <w:tcPr>
            <w:tcW w:w="2093" w:type="dxa"/>
            <w:noWrap/>
            <w:vAlign w:val="center"/>
            <w:hideMark/>
          </w:tcPr>
          <w:p w14:paraId="675D631B" w14:textId="3555C51A" w:rsidR="00BA3C1E" w:rsidRPr="004C5EAD" w:rsidRDefault="00BA3C1E" w:rsidP="00BA3C1E">
            <w:pPr>
              <w:pStyle w:val="NoSpacing"/>
            </w:pPr>
            <w:r>
              <w:rPr>
                <w:color w:val="000000"/>
              </w:rPr>
              <w:t>0.16</w:t>
            </w:r>
          </w:p>
        </w:tc>
        <w:tc>
          <w:tcPr>
            <w:tcW w:w="1618" w:type="dxa"/>
            <w:noWrap/>
            <w:vAlign w:val="center"/>
            <w:hideMark/>
          </w:tcPr>
          <w:p w14:paraId="04AFEB90" w14:textId="1B106987" w:rsidR="00BA3C1E" w:rsidRPr="004C5EAD" w:rsidRDefault="00BA3C1E" w:rsidP="00BA3C1E">
            <w:pPr>
              <w:pStyle w:val="NoSpacing"/>
            </w:pPr>
            <w:r>
              <w:rPr>
                <w:color w:val="000000"/>
              </w:rPr>
              <w:t>0.09</w:t>
            </w:r>
          </w:p>
        </w:tc>
        <w:tc>
          <w:tcPr>
            <w:tcW w:w="483" w:type="dxa"/>
            <w:vAlign w:val="center"/>
            <w:hideMark/>
          </w:tcPr>
          <w:p w14:paraId="6BECA43D" w14:textId="125ED29D" w:rsidR="00BA3C1E" w:rsidRPr="004C5EAD" w:rsidRDefault="00BA3C1E" w:rsidP="00BA3C1E">
            <w:pPr>
              <w:pStyle w:val="NoSpacing"/>
            </w:pPr>
            <w:r>
              <w:rPr>
                <w:color w:val="000000"/>
              </w:rPr>
              <w:t>9</w:t>
            </w:r>
          </w:p>
        </w:tc>
        <w:tc>
          <w:tcPr>
            <w:tcW w:w="1934" w:type="dxa"/>
            <w:noWrap/>
            <w:vAlign w:val="center"/>
            <w:hideMark/>
          </w:tcPr>
          <w:p w14:paraId="7065A973" w14:textId="76286751" w:rsidR="00BA3C1E" w:rsidRPr="004C5EAD" w:rsidRDefault="00BA3C1E" w:rsidP="00BA3C1E">
            <w:pPr>
              <w:pStyle w:val="NoSpacing"/>
            </w:pPr>
            <w:r>
              <w:rPr>
                <w:color w:val="000000"/>
              </w:rPr>
              <w:t>0.3</w:t>
            </w:r>
          </w:p>
        </w:tc>
        <w:tc>
          <w:tcPr>
            <w:tcW w:w="2872" w:type="dxa"/>
            <w:vAlign w:val="center"/>
          </w:tcPr>
          <w:p w14:paraId="715C051F" w14:textId="1E1A8C3F" w:rsidR="00BA3C1E" w:rsidRPr="004C5EAD" w:rsidRDefault="00BA3C1E" w:rsidP="00BA3C1E">
            <w:pPr>
              <w:pStyle w:val="NoSpacing"/>
            </w:pPr>
            <w:r>
              <w:rPr>
                <w:color w:val="000000"/>
              </w:rPr>
              <w:t>0.44</w:t>
            </w:r>
          </w:p>
        </w:tc>
      </w:tr>
      <w:tr w:rsidR="00BA3C1E" w:rsidRPr="003E60DE" w14:paraId="57C54D4C" w14:textId="59D54B4E" w:rsidTr="00BA3C1E">
        <w:trPr>
          <w:trHeight w:val="268"/>
        </w:trPr>
        <w:tc>
          <w:tcPr>
            <w:tcW w:w="1795" w:type="dxa"/>
            <w:noWrap/>
            <w:vAlign w:val="center"/>
            <w:hideMark/>
          </w:tcPr>
          <w:p w14:paraId="5475A6BA" w14:textId="6B75642C" w:rsidR="00BA3C1E" w:rsidRPr="004C5EAD" w:rsidRDefault="00BA3C1E" w:rsidP="00BA3C1E">
            <w:pPr>
              <w:pStyle w:val="NoSpacing"/>
            </w:pPr>
            <w:r>
              <w:rPr>
                <w:color w:val="000000"/>
              </w:rPr>
              <w:t>6</w:t>
            </w:r>
          </w:p>
        </w:tc>
        <w:tc>
          <w:tcPr>
            <w:tcW w:w="2155" w:type="dxa"/>
            <w:noWrap/>
            <w:vAlign w:val="center"/>
            <w:hideMark/>
          </w:tcPr>
          <w:p w14:paraId="408A04F0" w14:textId="7B6C311A" w:rsidR="00BA3C1E" w:rsidRPr="004C5EAD" w:rsidRDefault="00BA3C1E" w:rsidP="00BA3C1E">
            <w:pPr>
              <w:pStyle w:val="NoSpacing"/>
            </w:pPr>
            <w:r>
              <w:rPr>
                <w:color w:val="000000"/>
              </w:rPr>
              <w:t>NMOR</w:t>
            </w:r>
          </w:p>
        </w:tc>
        <w:tc>
          <w:tcPr>
            <w:tcW w:w="2093" w:type="dxa"/>
            <w:noWrap/>
            <w:vAlign w:val="center"/>
            <w:hideMark/>
          </w:tcPr>
          <w:p w14:paraId="09EC3D16" w14:textId="474CD429" w:rsidR="00BA3C1E" w:rsidRPr="004C5EAD" w:rsidRDefault="00BA3C1E" w:rsidP="00BA3C1E">
            <w:pPr>
              <w:pStyle w:val="NoSpacing"/>
            </w:pPr>
            <w:r>
              <w:rPr>
                <w:color w:val="000000"/>
              </w:rPr>
              <w:t>0.24</w:t>
            </w:r>
          </w:p>
        </w:tc>
        <w:tc>
          <w:tcPr>
            <w:tcW w:w="1618" w:type="dxa"/>
            <w:noWrap/>
            <w:vAlign w:val="center"/>
            <w:hideMark/>
          </w:tcPr>
          <w:p w14:paraId="46F03CEC" w14:textId="2309DE64" w:rsidR="00BA3C1E" w:rsidRPr="004C5EAD" w:rsidRDefault="00BA3C1E" w:rsidP="00BA3C1E">
            <w:pPr>
              <w:pStyle w:val="NoSpacing"/>
            </w:pPr>
            <w:r>
              <w:rPr>
                <w:color w:val="000000"/>
              </w:rPr>
              <w:t>0.13</w:t>
            </w:r>
          </w:p>
        </w:tc>
        <w:tc>
          <w:tcPr>
            <w:tcW w:w="483" w:type="dxa"/>
            <w:vAlign w:val="center"/>
            <w:hideMark/>
          </w:tcPr>
          <w:p w14:paraId="095E11F7" w14:textId="013DAA75" w:rsidR="00BA3C1E" w:rsidRPr="004C5EAD" w:rsidRDefault="00BA3C1E" w:rsidP="00BA3C1E">
            <w:pPr>
              <w:pStyle w:val="NoSpacing"/>
            </w:pPr>
            <w:r>
              <w:rPr>
                <w:color w:val="000000"/>
              </w:rPr>
              <w:t>7</w:t>
            </w:r>
          </w:p>
        </w:tc>
        <w:tc>
          <w:tcPr>
            <w:tcW w:w="1934" w:type="dxa"/>
            <w:noWrap/>
            <w:vAlign w:val="center"/>
            <w:hideMark/>
          </w:tcPr>
          <w:p w14:paraId="78E3D73E" w14:textId="454175DC" w:rsidR="00BA3C1E" w:rsidRPr="004C5EAD" w:rsidRDefault="00BA3C1E" w:rsidP="00BA3C1E">
            <w:pPr>
              <w:pStyle w:val="NoSpacing"/>
            </w:pPr>
            <w:r>
              <w:rPr>
                <w:color w:val="000000"/>
              </w:rPr>
              <w:t>0.42</w:t>
            </w:r>
          </w:p>
        </w:tc>
        <w:tc>
          <w:tcPr>
            <w:tcW w:w="2872" w:type="dxa"/>
            <w:vAlign w:val="center"/>
          </w:tcPr>
          <w:p w14:paraId="66B6E113" w14:textId="47CE66AC" w:rsidR="00BA3C1E" w:rsidRPr="004C5EAD" w:rsidRDefault="00BA3C1E" w:rsidP="00BA3C1E">
            <w:pPr>
              <w:pStyle w:val="NoSpacing"/>
            </w:pPr>
            <w:r>
              <w:rPr>
                <w:color w:val="000000"/>
              </w:rPr>
              <w:t>0.64</w:t>
            </w:r>
          </w:p>
        </w:tc>
      </w:tr>
      <w:tr w:rsidR="00BA3C1E" w:rsidRPr="003E60DE" w14:paraId="03A476E4" w14:textId="2D19422A" w:rsidTr="00BA3C1E">
        <w:trPr>
          <w:trHeight w:val="268"/>
        </w:trPr>
        <w:tc>
          <w:tcPr>
            <w:tcW w:w="1795" w:type="dxa"/>
            <w:noWrap/>
            <w:vAlign w:val="center"/>
            <w:hideMark/>
          </w:tcPr>
          <w:p w14:paraId="47334C7A" w14:textId="131796FA" w:rsidR="00BA3C1E" w:rsidRPr="004C5EAD" w:rsidRDefault="00BA3C1E" w:rsidP="00BA3C1E">
            <w:pPr>
              <w:pStyle w:val="NoSpacing"/>
            </w:pPr>
            <w:r>
              <w:rPr>
                <w:color w:val="000000"/>
              </w:rPr>
              <w:t>1</w:t>
            </w:r>
          </w:p>
        </w:tc>
        <w:tc>
          <w:tcPr>
            <w:tcW w:w="2155" w:type="dxa"/>
            <w:noWrap/>
            <w:vAlign w:val="center"/>
            <w:hideMark/>
          </w:tcPr>
          <w:p w14:paraId="1609C56E" w14:textId="43DB0EB9" w:rsidR="00BA3C1E" w:rsidRPr="004C5EAD" w:rsidRDefault="00BA3C1E" w:rsidP="00BA3C1E">
            <w:pPr>
              <w:pStyle w:val="NoSpacing"/>
            </w:pPr>
            <w:r>
              <w:rPr>
                <w:color w:val="000000"/>
              </w:rPr>
              <w:t>NPIP</w:t>
            </w:r>
          </w:p>
        </w:tc>
        <w:tc>
          <w:tcPr>
            <w:tcW w:w="2093" w:type="dxa"/>
            <w:noWrap/>
            <w:vAlign w:val="center"/>
            <w:hideMark/>
          </w:tcPr>
          <w:p w14:paraId="0FE7D006" w14:textId="72C3AE14" w:rsidR="00BA3C1E" w:rsidRPr="004C5EAD" w:rsidRDefault="00BA3C1E" w:rsidP="00BA3C1E">
            <w:pPr>
              <w:pStyle w:val="NoSpacing"/>
            </w:pPr>
            <w:r>
              <w:rPr>
                <w:color w:val="000000"/>
              </w:rPr>
              <w:t>ND</w:t>
            </w:r>
          </w:p>
        </w:tc>
        <w:tc>
          <w:tcPr>
            <w:tcW w:w="1618" w:type="dxa"/>
            <w:noWrap/>
            <w:vAlign w:val="center"/>
            <w:hideMark/>
          </w:tcPr>
          <w:p w14:paraId="4B243F76" w14:textId="3280A9C2" w:rsidR="00BA3C1E" w:rsidRPr="004C5EAD" w:rsidRDefault="00BA3C1E" w:rsidP="00BA3C1E">
            <w:pPr>
              <w:pStyle w:val="NoSpacing"/>
            </w:pPr>
            <w:r>
              <w:rPr>
                <w:color w:val="000000"/>
              </w:rPr>
              <w:t>ND</w:t>
            </w:r>
          </w:p>
        </w:tc>
        <w:tc>
          <w:tcPr>
            <w:tcW w:w="483" w:type="dxa"/>
            <w:vAlign w:val="center"/>
            <w:hideMark/>
          </w:tcPr>
          <w:p w14:paraId="48A35E12" w14:textId="6CD205D8" w:rsidR="00BA3C1E" w:rsidRPr="004C5EAD" w:rsidRDefault="00BA3C1E" w:rsidP="00BA3C1E">
            <w:pPr>
              <w:pStyle w:val="NoSpacing"/>
            </w:pPr>
            <w:r>
              <w:rPr>
                <w:color w:val="000000"/>
              </w:rPr>
              <w:t>0</w:t>
            </w:r>
          </w:p>
        </w:tc>
        <w:tc>
          <w:tcPr>
            <w:tcW w:w="1934" w:type="dxa"/>
            <w:noWrap/>
            <w:vAlign w:val="center"/>
            <w:hideMark/>
          </w:tcPr>
          <w:p w14:paraId="3E5CA7F7" w14:textId="70C5044D" w:rsidR="00BA3C1E" w:rsidRPr="004C5EAD" w:rsidRDefault="00BA3C1E" w:rsidP="00BA3C1E">
            <w:pPr>
              <w:pStyle w:val="NoSpacing"/>
            </w:pPr>
            <w:r>
              <w:rPr>
                <w:color w:val="000000"/>
              </w:rPr>
              <w:t>ND</w:t>
            </w:r>
          </w:p>
        </w:tc>
        <w:tc>
          <w:tcPr>
            <w:tcW w:w="2872" w:type="dxa"/>
            <w:vAlign w:val="center"/>
          </w:tcPr>
          <w:p w14:paraId="3D0C0625" w14:textId="0E1024DC" w:rsidR="00BA3C1E" w:rsidRPr="004C5EAD" w:rsidRDefault="00BA3C1E" w:rsidP="00BA3C1E">
            <w:pPr>
              <w:pStyle w:val="NoSpacing"/>
            </w:pPr>
            <w:r>
              <w:rPr>
                <w:color w:val="000000"/>
              </w:rPr>
              <w:t>ND</w:t>
            </w:r>
          </w:p>
        </w:tc>
      </w:tr>
      <w:tr w:rsidR="00BA3C1E" w:rsidRPr="003E60DE" w14:paraId="65210587" w14:textId="030C0B92" w:rsidTr="00BA3C1E">
        <w:trPr>
          <w:trHeight w:val="268"/>
        </w:trPr>
        <w:tc>
          <w:tcPr>
            <w:tcW w:w="1795" w:type="dxa"/>
            <w:noWrap/>
            <w:vAlign w:val="center"/>
            <w:hideMark/>
          </w:tcPr>
          <w:p w14:paraId="5771B93B" w14:textId="14161511" w:rsidR="00BA3C1E" w:rsidRPr="004C5EAD" w:rsidRDefault="00BA3C1E" w:rsidP="00BA3C1E">
            <w:pPr>
              <w:pStyle w:val="NoSpacing"/>
            </w:pPr>
            <w:r>
              <w:rPr>
                <w:color w:val="000000"/>
              </w:rPr>
              <w:t>2</w:t>
            </w:r>
          </w:p>
        </w:tc>
        <w:tc>
          <w:tcPr>
            <w:tcW w:w="2155" w:type="dxa"/>
            <w:noWrap/>
            <w:vAlign w:val="center"/>
            <w:hideMark/>
          </w:tcPr>
          <w:p w14:paraId="40DBF34F" w14:textId="6FADA62D" w:rsidR="00BA3C1E" w:rsidRPr="004C5EAD" w:rsidRDefault="00BA3C1E" w:rsidP="00BA3C1E">
            <w:pPr>
              <w:pStyle w:val="NoSpacing"/>
            </w:pPr>
            <w:r>
              <w:rPr>
                <w:color w:val="000000"/>
              </w:rPr>
              <w:t>NPIP</w:t>
            </w:r>
          </w:p>
        </w:tc>
        <w:tc>
          <w:tcPr>
            <w:tcW w:w="2093" w:type="dxa"/>
            <w:noWrap/>
            <w:vAlign w:val="center"/>
            <w:hideMark/>
          </w:tcPr>
          <w:p w14:paraId="51120699" w14:textId="196D9152" w:rsidR="00BA3C1E" w:rsidRPr="004C5EAD" w:rsidRDefault="00BA3C1E" w:rsidP="00BA3C1E">
            <w:pPr>
              <w:pStyle w:val="NoSpacing"/>
            </w:pPr>
            <w:r>
              <w:rPr>
                <w:color w:val="000000"/>
              </w:rPr>
              <w:t>ND</w:t>
            </w:r>
          </w:p>
        </w:tc>
        <w:tc>
          <w:tcPr>
            <w:tcW w:w="1618" w:type="dxa"/>
            <w:noWrap/>
            <w:vAlign w:val="center"/>
            <w:hideMark/>
          </w:tcPr>
          <w:p w14:paraId="3B9400D0" w14:textId="31C45046" w:rsidR="00BA3C1E" w:rsidRPr="004C5EAD" w:rsidRDefault="00BA3C1E" w:rsidP="00BA3C1E">
            <w:pPr>
              <w:pStyle w:val="NoSpacing"/>
            </w:pPr>
            <w:r>
              <w:rPr>
                <w:color w:val="000000"/>
              </w:rPr>
              <w:t>ND</w:t>
            </w:r>
          </w:p>
        </w:tc>
        <w:tc>
          <w:tcPr>
            <w:tcW w:w="483" w:type="dxa"/>
            <w:vAlign w:val="center"/>
            <w:hideMark/>
          </w:tcPr>
          <w:p w14:paraId="37EFEE40" w14:textId="1AF0DC47" w:rsidR="00BA3C1E" w:rsidRPr="004C5EAD" w:rsidRDefault="00BA3C1E" w:rsidP="00BA3C1E">
            <w:pPr>
              <w:pStyle w:val="NoSpacing"/>
            </w:pPr>
            <w:r>
              <w:rPr>
                <w:color w:val="000000"/>
              </w:rPr>
              <w:t>0</w:t>
            </w:r>
          </w:p>
        </w:tc>
        <w:tc>
          <w:tcPr>
            <w:tcW w:w="1934" w:type="dxa"/>
            <w:noWrap/>
            <w:vAlign w:val="center"/>
            <w:hideMark/>
          </w:tcPr>
          <w:p w14:paraId="0A93DA0E" w14:textId="07777A92" w:rsidR="00BA3C1E" w:rsidRPr="004C5EAD" w:rsidRDefault="00BA3C1E" w:rsidP="00BA3C1E">
            <w:pPr>
              <w:pStyle w:val="NoSpacing"/>
            </w:pPr>
            <w:r>
              <w:rPr>
                <w:color w:val="000000"/>
              </w:rPr>
              <w:t>ND</w:t>
            </w:r>
          </w:p>
        </w:tc>
        <w:tc>
          <w:tcPr>
            <w:tcW w:w="2872" w:type="dxa"/>
            <w:vAlign w:val="center"/>
          </w:tcPr>
          <w:p w14:paraId="00249B50" w14:textId="2EC2FC0F" w:rsidR="00BA3C1E" w:rsidRPr="004C5EAD" w:rsidRDefault="00BA3C1E" w:rsidP="00BA3C1E">
            <w:pPr>
              <w:pStyle w:val="NoSpacing"/>
            </w:pPr>
            <w:r>
              <w:rPr>
                <w:color w:val="000000"/>
              </w:rPr>
              <w:t>ND</w:t>
            </w:r>
          </w:p>
        </w:tc>
      </w:tr>
      <w:tr w:rsidR="00BA3C1E" w:rsidRPr="003E60DE" w14:paraId="70E830EF" w14:textId="0A6213F2" w:rsidTr="00BA3C1E">
        <w:trPr>
          <w:trHeight w:val="268"/>
        </w:trPr>
        <w:tc>
          <w:tcPr>
            <w:tcW w:w="1795" w:type="dxa"/>
            <w:noWrap/>
            <w:vAlign w:val="center"/>
            <w:hideMark/>
          </w:tcPr>
          <w:p w14:paraId="3EDDFFF5" w14:textId="5C345C24" w:rsidR="00BA3C1E" w:rsidRPr="004C5EAD" w:rsidRDefault="00BA3C1E" w:rsidP="00BA3C1E">
            <w:pPr>
              <w:pStyle w:val="NoSpacing"/>
            </w:pPr>
            <w:r>
              <w:rPr>
                <w:color w:val="000000"/>
              </w:rPr>
              <w:t>3</w:t>
            </w:r>
          </w:p>
        </w:tc>
        <w:tc>
          <w:tcPr>
            <w:tcW w:w="2155" w:type="dxa"/>
            <w:noWrap/>
            <w:vAlign w:val="center"/>
            <w:hideMark/>
          </w:tcPr>
          <w:p w14:paraId="65B133C4" w14:textId="57D601FD" w:rsidR="00BA3C1E" w:rsidRPr="004C5EAD" w:rsidRDefault="00BA3C1E" w:rsidP="00BA3C1E">
            <w:pPr>
              <w:pStyle w:val="NoSpacing"/>
            </w:pPr>
            <w:r>
              <w:rPr>
                <w:color w:val="000000"/>
              </w:rPr>
              <w:t>NPIP</w:t>
            </w:r>
          </w:p>
        </w:tc>
        <w:tc>
          <w:tcPr>
            <w:tcW w:w="2093" w:type="dxa"/>
            <w:noWrap/>
            <w:vAlign w:val="center"/>
            <w:hideMark/>
          </w:tcPr>
          <w:p w14:paraId="5A1BD745" w14:textId="3D021862" w:rsidR="00BA3C1E" w:rsidRPr="004C5EAD" w:rsidRDefault="00BA3C1E" w:rsidP="00BA3C1E">
            <w:pPr>
              <w:pStyle w:val="NoSpacing"/>
            </w:pPr>
            <w:r>
              <w:rPr>
                <w:color w:val="000000"/>
              </w:rPr>
              <w:t>0.1</w:t>
            </w:r>
          </w:p>
        </w:tc>
        <w:tc>
          <w:tcPr>
            <w:tcW w:w="1618" w:type="dxa"/>
            <w:noWrap/>
            <w:vAlign w:val="center"/>
            <w:hideMark/>
          </w:tcPr>
          <w:p w14:paraId="791E4F93" w14:textId="66021003" w:rsidR="00BA3C1E" w:rsidRPr="004C5EAD" w:rsidRDefault="00BA3C1E" w:rsidP="00BA3C1E">
            <w:pPr>
              <w:pStyle w:val="NoSpacing"/>
            </w:pPr>
            <w:r>
              <w:rPr>
                <w:color w:val="000000"/>
              </w:rPr>
              <w:t>0.19</w:t>
            </w:r>
          </w:p>
        </w:tc>
        <w:tc>
          <w:tcPr>
            <w:tcW w:w="483" w:type="dxa"/>
            <w:vAlign w:val="center"/>
            <w:hideMark/>
          </w:tcPr>
          <w:p w14:paraId="1ADFAE9E" w14:textId="7931004C" w:rsidR="00BA3C1E" w:rsidRPr="004C5EAD" w:rsidRDefault="00BA3C1E" w:rsidP="00BA3C1E">
            <w:pPr>
              <w:pStyle w:val="NoSpacing"/>
            </w:pPr>
            <w:r>
              <w:rPr>
                <w:color w:val="000000"/>
              </w:rPr>
              <w:t>10</w:t>
            </w:r>
          </w:p>
        </w:tc>
        <w:tc>
          <w:tcPr>
            <w:tcW w:w="1934" w:type="dxa"/>
            <w:noWrap/>
            <w:vAlign w:val="center"/>
            <w:hideMark/>
          </w:tcPr>
          <w:p w14:paraId="123AB2C0" w14:textId="766CACDB" w:rsidR="00BA3C1E" w:rsidRPr="004C5EAD" w:rsidRDefault="005F41EB" w:rsidP="00BA3C1E">
            <w:pPr>
              <w:pStyle w:val="NoSpacing"/>
            </w:pPr>
            <w:r>
              <w:rPr>
                <w:color w:val="000000"/>
              </w:rPr>
              <w:t>NR</w:t>
            </w:r>
          </w:p>
        </w:tc>
        <w:tc>
          <w:tcPr>
            <w:tcW w:w="2872" w:type="dxa"/>
            <w:vAlign w:val="center"/>
          </w:tcPr>
          <w:p w14:paraId="6FA3D28C" w14:textId="680A0ED2" w:rsidR="00BA3C1E" w:rsidRPr="004C5EAD" w:rsidRDefault="00BA3C1E" w:rsidP="00BA3C1E">
            <w:pPr>
              <w:pStyle w:val="NoSpacing"/>
            </w:pPr>
            <w:r>
              <w:rPr>
                <w:color w:val="000000"/>
              </w:rPr>
              <w:t>0.7</w:t>
            </w:r>
          </w:p>
        </w:tc>
      </w:tr>
      <w:tr w:rsidR="00BA3C1E" w:rsidRPr="003E60DE" w14:paraId="1AE74F4C" w14:textId="7D713396" w:rsidTr="00BA3C1E">
        <w:trPr>
          <w:trHeight w:val="279"/>
        </w:trPr>
        <w:tc>
          <w:tcPr>
            <w:tcW w:w="1795" w:type="dxa"/>
            <w:noWrap/>
            <w:vAlign w:val="center"/>
            <w:hideMark/>
          </w:tcPr>
          <w:p w14:paraId="16AA4214" w14:textId="1CDA686E" w:rsidR="00BA3C1E" w:rsidRPr="004C5EAD" w:rsidRDefault="00BA3C1E" w:rsidP="00BA3C1E">
            <w:pPr>
              <w:pStyle w:val="NoSpacing"/>
            </w:pPr>
            <w:r>
              <w:rPr>
                <w:color w:val="000000"/>
              </w:rPr>
              <w:t>4</w:t>
            </w:r>
          </w:p>
        </w:tc>
        <w:tc>
          <w:tcPr>
            <w:tcW w:w="2155" w:type="dxa"/>
            <w:noWrap/>
            <w:vAlign w:val="center"/>
            <w:hideMark/>
          </w:tcPr>
          <w:p w14:paraId="1CB5B97B" w14:textId="49B2E150" w:rsidR="00BA3C1E" w:rsidRPr="004C5EAD" w:rsidRDefault="00BA3C1E" w:rsidP="00BA3C1E">
            <w:pPr>
              <w:pStyle w:val="NoSpacing"/>
            </w:pPr>
            <w:r>
              <w:rPr>
                <w:color w:val="000000"/>
              </w:rPr>
              <w:t>NPIP</w:t>
            </w:r>
          </w:p>
        </w:tc>
        <w:tc>
          <w:tcPr>
            <w:tcW w:w="2093" w:type="dxa"/>
            <w:noWrap/>
            <w:vAlign w:val="center"/>
            <w:hideMark/>
          </w:tcPr>
          <w:p w14:paraId="029970B7" w14:textId="717A3737" w:rsidR="00BA3C1E" w:rsidRPr="004C5EAD" w:rsidRDefault="00BA3C1E" w:rsidP="00BA3C1E">
            <w:pPr>
              <w:pStyle w:val="NoSpacing"/>
            </w:pPr>
            <w:r>
              <w:rPr>
                <w:color w:val="000000"/>
              </w:rPr>
              <w:t>ND</w:t>
            </w:r>
          </w:p>
        </w:tc>
        <w:tc>
          <w:tcPr>
            <w:tcW w:w="1618" w:type="dxa"/>
            <w:noWrap/>
            <w:vAlign w:val="center"/>
            <w:hideMark/>
          </w:tcPr>
          <w:p w14:paraId="5385C577" w14:textId="768C8670" w:rsidR="00BA3C1E" w:rsidRPr="004C5EAD" w:rsidRDefault="00BA3C1E" w:rsidP="00BA3C1E">
            <w:pPr>
              <w:pStyle w:val="NoSpacing"/>
            </w:pPr>
            <w:r>
              <w:rPr>
                <w:color w:val="000000"/>
              </w:rPr>
              <w:t>ND</w:t>
            </w:r>
          </w:p>
        </w:tc>
        <w:tc>
          <w:tcPr>
            <w:tcW w:w="483" w:type="dxa"/>
            <w:vAlign w:val="center"/>
            <w:hideMark/>
          </w:tcPr>
          <w:p w14:paraId="4DF54DC8" w14:textId="2C55ED33" w:rsidR="00BA3C1E" w:rsidRPr="004C5EAD" w:rsidRDefault="00BA3C1E" w:rsidP="00BA3C1E">
            <w:pPr>
              <w:pStyle w:val="NoSpacing"/>
            </w:pPr>
            <w:r>
              <w:rPr>
                <w:color w:val="000000"/>
              </w:rPr>
              <w:t>0</w:t>
            </w:r>
          </w:p>
        </w:tc>
        <w:tc>
          <w:tcPr>
            <w:tcW w:w="1934" w:type="dxa"/>
            <w:noWrap/>
            <w:vAlign w:val="center"/>
            <w:hideMark/>
          </w:tcPr>
          <w:p w14:paraId="56B5E38C" w14:textId="0C9CFAC0" w:rsidR="00BA3C1E" w:rsidRPr="004C5EAD" w:rsidRDefault="00BA3C1E" w:rsidP="00BA3C1E">
            <w:pPr>
              <w:pStyle w:val="NoSpacing"/>
            </w:pPr>
            <w:r>
              <w:rPr>
                <w:color w:val="000000"/>
              </w:rPr>
              <w:t>ND</w:t>
            </w:r>
          </w:p>
        </w:tc>
        <w:tc>
          <w:tcPr>
            <w:tcW w:w="2872" w:type="dxa"/>
            <w:vAlign w:val="center"/>
          </w:tcPr>
          <w:p w14:paraId="7AD50DE8" w14:textId="72258ACB" w:rsidR="00BA3C1E" w:rsidRPr="004C5EAD" w:rsidRDefault="00BA3C1E" w:rsidP="00BA3C1E">
            <w:pPr>
              <w:pStyle w:val="NoSpacing"/>
            </w:pPr>
            <w:r>
              <w:rPr>
                <w:color w:val="000000"/>
              </w:rPr>
              <w:t>ND</w:t>
            </w:r>
          </w:p>
        </w:tc>
      </w:tr>
      <w:tr w:rsidR="00BA3C1E" w:rsidRPr="003E60DE" w14:paraId="74FF5628" w14:textId="598618C7" w:rsidTr="00BA3C1E">
        <w:trPr>
          <w:trHeight w:val="268"/>
        </w:trPr>
        <w:tc>
          <w:tcPr>
            <w:tcW w:w="1795" w:type="dxa"/>
            <w:noWrap/>
            <w:vAlign w:val="center"/>
            <w:hideMark/>
          </w:tcPr>
          <w:p w14:paraId="36D9DD7E" w14:textId="3560159D" w:rsidR="00BA3C1E" w:rsidRPr="004C5EAD" w:rsidRDefault="00BA3C1E" w:rsidP="00BA3C1E">
            <w:pPr>
              <w:pStyle w:val="NoSpacing"/>
            </w:pPr>
            <w:r>
              <w:rPr>
                <w:color w:val="000000"/>
              </w:rPr>
              <w:t>5</w:t>
            </w:r>
          </w:p>
        </w:tc>
        <w:tc>
          <w:tcPr>
            <w:tcW w:w="2155" w:type="dxa"/>
            <w:noWrap/>
            <w:vAlign w:val="center"/>
            <w:hideMark/>
          </w:tcPr>
          <w:p w14:paraId="5F12FE2B" w14:textId="61F85023" w:rsidR="00BA3C1E" w:rsidRPr="004C5EAD" w:rsidRDefault="00BA3C1E" w:rsidP="00BA3C1E">
            <w:pPr>
              <w:pStyle w:val="NoSpacing"/>
            </w:pPr>
            <w:r>
              <w:rPr>
                <w:color w:val="000000"/>
              </w:rPr>
              <w:t>NPIP</w:t>
            </w:r>
          </w:p>
        </w:tc>
        <w:tc>
          <w:tcPr>
            <w:tcW w:w="2093" w:type="dxa"/>
            <w:noWrap/>
            <w:vAlign w:val="center"/>
            <w:hideMark/>
          </w:tcPr>
          <w:p w14:paraId="76AD97D3" w14:textId="13C0CDEB" w:rsidR="00BA3C1E" w:rsidRPr="004C5EAD" w:rsidRDefault="00BA3C1E" w:rsidP="00BA3C1E">
            <w:pPr>
              <w:pStyle w:val="NoSpacing"/>
            </w:pPr>
            <w:r>
              <w:rPr>
                <w:color w:val="000000"/>
              </w:rPr>
              <w:t>ND</w:t>
            </w:r>
          </w:p>
        </w:tc>
        <w:tc>
          <w:tcPr>
            <w:tcW w:w="1618" w:type="dxa"/>
            <w:noWrap/>
            <w:vAlign w:val="center"/>
            <w:hideMark/>
          </w:tcPr>
          <w:p w14:paraId="7CA6828B" w14:textId="670256DF" w:rsidR="00BA3C1E" w:rsidRPr="004C5EAD" w:rsidRDefault="00BA3C1E" w:rsidP="00BA3C1E">
            <w:pPr>
              <w:pStyle w:val="NoSpacing"/>
            </w:pPr>
            <w:r>
              <w:rPr>
                <w:color w:val="000000"/>
              </w:rPr>
              <w:t>ND</w:t>
            </w:r>
          </w:p>
        </w:tc>
        <w:tc>
          <w:tcPr>
            <w:tcW w:w="483" w:type="dxa"/>
            <w:vAlign w:val="center"/>
            <w:hideMark/>
          </w:tcPr>
          <w:p w14:paraId="1AEB094E" w14:textId="1E7E8A53" w:rsidR="00BA3C1E" w:rsidRPr="004C5EAD" w:rsidRDefault="00BA3C1E" w:rsidP="00BA3C1E">
            <w:pPr>
              <w:pStyle w:val="NoSpacing"/>
            </w:pPr>
            <w:r>
              <w:rPr>
                <w:color w:val="000000"/>
              </w:rPr>
              <w:t>0</w:t>
            </w:r>
          </w:p>
        </w:tc>
        <w:tc>
          <w:tcPr>
            <w:tcW w:w="1934" w:type="dxa"/>
            <w:noWrap/>
            <w:vAlign w:val="center"/>
            <w:hideMark/>
          </w:tcPr>
          <w:p w14:paraId="45D0C416" w14:textId="04F97D88" w:rsidR="00BA3C1E" w:rsidRPr="004C5EAD" w:rsidRDefault="00BA3C1E" w:rsidP="00BA3C1E">
            <w:pPr>
              <w:pStyle w:val="NoSpacing"/>
            </w:pPr>
            <w:r>
              <w:rPr>
                <w:color w:val="000000"/>
              </w:rPr>
              <w:t>ND</w:t>
            </w:r>
          </w:p>
        </w:tc>
        <w:tc>
          <w:tcPr>
            <w:tcW w:w="2872" w:type="dxa"/>
            <w:vAlign w:val="center"/>
          </w:tcPr>
          <w:p w14:paraId="08717A9D" w14:textId="39CA6A9F" w:rsidR="00BA3C1E" w:rsidRPr="004C5EAD" w:rsidRDefault="00BA3C1E" w:rsidP="00BA3C1E">
            <w:pPr>
              <w:pStyle w:val="NoSpacing"/>
            </w:pPr>
            <w:r>
              <w:rPr>
                <w:color w:val="000000"/>
              </w:rPr>
              <w:t>ND</w:t>
            </w:r>
          </w:p>
        </w:tc>
      </w:tr>
      <w:tr w:rsidR="00BA3C1E" w:rsidRPr="003E60DE" w14:paraId="2978171A" w14:textId="1412BD19" w:rsidTr="00BA3C1E">
        <w:trPr>
          <w:trHeight w:val="268"/>
        </w:trPr>
        <w:tc>
          <w:tcPr>
            <w:tcW w:w="1795" w:type="dxa"/>
            <w:noWrap/>
            <w:vAlign w:val="center"/>
            <w:hideMark/>
          </w:tcPr>
          <w:p w14:paraId="02993864" w14:textId="4E400508" w:rsidR="00BA3C1E" w:rsidRPr="004C5EAD" w:rsidRDefault="00BA3C1E" w:rsidP="00BA3C1E">
            <w:pPr>
              <w:pStyle w:val="NoSpacing"/>
            </w:pPr>
            <w:r>
              <w:rPr>
                <w:color w:val="000000"/>
              </w:rPr>
              <w:t>6</w:t>
            </w:r>
          </w:p>
        </w:tc>
        <w:tc>
          <w:tcPr>
            <w:tcW w:w="2155" w:type="dxa"/>
            <w:noWrap/>
            <w:vAlign w:val="center"/>
            <w:hideMark/>
          </w:tcPr>
          <w:p w14:paraId="4B15118B" w14:textId="75BB6624" w:rsidR="00BA3C1E" w:rsidRPr="004C5EAD" w:rsidRDefault="00BA3C1E" w:rsidP="00BA3C1E">
            <w:pPr>
              <w:pStyle w:val="NoSpacing"/>
            </w:pPr>
            <w:r>
              <w:rPr>
                <w:color w:val="000000"/>
              </w:rPr>
              <w:t>NPIP</w:t>
            </w:r>
          </w:p>
        </w:tc>
        <w:tc>
          <w:tcPr>
            <w:tcW w:w="2093" w:type="dxa"/>
            <w:noWrap/>
            <w:vAlign w:val="center"/>
            <w:hideMark/>
          </w:tcPr>
          <w:p w14:paraId="024EEAB4" w14:textId="0D0507A3" w:rsidR="00BA3C1E" w:rsidRPr="004C5EAD" w:rsidRDefault="00BA3C1E" w:rsidP="00BA3C1E">
            <w:pPr>
              <w:pStyle w:val="NoSpacing"/>
            </w:pPr>
            <w:r>
              <w:rPr>
                <w:color w:val="000000"/>
              </w:rPr>
              <w:t>0.25</w:t>
            </w:r>
          </w:p>
        </w:tc>
        <w:tc>
          <w:tcPr>
            <w:tcW w:w="1618" w:type="dxa"/>
            <w:noWrap/>
            <w:vAlign w:val="center"/>
            <w:hideMark/>
          </w:tcPr>
          <w:p w14:paraId="288EA068" w14:textId="20A72C50" w:rsidR="00BA3C1E" w:rsidRPr="004C5EAD" w:rsidRDefault="00BA3C1E" w:rsidP="00BA3C1E">
            <w:pPr>
              <w:pStyle w:val="NoSpacing"/>
            </w:pPr>
            <w:r>
              <w:rPr>
                <w:color w:val="000000"/>
              </w:rPr>
              <w:t>NA</w:t>
            </w:r>
          </w:p>
        </w:tc>
        <w:tc>
          <w:tcPr>
            <w:tcW w:w="483" w:type="dxa"/>
            <w:vAlign w:val="center"/>
            <w:hideMark/>
          </w:tcPr>
          <w:p w14:paraId="02AC8549" w14:textId="04102C9B" w:rsidR="00BA3C1E" w:rsidRPr="004C5EAD" w:rsidRDefault="00BA3C1E" w:rsidP="00BA3C1E">
            <w:pPr>
              <w:pStyle w:val="NoSpacing"/>
            </w:pPr>
            <w:r>
              <w:rPr>
                <w:color w:val="000000"/>
              </w:rPr>
              <w:t>1</w:t>
            </w:r>
          </w:p>
        </w:tc>
        <w:tc>
          <w:tcPr>
            <w:tcW w:w="1934" w:type="dxa"/>
            <w:noWrap/>
            <w:vAlign w:val="center"/>
            <w:hideMark/>
          </w:tcPr>
          <w:p w14:paraId="2F820149" w14:textId="404FC44E" w:rsidR="00BA3C1E" w:rsidRPr="004C5EAD" w:rsidRDefault="00BA3C1E" w:rsidP="00BA3C1E">
            <w:pPr>
              <w:pStyle w:val="NoSpacing"/>
            </w:pPr>
            <w:r>
              <w:rPr>
                <w:color w:val="000000"/>
              </w:rPr>
              <w:t>0.25</w:t>
            </w:r>
          </w:p>
        </w:tc>
        <w:tc>
          <w:tcPr>
            <w:tcW w:w="2872" w:type="dxa"/>
            <w:vAlign w:val="center"/>
          </w:tcPr>
          <w:p w14:paraId="2DED1F28" w14:textId="368C4D7C" w:rsidR="00BA3C1E" w:rsidRPr="004C5EAD" w:rsidRDefault="00BA3C1E" w:rsidP="00BA3C1E">
            <w:pPr>
              <w:pStyle w:val="NoSpacing"/>
            </w:pPr>
            <w:r>
              <w:rPr>
                <w:color w:val="000000"/>
              </w:rPr>
              <w:t>0.25</w:t>
            </w:r>
          </w:p>
        </w:tc>
      </w:tr>
      <w:tr w:rsidR="00BA3C1E" w:rsidRPr="003E60DE" w14:paraId="3F2A7E6D" w14:textId="02828734" w:rsidTr="00BA3C1E">
        <w:trPr>
          <w:trHeight w:val="268"/>
        </w:trPr>
        <w:tc>
          <w:tcPr>
            <w:tcW w:w="1795" w:type="dxa"/>
            <w:noWrap/>
            <w:vAlign w:val="center"/>
            <w:hideMark/>
          </w:tcPr>
          <w:p w14:paraId="7F1B1928" w14:textId="7B59C7DC" w:rsidR="00BA3C1E" w:rsidRPr="004C5EAD" w:rsidRDefault="00BA3C1E" w:rsidP="00BA3C1E">
            <w:pPr>
              <w:pStyle w:val="NoSpacing"/>
            </w:pPr>
            <w:r>
              <w:rPr>
                <w:color w:val="000000"/>
              </w:rPr>
              <w:t>1</w:t>
            </w:r>
          </w:p>
        </w:tc>
        <w:tc>
          <w:tcPr>
            <w:tcW w:w="2155" w:type="dxa"/>
            <w:noWrap/>
            <w:vAlign w:val="center"/>
            <w:hideMark/>
          </w:tcPr>
          <w:p w14:paraId="4DA11621" w14:textId="658A5090" w:rsidR="00BA3C1E" w:rsidRPr="004C5EAD" w:rsidRDefault="00BA3C1E" w:rsidP="00BA3C1E">
            <w:pPr>
              <w:pStyle w:val="NoSpacing"/>
            </w:pPr>
            <w:r>
              <w:rPr>
                <w:color w:val="000000"/>
              </w:rPr>
              <w:t>NPYR</w:t>
            </w:r>
          </w:p>
        </w:tc>
        <w:tc>
          <w:tcPr>
            <w:tcW w:w="2093" w:type="dxa"/>
            <w:noWrap/>
            <w:vAlign w:val="center"/>
            <w:hideMark/>
          </w:tcPr>
          <w:p w14:paraId="37DAE0E8" w14:textId="1CF2A8EA" w:rsidR="00BA3C1E" w:rsidRPr="004C5EAD" w:rsidRDefault="00BA3C1E" w:rsidP="00BA3C1E">
            <w:pPr>
              <w:pStyle w:val="NoSpacing"/>
            </w:pPr>
            <w:r>
              <w:rPr>
                <w:color w:val="000000"/>
              </w:rPr>
              <w:t>0.14</w:t>
            </w:r>
          </w:p>
        </w:tc>
        <w:tc>
          <w:tcPr>
            <w:tcW w:w="1618" w:type="dxa"/>
            <w:noWrap/>
            <w:vAlign w:val="center"/>
            <w:hideMark/>
          </w:tcPr>
          <w:p w14:paraId="62F2F3DA" w14:textId="4EE27765" w:rsidR="00BA3C1E" w:rsidRPr="004C5EAD" w:rsidRDefault="00BA3C1E" w:rsidP="00BA3C1E">
            <w:pPr>
              <w:pStyle w:val="NoSpacing"/>
            </w:pPr>
            <w:r>
              <w:rPr>
                <w:color w:val="000000"/>
              </w:rPr>
              <w:t>NA</w:t>
            </w:r>
          </w:p>
        </w:tc>
        <w:tc>
          <w:tcPr>
            <w:tcW w:w="483" w:type="dxa"/>
            <w:vAlign w:val="center"/>
            <w:hideMark/>
          </w:tcPr>
          <w:p w14:paraId="1D81EEA7" w14:textId="06610DF4" w:rsidR="00BA3C1E" w:rsidRPr="004C5EAD" w:rsidRDefault="00BA3C1E" w:rsidP="00BA3C1E">
            <w:pPr>
              <w:pStyle w:val="NoSpacing"/>
            </w:pPr>
            <w:r>
              <w:rPr>
                <w:color w:val="000000"/>
              </w:rPr>
              <w:t>1</w:t>
            </w:r>
          </w:p>
        </w:tc>
        <w:tc>
          <w:tcPr>
            <w:tcW w:w="1934" w:type="dxa"/>
            <w:noWrap/>
            <w:vAlign w:val="center"/>
            <w:hideMark/>
          </w:tcPr>
          <w:p w14:paraId="1CAD4B32" w14:textId="272BE176" w:rsidR="00BA3C1E" w:rsidRPr="004C5EAD" w:rsidRDefault="00BA3C1E" w:rsidP="00BA3C1E">
            <w:pPr>
              <w:pStyle w:val="NoSpacing"/>
            </w:pPr>
            <w:r>
              <w:rPr>
                <w:color w:val="000000"/>
              </w:rPr>
              <w:t>0.14</w:t>
            </w:r>
          </w:p>
        </w:tc>
        <w:tc>
          <w:tcPr>
            <w:tcW w:w="2872" w:type="dxa"/>
            <w:vAlign w:val="center"/>
          </w:tcPr>
          <w:p w14:paraId="64899919" w14:textId="005C80D2" w:rsidR="00BA3C1E" w:rsidRPr="004C5EAD" w:rsidRDefault="00BA3C1E" w:rsidP="00BA3C1E">
            <w:pPr>
              <w:pStyle w:val="NoSpacing"/>
            </w:pPr>
            <w:r>
              <w:rPr>
                <w:color w:val="000000"/>
              </w:rPr>
              <w:t>0.14</w:t>
            </w:r>
          </w:p>
        </w:tc>
      </w:tr>
      <w:tr w:rsidR="00BA3C1E" w:rsidRPr="003E60DE" w14:paraId="2A7250B6" w14:textId="18B49D51" w:rsidTr="00BA3C1E">
        <w:trPr>
          <w:trHeight w:val="268"/>
        </w:trPr>
        <w:tc>
          <w:tcPr>
            <w:tcW w:w="1795" w:type="dxa"/>
            <w:noWrap/>
            <w:vAlign w:val="center"/>
            <w:hideMark/>
          </w:tcPr>
          <w:p w14:paraId="5C40FD74" w14:textId="1D0E607D" w:rsidR="00BA3C1E" w:rsidRPr="004C5EAD" w:rsidRDefault="00BA3C1E" w:rsidP="00BA3C1E">
            <w:pPr>
              <w:pStyle w:val="NoSpacing"/>
            </w:pPr>
            <w:r>
              <w:rPr>
                <w:color w:val="000000"/>
              </w:rPr>
              <w:t>2</w:t>
            </w:r>
          </w:p>
        </w:tc>
        <w:tc>
          <w:tcPr>
            <w:tcW w:w="2155" w:type="dxa"/>
            <w:noWrap/>
            <w:vAlign w:val="center"/>
            <w:hideMark/>
          </w:tcPr>
          <w:p w14:paraId="44482D86" w14:textId="306FC599" w:rsidR="00BA3C1E" w:rsidRPr="004C5EAD" w:rsidRDefault="00BA3C1E" w:rsidP="00BA3C1E">
            <w:pPr>
              <w:pStyle w:val="NoSpacing"/>
            </w:pPr>
            <w:r>
              <w:rPr>
                <w:color w:val="000000"/>
              </w:rPr>
              <w:t>NPYR</w:t>
            </w:r>
          </w:p>
        </w:tc>
        <w:tc>
          <w:tcPr>
            <w:tcW w:w="2093" w:type="dxa"/>
            <w:noWrap/>
            <w:vAlign w:val="center"/>
            <w:hideMark/>
          </w:tcPr>
          <w:p w14:paraId="2007341D" w14:textId="4DB67A75" w:rsidR="00BA3C1E" w:rsidRPr="004C5EAD" w:rsidRDefault="00BA3C1E" w:rsidP="00BA3C1E">
            <w:pPr>
              <w:pStyle w:val="NoSpacing"/>
            </w:pPr>
            <w:r>
              <w:rPr>
                <w:color w:val="000000"/>
              </w:rPr>
              <w:t>0.35</w:t>
            </w:r>
          </w:p>
        </w:tc>
        <w:tc>
          <w:tcPr>
            <w:tcW w:w="1618" w:type="dxa"/>
            <w:noWrap/>
            <w:vAlign w:val="center"/>
            <w:hideMark/>
          </w:tcPr>
          <w:p w14:paraId="4F670C7C" w14:textId="3B9F9347" w:rsidR="00BA3C1E" w:rsidRPr="004C5EAD" w:rsidRDefault="00BA3C1E" w:rsidP="00BA3C1E">
            <w:pPr>
              <w:pStyle w:val="NoSpacing"/>
            </w:pPr>
            <w:r>
              <w:rPr>
                <w:color w:val="000000"/>
              </w:rPr>
              <w:t>0.15</w:t>
            </w:r>
          </w:p>
        </w:tc>
        <w:tc>
          <w:tcPr>
            <w:tcW w:w="483" w:type="dxa"/>
            <w:vAlign w:val="center"/>
            <w:hideMark/>
          </w:tcPr>
          <w:p w14:paraId="3F56C39E" w14:textId="3A85FE1D" w:rsidR="00BA3C1E" w:rsidRPr="004C5EAD" w:rsidRDefault="00BA3C1E" w:rsidP="00BA3C1E">
            <w:pPr>
              <w:pStyle w:val="NoSpacing"/>
            </w:pPr>
            <w:r>
              <w:rPr>
                <w:color w:val="000000"/>
              </w:rPr>
              <w:t>7</w:t>
            </w:r>
          </w:p>
        </w:tc>
        <w:tc>
          <w:tcPr>
            <w:tcW w:w="1934" w:type="dxa"/>
            <w:noWrap/>
            <w:vAlign w:val="center"/>
            <w:hideMark/>
          </w:tcPr>
          <w:p w14:paraId="7E9B64AE" w14:textId="5D3666EE" w:rsidR="00BA3C1E" w:rsidRPr="004C5EAD" w:rsidRDefault="00BA3C1E" w:rsidP="00BA3C1E">
            <w:pPr>
              <w:pStyle w:val="NoSpacing"/>
            </w:pPr>
            <w:r>
              <w:rPr>
                <w:color w:val="000000"/>
              </w:rPr>
              <w:t>0.46</w:t>
            </w:r>
          </w:p>
        </w:tc>
        <w:tc>
          <w:tcPr>
            <w:tcW w:w="2872" w:type="dxa"/>
            <w:vAlign w:val="center"/>
          </w:tcPr>
          <w:p w14:paraId="6403EE5C" w14:textId="21C4AC1D" w:rsidR="00BA3C1E" w:rsidRPr="004C5EAD" w:rsidRDefault="00BA3C1E" w:rsidP="00BA3C1E">
            <w:pPr>
              <w:pStyle w:val="NoSpacing"/>
            </w:pPr>
            <w:r>
              <w:rPr>
                <w:color w:val="000000"/>
              </w:rPr>
              <w:t>0.8</w:t>
            </w:r>
          </w:p>
        </w:tc>
      </w:tr>
      <w:tr w:rsidR="00BA3C1E" w:rsidRPr="003E60DE" w14:paraId="07F06224" w14:textId="2D1A8A3F" w:rsidTr="00BA3C1E">
        <w:trPr>
          <w:trHeight w:val="268"/>
        </w:trPr>
        <w:tc>
          <w:tcPr>
            <w:tcW w:w="1795" w:type="dxa"/>
            <w:noWrap/>
            <w:vAlign w:val="center"/>
            <w:hideMark/>
          </w:tcPr>
          <w:p w14:paraId="7E8F265D" w14:textId="047E94F8" w:rsidR="00BA3C1E" w:rsidRPr="004C5EAD" w:rsidRDefault="00BA3C1E" w:rsidP="00BA3C1E">
            <w:pPr>
              <w:pStyle w:val="NoSpacing"/>
            </w:pPr>
            <w:r>
              <w:rPr>
                <w:color w:val="000000"/>
              </w:rPr>
              <w:t>3</w:t>
            </w:r>
          </w:p>
        </w:tc>
        <w:tc>
          <w:tcPr>
            <w:tcW w:w="2155" w:type="dxa"/>
            <w:noWrap/>
            <w:vAlign w:val="center"/>
            <w:hideMark/>
          </w:tcPr>
          <w:p w14:paraId="54BFAC3B" w14:textId="4AFBE0F8" w:rsidR="00BA3C1E" w:rsidRPr="004C5EAD" w:rsidRDefault="00BA3C1E" w:rsidP="00BA3C1E">
            <w:pPr>
              <w:pStyle w:val="NoSpacing"/>
            </w:pPr>
            <w:r>
              <w:rPr>
                <w:color w:val="000000"/>
              </w:rPr>
              <w:t>NPYR</w:t>
            </w:r>
          </w:p>
        </w:tc>
        <w:tc>
          <w:tcPr>
            <w:tcW w:w="2093" w:type="dxa"/>
            <w:noWrap/>
            <w:vAlign w:val="center"/>
            <w:hideMark/>
          </w:tcPr>
          <w:p w14:paraId="583F2362" w14:textId="5B752A91" w:rsidR="00BA3C1E" w:rsidRPr="004C5EAD" w:rsidRDefault="00BA3C1E" w:rsidP="00BA3C1E">
            <w:pPr>
              <w:pStyle w:val="NoSpacing"/>
            </w:pPr>
            <w:r>
              <w:rPr>
                <w:color w:val="000000"/>
              </w:rPr>
              <w:t>0.23</w:t>
            </w:r>
          </w:p>
        </w:tc>
        <w:tc>
          <w:tcPr>
            <w:tcW w:w="1618" w:type="dxa"/>
            <w:noWrap/>
            <w:vAlign w:val="center"/>
            <w:hideMark/>
          </w:tcPr>
          <w:p w14:paraId="093D392D" w14:textId="3E9F8C81" w:rsidR="00BA3C1E" w:rsidRPr="004C5EAD" w:rsidRDefault="00BA3C1E" w:rsidP="00BA3C1E">
            <w:pPr>
              <w:pStyle w:val="NoSpacing"/>
            </w:pPr>
            <w:r>
              <w:rPr>
                <w:color w:val="000000"/>
              </w:rPr>
              <w:t>0.18</w:t>
            </w:r>
          </w:p>
        </w:tc>
        <w:tc>
          <w:tcPr>
            <w:tcW w:w="483" w:type="dxa"/>
            <w:vAlign w:val="center"/>
            <w:hideMark/>
          </w:tcPr>
          <w:p w14:paraId="0CC72D45" w14:textId="24DD7D9E" w:rsidR="00BA3C1E" w:rsidRPr="004C5EAD" w:rsidRDefault="00BA3C1E" w:rsidP="00BA3C1E">
            <w:pPr>
              <w:pStyle w:val="NoSpacing"/>
            </w:pPr>
            <w:r>
              <w:rPr>
                <w:color w:val="000000"/>
              </w:rPr>
              <w:t>10</w:t>
            </w:r>
          </w:p>
        </w:tc>
        <w:tc>
          <w:tcPr>
            <w:tcW w:w="1934" w:type="dxa"/>
            <w:noWrap/>
            <w:vAlign w:val="center"/>
            <w:hideMark/>
          </w:tcPr>
          <w:p w14:paraId="50207334" w14:textId="074C281F" w:rsidR="00BA3C1E" w:rsidRPr="004C5EAD" w:rsidRDefault="005F41EB" w:rsidP="00BA3C1E">
            <w:pPr>
              <w:pStyle w:val="NoSpacing"/>
            </w:pPr>
            <w:r>
              <w:rPr>
                <w:color w:val="000000"/>
              </w:rPr>
              <w:t>NR</w:t>
            </w:r>
          </w:p>
        </w:tc>
        <w:tc>
          <w:tcPr>
            <w:tcW w:w="2872" w:type="dxa"/>
            <w:vAlign w:val="center"/>
          </w:tcPr>
          <w:p w14:paraId="6E366994" w14:textId="56FE999F" w:rsidR="00BA3C1E" w:rsidRPr="004C5EAD" w:rsidRDefault="00BA3C1E" w:rsidP="00BA3C1E">
            <w:pPr>
              <w:pStyle w:val="NoSpacing"/>
            </w:pPr>
            <w:r>
              <w:rPr>
                <w:color w:val="000000"/>
              </w:rPr>
              <w:t>0.8</w:t>
            </w:r>
          </w:p>
        </w:tc>
      </w:tr>
      <w:tr w:rsidR="00BA3C1E" w:rsidRPr="003E60DE" w14:paraId="7A914296" w14:textId="4CF782B7" w:rsidTr="00BA3C1E">
        <w:trPr>
          <w:trHeight w:val="268"/>
        </w:trPr>
        <w:tc>
          <w:tcPr>
            <w:tcW w:w="1795" w:type="dxa"/>
            <w:noWrap/>
            <w:vAlign w:val="center"/>
            <w:hideMark/>
          </w:tcPr>
          <w:p w14:paraId="2BF1C729" w14:textId="549E2403" w:rsidR="00BA3C1E" w:rsidRPr="004C5EAD" w:rsidRDefault="00BA3C1E" w:rsidP="00BA3C1E">
            <w:pPr>
              <w:pStyle w:val="NoSpacing"/>
            </w:pPr>
            <w:r>
              <w:rPr>
                <w:color w:val="000000"/>
              </w:rPr>
              <w:t>4</w:t>
            </w:r>
          </w:p>
        </w:tc>
        <w:tc>
          <w:tcPr>
            <w:tcW w:w="2155" w:type="dxa"/>
            <w:noWrap/>
            <w:vAlign w:val="center"/>
            <w:hideMark/>
          </w:tcPr>
          <w:p w14:paraId="75723FB1" w14:textId="78BA4019" w:rsidR="00BA3C1E" w:rsidRPr="004C5EAD" w:rsidRDefault="00BA3C1E" w:rsidP="00BA3C1E">
            <w:pPr>
              <w:pStyle w:val="NoSpacing"/>
            </w:pPr>
            <w:r>
              <w:rPr>
                <w:color w:val="000000"/>
              </w:rPr>
              <w:t>NPYR</w:t>
            </w:r>
          </w:p>
        </w:tc>
        <w:tc>
          <w:tcPr>
            <w:tcW w:w="2093" w:type="dxa"/>
            <w:noWrap/>
            <w:vAlign w:val="center"/>
            <w:hideMark/>
          </w:tcPr>
          <w:p w14:paraId="3B02544D" w14:textId="75E13DD6" w:rsidR="00BA3C1E" w:rsidRPr="004C5EAD" w:rsidRDefault="00BA3C1E" w:rsidP="00BA3C1E">
            <w:pPr>
              <w:pStyle w:val="NoSpacing"/>
            </w:pPr>
            <w:r>
              <w:rPr>
                <w:color w:val="000000"/>
              </w:rPr>
              <w:t>ND</w:t>
            </w:r>
          </w:p>
        </w:tc>
        <w:tc>
          <w:tcPr>
            <w:tcW w:w="1618" w:type="dxa"/>
            <w:noWrap/>
            <w:vAlign w:val="center"/>
            <w:hideMark/>
          </w:tcPr>
          <w:p w14:paraId="6368D022" w14:textId="038E2365" w:rsidR="00BA3C1E" w:rsidRPr="004C5EAD" w:rsidRDefault="00BA3C1E" w:rsidP="00BA3C1E">
            <w:pPr>
              <w:pStyle w:val="NoSpacing"/>
            </w:pPr>
            <w:r>
              <w:rPr>
                <w:color w:val="000000"/>
              </w:rPr>
              <w:t>ND</w:t>
            </w:r>
          </w:p>
        </w:tc>
        <w:tc>
          <w:tcPr>
            <w:tcW w:w="483" w:type="dxa"/>
            <w:vAlign w:val="center"/>
            <w:hideMark/>
          </w:tcPr>
          <w:p w14:paraId="4705911A" w14:textId="6DE016BB" w:rsidR="00BA3C1E" w:rsidRPr="004C5EAD" w:rsidRDefault="00BA3C1E" w:rsidP="00BA3C1E">
            <w:pPr>
              <w:pStyle w:val="NoSpacing"/>
            </w:pPr>
            <w:r>
              <w:rPr>
                <w:color w:val="000000"/>
              </w:rPr>
              <w:t>0</w:t>
            </w:r>
          </w:p>
        </w:tc>
        <w:tc>
          <w:tcPr>
            <w:tcW w:w="1934" w:type="dxa"/>
            <w:noWrap/>
            <w:vAlign w:val="center"/>
            <w:hideMark/>
          </w:tcPr>
          <w:p w14:paraId="3B9C69BD" w14:textId="2B6EEE1B" w:rsidR="00BA3C1E" w:rsidRPr="004C5EAD" w:rsidRDefault="00BA3C1E" w:rsidP="00BA3C1E">
            <w:pPr>
              <w:pStyle w:val="NoSpacing"/>
            </w:pPr>
            <w:r>
              <w:rPr>
                <w:color w:val="000000"/>
              </w:rPr>
              <w:t>ND</w:t>
            </w:r>
          </w:p>
        </w:tc>
        <w:tc>
          <w:tcPr>
            <w:tcW w:w="2872" w:type="dxa"/>
            <w:vAlign w:val="center"/>
          </w:tcPr>
          <w:p w14:paraId="4E5E930D" w14:textId="02B430E3" w:rsidR="00BA3C1E" w:rsidRPr="004C5EAD" w:rsidRDefault="00BA3C1E" w:rsidP="00BA3C1E">
            <w:pPr>
              <w:pStyle w:val="NoSpacing"/>
            </w:pPr>
            <w:r>
              <w:rPr>
                <w:color w:val="000000"/>
              </w:rPr>
              <w:t>ND</w:t>
            </w:r>
          </w:p>
        </w:tc>
      </w:tr>
      <w:tr w:rsidR="00BA3C1E" w:rsidRPr="003E60DE" w14:paraId="75D1D484" w14:textId="06621FE6" w:rsidTr="00BA3C1E">
        <w:trPr>
          <w:trHeight w:val="268"/>
        </w:trPr>
        <w:tc>
          <w:tcPr>
            <w:tcW w:w="1795" w:type="dxa"/>
            <w:noWrap/>
            <w:vAlign w:val="center"/>
            <w:hideMark/>
          </w:tcPr>
          <w:p w14:paraId="31B466E9" w14:textId="62652CE7" w:rsidR="00BA3C1E" w:rsidRPr="004C5EAD" w:rsidRDefault="00BA3C1E" w:rsidP="00BA3C1E">
            <w:pPr>
              <w:pStyle w:val="NoSpacing"/>
            </w:pPr>
            <w:r>
              <w:rPr>
                <w:color w:val="000000"/>
              </w:rPr>
              <w:t>5</w:t>
            </w:r>
          </w:p>
        </w:tc>
        <w:tc>
          <w:tcPr>
            <w:tcW w:w="2155" w:type="dxa"/>
            <w:noWrap/>
            <w:vAlign w:val="center"/>
            <w:hideMark/>
          </w:tcPr>
          <w:p w14:paraId="70DCBA34" w14:textId="5100087D" w:rsidR="00BA3C1E" w:rsidRPr="004C5EAD" w:rsidRDefault="00BA3C1E" w:rsidP="00BA3C1E">
            <w:pPr>
              <w:pStyle w:val="NoSpacing"/>
            </w:pPr>
            <w:r>
              <w:rPr>
                <w:color w:val="000000"/>
              </w:rPr>
              <w:t>NPYR</w:t>
            </w:r>
          </w:p>
        </w:tc>
        <w:tc>
          <w:tcPr>
            <w:tcW w:w="2093" w:type="dxa"/>
            <w:noWrap/>
            <w:vAlign w:val="center"/>
            <w:hideMark/>
          </w:tcPr>
          <w:p w14:paraId="5EE05A9E" w14:textId="3DC104BB" w:rsidR="00BA3C1E" w:rsidRPr="004C5EAD" w:rsidRDefault="00BA3C1E" w:rsidP="00BA3C1E">
            <w:pPr>
              <w:pStyle w:val="NoSpacing"/>
            </w:pPr>
            <w:r>
              <w:rPr>
                <w:color w:val="000000"/>
              </w:rPr>
              <w:t>0.46</w:t>
            </w:r>
          </w:p>
        </w:tc>
        <w:tc>
          <w:tcPr>
            <w:tcW w:w="1618" w:type="dxa"/>
            <w:noWrap/>
            <w:vAlign w:val="center"/>
            <w:hideMark/>
          </w:tcPr>
          <w:p w14:paraId="600157CE" w14:textId="02CBA289" w:rsidR="00BA3C1E" w:rsidRPr="004C5EAD" w:rsidRDefault="00BA3C1E" w:rsidP="00BA3C1E">
            <w:pPr>
              <w:pStyle w:val="NoSpacing"/>
            </w:pPr>
            <w:r>
              <w:rPr>
                <w:color w:val="000000"/>
              </w:rPr>
              <w:t>0.21</w:t>
            </w:r>
          </w:p>
        </w:tc>
        <w:tc>
          <w:tcPr>
            <w:tcW w:w="483" w:type="dxa"/>
            <w:vAlign w:val="center"/>
            <w:hideMark/>
          </w:tcPr>
          <w:p w14:paraId="2E927612" w14:textId="4CF391B7" w:rsidR="00BA3C1E" w:rsidRPr="004C5EAD" w:rsidRDefault="00BA3C1E" w:rsidP="00BA3C1E">
            <w:pPr>
              <w:pStyle w:val="NoSpacing"/>
            </w:pPr>
            <w:r>
              <w:rPr>
                <w:color w:val="000000"/>
              </w:rPr>
              <w:t>9</w:t>
            </w:r>
          </w:p>
        </w:tc>
        <w:tc>
          <w:tcPr>
            <w:tcW w:w="1934" w:type="dxa"/>
            <w:noWrap/>
            <w:vAlign w:val="center"/>
            <w:hideMark/>
          </w:tcPr>
          <w:p w14:paraId="43C84A29" w14:textId="5E0C921C" w:rsidR="00BA3C1E" w:rsidRPr="004C5EAD" w:rsidRDefault="00BA3C1E" w:rsidP="00BA3C1E">
            <w:pPr>
              <w:pStyle w:val="NoSpacing"/>
            </w:pPr>
            <w:r>
              <w:rPr>
                <w:color w:val="000000"/>
              </w:rPr>
              <w:t>0.75</w:t>
            </w:r>
          </w:p>
        </w:tc>
        <w:tc>
          <w:tcPr>
            <w:tcW w:w="2872" w:type="dxa"/>
            <w:vAlign w:val="center"/>
          </w:tcPr>
          <w:p w14:paraId="7D6E61E3" w14:textId="059B23AC" w:rsidR="00BA3C1E" w:rsidRPr="004C5EAD" w:rsidRDefault="00BA3C1E" w:rsidP="00BA3C1E">
            <w:pPr>
              <w:pStyle w:val="NoSpacing"/>
            </w:pPr>
            <w:r>
              <w:rPr>
                <w:color w:val="000000"/>
              </w:rPr>
              <w:t>1.13</w:t>
            </w:r>
          </w:p>
        </w:tc>
      </w:tr>
      <w:tr w:rsidR="00BA3C1E" w:rsidRPr="003E60DE" w14:paraId="468569C0" w14:textId="0998E0E9" w:rsidTr="00BA3C1E">
        <w:trPr>
          <w:trHeight w:val="279"/>
        </w:trPr>
        <w:tc>
          <w:tcPr>
            <w:tcW w:w="1795" w:type="dxa"/>
            <w:noWrap/>
            <w:vAlign w:val="center"/>
            <w:hideMark/>
          </w:tcPr>
          <w:p w14:paraId="0DD2D30D" w14:textId="3948D03D" w:rsidR="00BA3C1E" w:rsidRPr="004C5EAD" w:rsidRDefault="00BA3C1E" w:rsidP="00BA3C1E">
            <w:pPr>
              <w:pStyle w:val="NoSpacing"/>
            </w:pPr>
            <w:r>
              <w:rPr>
                <w:color w:val="000000"/>
              </w:rPr>
              <w:t>6</w:t>
            </w:r>
          </w:p>
        </w:tc>
        <w:tc>
          <w:tcPr>
            <w:tcW w:w="2155" w:type="dxa"/>
            <w:noWrap/>
            <w:vAlign w:val="center"/>
            <w:hideMark/>
          </w:tcPr>
          <w:p w14:paraId="6BF76061" w14:textId="230EB570" w:rsidR="00BA3C1E" w:rsidRPr="004C5EAD" w:rsidRDefault="00BA3C1E" w:rsidP="00BA3C1E">
            <w:pPr>
              <w:pStyle w:val="NoSpacing"/>
            </w:pPr>
            <w:r>
              <w:rPr>
                <w:color w:val="000000"/>
              </w:rPr>
              <w:t>NPYR</w:t>
            </w:r>
          </w:p>
        </w:tc>
        <w:tc>
          <w:tcPr>
            <w:tcW w:w="2093" w:type="dxa"/>
            <w:noWrap/>
            <w:vAlign w:val="center"/>
            <w:hideMark/>
          </w:tcPr>
          <w:p w14:paraId="0C394E18" w14:textId="47352E31" w:rsidR="00BA3C1E" w:rsidRPr="004C5EAD" w:rsidRDefault="00BA3C1E" w:rsidP="00BA3C1E">
            <w:pPr>
              <w:pStyle w:val="NoSpacing"/>
            </w:pPr>
            <w:r>
              <w:rPr>
                <w:color w:val="000000"/>
              </w:rPr>
              <w:t>0.29</w:t>
            </w:r>
          </w:p>
        </w:tc>
        <w:tc>
          <w:tcPr>
            <w:tcW w:w="1618" w:type="dxa"/>
            <w:noWrap/>
            <w:vAlign w:val="center"/>
            <w:hideMark/>
          </w:tcPr>
          <w:p w14:paraId="0D75B514" w14:textId="6CAF44CF" w:rsidR="00BA3C1E" w:rsidRPr="004C5EAD" w:rsidRDefault="00BA3C1E" w:rsidP="00BA3C1E">
            <w:pPr>
              <w:pStyle w:val="NoSpacing"/>
            </w:pPr>
            <w:r>
              <w:rPr>
                <w:color w:val="000000"/>
              </w:rPr>
              <w:t>0.12</w:t>
            </w:r>
          </w:p>
        </w:tc>
        <w:tc>
          <w:tcPr>
            <w:tcW w:w="483" w:type="dxa"/>
            <w:vAlign w:val="center"/>
            <w:hideMark/>
          </w:tcPr>
          <w:p w14:paraId="77B0893E" w14:textId="7A0D11B6" w:rsidR="00BA3C1E" w:rsidRPr="004C5EAD" w:rsidRDefault="00BA3C1E" w:rsidP="00BA3C1E">
            <w:pPr>
              <w:pStyle w:val="NoSpacing"/>
            </w:pPr>
            <w:r>
              <w:rPr>
                <w:color w:val="000000"/>
              </w:rPr>
              <w:t>7</w:t>
            </w:r>
          </w:p>
        </w:tc>
        <w:tc>
          <w:tcPr>
            <w:tcW w:w="1934" w:type="dxa"/>
            <w:noWrap/>
            <w:vAlign w:val="center"/>
            <w:hideMark/>
          </w:tcPr>
          <w:p w14:paraId="4A8E0C94" w14:textId="19951DA4" w:rsidR="00BA3C1E" w:rsidRPr="004C5EAD" w:rsidRDefault="00BA3C1E" w:rsidP="00BA3C1E">
            <w:pPr>
              <w:pStyle w:val="NoSpacing"/>
            </w:pPr>
            <w:r>
              <w:rPr>
                <w:color w:val="000000"/>
              </w:rPr>
              <w:t>0.41</w:t>
            </w:r>
          </w:p>
        </w:tc>
        <w:tc>
          <w:tcPr>
            <w:tcW w:w="2872" w:type="dxa"/>
            <w:vAlign w:val="center"/>
          </w:tcPr>
          <w:p w14:paraId="48F91174" w14:textId="543DE59B" w:rsidR="00BA3C1E" w:rsidRPr="004C5EAD" w:rsidRDefault="00BA3C1E" w:rsidP="00BA3C1E">
            <w:pPr>
              <w:pStyle w:val="NoSpacing"/>
            </w:pPr>
            <w:r>
              <w:rPr>
                <w:color w:val="000000"/>
              </w:rPr>
              <w:t>0.68</w:t>
            </w:r>
          </w:p>
        </w:tc>
      </w:tr>
    </w:tbl>
    <w:p w14:paraId="0BFCF84B" w14:textId="1370F4F8" w:rsidR="001772D4" w:rsidRPr="004503AB" w:rsidRDefault="004503AB" w:rsidP="004E76A9">
      <w:pPr>
        <w:pStyle w:val="NoSpacing"/>
        <w:rPr>
          <w:vertAlign w:val="superscript"/>
        </w:rPr>
      </w:pPr>
      <w:r w:rsidRPr="004503AB">
        <w:rPr>
          <w:vertAlign w:val="superscript"/>
        </w:rPr>
        <w:t>A</w:t>
      </w:r>
      <w:r>
        <w:t xml:space="preserve">Samples below detection limits are excluded from average and standard deviation calculations to avoid skewing data (i.e. data were not converted to </w:t>
      </w:r>
      <w:r w:rsidR="004E76A9">
        <w:t>zeros or otherwise).</w:t>
      </w:r>
      <w:r w:rsidR="005865A4">
        <w:t xml:space="preserve"> In all cases, </w:t>
      </w:r>
      <w:r w:rsidR="007F30A1">
        <w:t>laboratories reported between 7 and 11 blank samples.</w:t>
      </w:r>
      <w:r w:rsidR="00432FF4">
        <w:br/>
      </w:r>
      <w:r w:rsidR="00BC3A96">
        <w:t xml:space="preserve">ND = non-detect; NA = not applicable; </w:t>
      </w:r>
      <w:r w:rsidR="005F41EB">
        <w:t>NR</w:t>
      </w:r>
      <w:r w:rsidR="00BC3A96">
        <w:t xml:space="preserve"> = raw data not reported</w:t>
      </w:r>
      <w:r w:rsidR="002151AE">
        <w:t xml:space="preserve"> (only summary data was reported).</w:t>
      </w:r>
    </w:p>
    <w:p w14:paraId="4E97E667" w14:textId="4742EAF1" w:rsidR="00503D06" w:rsidRDefault="00503D06">
      <w:pPr>
        <w:spacing w:line="259" w:lineRule="auto"/>
      </w:pPr>
      <w:r>
        <w:br w:type="page"/>
      </w:r>
    </w:p>
    <w:p w14:paraId="61E98944" w14:textId="3DB225D7" w:rsidR="00292F66" w:rsidRDefault="00292F66" w:rsidP="009F3759">
      <w:pPr>
        <w:pStyle w:val="Heading2"/>
      </w:pPr>
      <w:bookmarkStart w:id="40" w:name="_Toc152751928"/>
      <w:r>
        <w:lastRenderedPageBreak/>
        <w:t>Table A-6. One-way Analysis of Variance (ANOVA) results for laboratory-fortified blank recovery data by analyte</w:t>
      </w:r>
      <w:bookmarkEnd w:id="40"/>
    </w:p>
    <w:tbl>
      <w:tblPr>
        <w:tblStyle w:val="TableGrid"/>
        <w:tblW w:w="0" w:type="auto"/>
        <w:tblLook w:val="04A0" w:firstRow="1" w:lastRow="0" w:firstColumn="1" w:lastColumn="0" w:noHBand="0" w:noVBand="1"/>
      </w:tblPr>
      <w:tblGrid>
        <w:gridCol w:w="1850"/>
        <w:gridCol w:w="1850"/>
        <w:gridCol w:w="1850"/>
        <w:gridCol w:w="1850"/>
        <w:gridCol w:w="1850"/>
        <w:gridCol w:w="1850"/>
      </w:tblGrid>
      <w:tr w:rsidR="00292F66" w14:paraId="0FAD2D3C" w14:textId="77777777" w:rsidTr="005434AF">
        <w:tc>
          <w:tcPr>
            <w:tcW w:w="1850" w:type="dxa"/>
            <w:vAlign w:val="bottom"/>
          </w:tcPr>
          <w:p w14:paraId="260CD2B1" w14:textId="16A92AE7" w:rsidR="00292F66" w:rsidRPr="00292F66" w:rsidRDefault="00292F66" w:rsidP="00292F66">
            <w:pPr>
              <w:spacing w:line="259" w:lineRule="auto"/>
              <w:rPr>
                <w:b/>
                <w:bCs/>
                <w:iCs/>
                <w:u w:val="single"/>
              </w:rPr>
            </w:pPr>
            <w:r>
              <w:rPr>
                <w:b/>
                <w:bCs/>
                <w:color w:val="000000"/>
              </w:rPr>
              <w:t>Term</w:t>
            </w:r>
          </w:p>
        </w:tc>
        <w:tc>
          <w:tcPr>
            <w:tcW w:w="1850" w:type="dxa"/>
            <w:vAlign w:val="bottom"/>
          </w:tcPr>
          <w:p w14:paraId="54FB8EB7" w14:textId="05DE7E9A" w:rsidR="00292F66" w:rsidRPr="00292F66" w:rsidRDefault="00292F66" w:rsidP="00292F66">
            <w:pPr>
              <w:spacing w:line="259" w:lineRule="auto"/>
              <w:rPr>
                <w:b/>
                <w:bCs/>
                <w:iCs/>
                <w:u w:val="single"/>
              </w:rPr>
            </w:pPr>
            <w:r>
              <w:rPr>
                <w:b/>
                <w:bCs/>
                <w:color w:val="000000"/>
              </w:rPr>
              <w:t>Degrees of freedom</w:t>
            </w:r>
          </w:p>
        </w:tc>
        <w:tc>
          <w:tcPr>
            <w:tcW w:w="1850" w:type="dxa"/>
            <w:vAlign w:val="bottom"/>
          </w:tcPr>
          <w:p w14:paraId="519EE815" w14:textId="25800F60" w:rsidR="00292F66" w:rsidRPr="00292F66" w:rsidRDefault="00292F66" w:rsidP="00292F66">
            <w:pPr>
              <w:spacing w:line="259" w:lineRule="auto"/>
              <w:rPr>
                <w:b/>
                <w:bCs/>
                <w:iCs/>
                <w:u w:val="single"/>
              </w:rPr>
            </w:pPr>
            <w:r>
              <w:rPr>
                <w:b/>
                <w:bCs/>
                <w:color w:val="000000"/>
              </w:rPr>
              <w:t>Sum of squares</w:t>
            </w:r>
          </w:p>
        </w:tc>
        <w:tc>
          <w:tcPr>
            <w:tcW w:w="1850" w:type="dxa"/>
            <w:vAlign w:val="bottom"/>
          </w:tcPr>
          <w:p w14:paraId="583A5328" w14:textId="2B8B5D0D" w:rsidR="00292F66" w:rsidRPr="00292F66" w:rsidRDefault="00292F66" w:rsidP="00292F66">
            <w:pPr>
              <w:spacing w:line="259" w:lineRule="auto"/>
              <w:rPr>
                <w:b/>
                <w:bCs/>
                <w:iCs/>
                <w:u w:val="single"/>
              </w:rPr>
            </w:pPr>
            <w:r>
              <w:rPr>
                <w:b/>
                <w:bCs/>
                <w:color w:val="000000"/>
              </w:rPr>
              <w:t>Mean sum of squares</w:t>
            </w:r>
          </w:p>
        </w:tc>
        <w:tc>
          <w:tcPr>
            <w:tcW w:w="1850" w:type="dxa"/>
            <w:vAlign w:val="bottom"/>
          </w:tcPr>
          <w:p w14:paraId="50950417" w14:textId="1821CF86" w:rsidR="00292F66" w:rsidRPr="00292F66" w:rsidRDefault="00292F66" w:rsidP="00292F66">
            <w:pPr>
              <w:spacing w:line="259" w:lineRule="auto"/>
              <w:rPr>
                <w:b/>
                <w:bCs/>
                <w:iCs/>
                <w:u w:val="single"/>
              </w:rPr>
            </w:pPr>
            <w:r>
              <w:rPr>
                <w:b/>
                <w:bCs/>
                <w:color w:val="000000"/>
              </w:rPr>
              <w:t xml:space="preserve">F </w:t>
            </w:r>
            <w:r w:rsidRPr="00503D06">
              <w:rPr>
                <w:b/>
                <w:bCs/>
                <w:color w:val="000000"/>
              </w:rPr>
              <w:t>statistic</w:t>
            </w:r>
          </w:p>
        </w:tc>
        <w:tc>
          <w:tcPr>
            <w:tcW w:w="1850" w:type="dxa"/>
            <w:vAlign w:val="bottom"/>
          </w:tcPr>
          <w:p w14:paraId="7FCAC908" w14:textId="2D7CFA08" w:rsidR="00292F66" w:rsidRPr="00292F66" w:rsidRDefault="00292F66" w:rsidP="00292F66">
            <w:pPr>
              <w:spacing w:line="259" w:lineRule="auto"/>
              <w:rPr>
                <w:b/>
                <w:bCs/>
                <w:iCs/>
                <w:u w:val="single"/>
              </w:rPr>
            </w:pPr>
            <w:r>
              <w:rPr>
                <w:b/>
                <w:bCs/>
                <w:i/>
                <w:iCs/>
                <w:color w:val="000000"/>
              </w:rPr>
              <w:t>p value</w:t>
            </w:r>
          </w:p>
        </w:tc>
      </w:tr>
      <w:tr w:rsidR="00292F66" w14:paraId="1B78E25A" w14:textId="77777777" w:rsidTr="005434AF">
        <w:tc>
          <w:tcPr>
            <w:tcW w:w="1850" w:type="dxa"/>
            <w:vAlign w:val="bottom"/>
          </w:tcPr>
          <w:p w14:paraId="01AD0482" w14:textId="390673FE" w:rsidR="00292F66" w:rsidRPr="00292F66" w:rsidRDefault="00292F66" w:rsidP="00292F66">
            <w:pPr>
              <w:spacing w:line="259" w:lineRule="auto"/>
              <w:rPr>
                <w:iCs/>
                <w:u w:val="single"/>
              </w:rPr>
            </w:pPr>
            <w:r w:rsidRPr="00292F66">
              <w:rPr>
                <w:color w:val="000000"/>
              </w:rPr>
              <w:t>Analyte</w:t>
            </w:r>
          </w:p>
        </w:tc>
        <w:tc>
          <w:tcPr>
            <w:tcW w:w="1850" w:type="dxa"/>
            <w:vAlign w:val="bottom"/>
          </w:tcPr>
          <w:p w14:paraId="65929B0F" w14:textId="479CACEB" w:rsidR="00292F66" w:rsidRPr="00292F66" w:rsidRDefault="00292F66" w:rsidP="00292F66">
            <w:pPr>
              <w:spacing w:line="259" w:lineRule="auto"/>
              <w:rPr>
                <w:iCs/>
                <w:u w:val="single"/>
              </w:rPr>
            </w:pPr>
            <w:r w:rsidRPr="00292F66">
              <w:rPr>
                <w:color w:val="000000"/>
              </w:rPr>
              <w:t>7</w:t>
            </w:r>
          </w:p>
        </w:tc>
        <w:tc>
          <w:tcPr>
            <w:tcW w:w="1850" w:type="dxa"/>
            <w:vAlign w:val="bottom"/>
          </w:tcPr>
          <w:p w14:paraId="44537242" w14:textId="60A27E73" w:rsidR="00292F66" w:rsidRPr="00292F66" w:rsidRDefault="00292F66" w:rsidP="00292F66">
            <w:pPr>
              <w:spacing w:line="259" w:lineRule="auto"/>
              <w:rPr>
                <w:iCs/>
                <w:u w:val="single"/>
              </w:rPr>
            </w:pPr>
            <w:r w:rsidRPr="00292F66">
              <w:rPr>
                <w:color w:val="000000"/>
              </w:rPr>
              <w:t>0.63</w:t>
            </w:r>
          </w:p>
        </w:tc>
        <w:tc>
          <w:tcPr>
            <w:tcW w:w="1850" w:type="dxa"/>
            <w:vAlign w:val="bottom"/>
          </w:tcPr>
          <w:p w14:paraId="5053165B" w14:textId="54D9DBC4" w:rsidR="00292F66" w:rsidRPr="00292F66" w:rsidRDefault="00292F66" w:rsidP="00292F66">
            <w:pPr>
              <w:spacing w:line="259" w:lineRule="auto"/>
              <w:rPr>
                <w:iCs/>
                <w:u w:val="single"/>
              </w:rPr>
            </w:pPr>
            <w:r w:rsidRPr="00292F66">
              <w:rPr>
                <w:color w:val="000000"/>
              </w:rPr>
              <w:t>0.09</w:t>
            </w:r>
          </w:p>
        </w:tc>
        <w:tc>
          <w:tcPr>
            <w:tcW w:w="1850" w:type="dxa"/>
            <w:vAlign w:val="bottom"/>
          </w:tcPr>
          <w:p w14:paraId="1E8D8CBC" w14:textId="44D0CDD0" w:rsidR="00292F66" w:rsidRPr="00292F66" w:rsidRDefault="00292F66" w:rsidP="00292F66">
            <w:pPr>
              <w:spacing w:line="259" w:lineRule="auto"/>
              <w:rPr>
                <w:iCs/>
                <w:u w:val="single"/>
              </w:rPr>
            </w:pPr>
            <w:r w:rsidRPr="00292F66">
              <w:rPr>
                <w:color w:val="000000"/>
              </w:rPr>
              <w:t>5.30</w:t>
            </w:r>
          </w:p>
        </w:tc>
        <w:tc>
          <w:tcPr>
            <w:tcW w:w="1850" w:type="dxa"/>
            <w:vAlign w:val="bottom"/>
          </w:tcPr>
          <w:p w14:paraId="375CBC73" w14:textId="197475B6" w:rsidR="00292F66" w:rsidRPr="00292F66" w:rsidRDefault="00292F66" w:rsidP="00292F66">
            <w:pPr>
              <w:spacing w:line="259" w:lineRule="auto"/>
              <w:rPr>
                <w:iCs/>
                <w:u w:val="single"/>
              </w:rPr>
            </w:pPr>
            <w:r w:rsidRPr="00292F66">
              <w:rPr>
                <w:color w:val="000000"/>
              </w:rPr>
              <w:t>1.48E-05</w:t>
            </w:r>
          </w:p>
        </w:tc>
      </w:tr>
      <w:tr w:rsidR="00292F66" w14:paraId="1666BBF4" w14:textId="77777777" w:rsidTr="005434AF">
        <w:tc>
          <w:tcPr>
            <w:tcW w:w="1850" w:type="dxa"/>
            <w:vAlign w:val="bottom"/>
          </w:tcPr>
          <w:p w14:paraId="07906872" w14:textId="23D49618" w:rsidR="00292F66" w:rsidRPr="00292F66" w:rsidRDefault="00292F66" w:rsidP="00292F66">
            <w:pPr>
              <w:spacing w:line="259" w:lineRule="auto"/>
              <w:rPr>
                <w:iCs/>
                <w:u w:val="single"/>
              </w:rPr>
            </w:pPr>
            <w:r w:rsidRPr="00292F66">
              <w:rPr>
                <w:color w:val="000000"/>
              </w:rPr>
              <w:t>Residuals</w:t>
            </w:r>
          </w:p>
        </w:tc>
        <w:tc>
          <w:tcPr>
            <w:tcW w:w="1850" w:type="dxa"/>
            <w:vAlign w:val="bottom"/>
          </w:tcPr>
          <w:p w14:paraId="4A039769" w14:textId="2D8EDB6E" w:rsidR="00292F66" w:rsidRPr="00292F66" w:rsidRDefault="00292F66" w:rsidP="00292F66">
            <w:pPr>
              <w:spacing w:line="259" w:lineRule="auto"/>
              <w:rPr>
                <w:iCs/>
                <w:u w:val="single"/>
              </w:rPr>
            </w:pPr>
            <w:r w:rsidRPr="00292F66">
              <w:rPr>
                <w:color w:val="000000"/>
              </w:rPr>
              <w:t>192</w:t>
            </w:r>
          </w:p>
        </w:tc>
        <w:tc>
          <w:tcPr>
            <w:tcW w:w="1850" w:type="dxa"/>
            <w:vAlign w:val="bottom"/>
          </w:tcPr>
          <w:p w14:paraId="06D46141" w14:textId="5C84D417" w:rsidR="00292F66" w:rsidRPr="00292F66" w:rsidRDefault="00292F66" w:rsidP="00292F66">
            <w:pPr>
              <w:spacing w:line="259" w:lineRule="auto"/>
              <w:rPr>
                <w:iCs/>
                <w:u w:val="single"/>
              </w:rPr>
            </w:pPr>
            <w:r w:rsidRPr="00292F66">
              <w:rPr>
                <w:color w:val="000000"/>
              </w:rPr>
              <w:t>3.25</w:t>
            </w:r>
          </w:p>
        </w:tc>
        <w:tc>
          <w:tcPr>
            <w:tcW w:w="1850" w:type="dxa"/>
            <w:vAlign w:val="bottom"/>
          </w:tcPr>
          <w:p w14:paraId="1CA3A061" w14:textId="6EC95AFB" w:rsidR="00292F66" w:rsidRPr="00292F66" w:rsidRDefault="00292F66" w:rsidP="00292F66">
            <w:pPr>
              <w:spacing w:line="259" w:lineRule="auto"/>
              <w:rPr>
                <w:iCs/>
                <w:u w:val="single"/>
              </w:rPr>
            </w:pPr>
            <w:r w:rsidRPr="00292F66">
              <w:rPr>
                <w:color w:val="000000"/>
              </w:rPr>
              <w:t>0.02</w:t>
            </w:r>
          </w:p>
        </w:tc>
        <w:tc>
          <w:tcPr>
            <w:tcW w:w="1850" w:type="dxa"/>
            <w:vAlign w:val="bottom"/>
          </w:tcPr>
          <w:p w14:paraId="4C4C71B2" w14:textId="3DB44D37" w:rsidR="00292F66" w:rsidRPr="00292F66" w:rsidRDefault="00292F66" w:rsidP="00292F66">
            <w:pPr>
              <w:spacing w:line="259" w:lineRule="auto"/>
              <w:rPr>
                <w:iCs/>
                <w:u w:val="single"/>
              </w:rPr>
            </w:pPr>
            <w:r w:rsidRPr="00292F66">
              <w:rPr>
                <w:color w:val="000000"/>
              </w:rPr>
              <w:t>NA</w:t>
            </w:r>
          </w:p>
        </w:tc>
        <w:tc>
          <w:tcPr>
            <w:tcW w:w="1850" w:type="dxa"/>
            <w:vAlign w:val="bottom"/>
          </w:tcPr>
          <w:p w14:paraId="2BB285F1" w14:textId="4902FE89" w:rsidR="00292F66" w:rsidRPr="00292F66" w:rsidRDefault="00292F66" w:rsidP="00292F66">
            <w:pPr>
              <w:spacing w:line="259" w:lineRule="auto"/>
              <w:rPr>
                <w:iCs/>
                <w:u w:val="single"/>
              </w:rPr>
            </w:pPr>
            <w:r w:rsidRPr="00292F66">
              <w:rPr>
                <w:color w:val="000000"/>
              </w:rPr>
              <w:t>NA</w:t>
            </w:r>
          </w:p>
        </w:tc>
      </w:tr>
    </w:tbl>
    <w:p w14:paraId="45F784F7" w14:textId="77777777" w:rsidR="002249DF" w:rsidRDefault="002249DF">
      <w:pPr>
        <w:spacing w:line="259" w:lineRule="auto"/>
      </w:pPr>
    </w:p>
    <w:p w14:paraId="76246A6A" w14:textId="5E62234F" w:rsidR="00292F66" w:rsidRPr="002249DF" w:rsidRDefault="002249DF" w:rsidP="009F3759">
      <w:pPr>
        <w:pStyle w:val="Heading2"/>
      </w:pPr>
      <w:bookmarkStart w:id="41" w:name="_Toc152751929"/>
      <w:r>
        <w:t xml:space="preserve">Table A-7. Tukey’s Honest Significant Difference </w:t>
      </w:r>
      <w:r>
        <w:rPr>
          <w:i/>
        </w:rPr>
        <w:t xml:space="preserve">post-hoc </w:t>
      </w:r>
      <w:r>
        <w:t>tests for laboratory-fortified blank recovery data by analyte across laboratories</w:t>
      </w:r>
      <w:bookmarkEnd w:id="41"/>
    </w:p>
    <w:tbl>
      <w:tblPr>
        <w:tblStyle w:val="TableGrid"/>
        <w:tblW w:w="0" w:type="auto"/>
        <w:tblLook w:val="04A0" w:firstRow="1" w:lastRow="0" w:firstColumn="1" w:lastColumn="0" w:noHBand="0" w:noVBand="1"/>
      </w:tblPr>
      <w:tblGrid>
        <w:gridCol w:w="2590"/>
        <w:gridCol w:w="1292"/>
        <w:gridCol w:w="2863"/>
        <w:gridCol w:w="2790"/>
        <w:gridCol w:w="2097"/>
      </w:tblGrid>
      <w:tr w:rsidR="00A37D03" w14:paraId="67BAE1AF" w14:textId="77777777" w:rsidTr="002249DF">
        <w:tc>
          <w:tcPr>
            <w:tcW w:w="2590" w:type="dxa"/>
            <w:vAlign w:val="bottom"/>
          </w:tcPr>
          <w:p w14:paraId="6102E21A" w14:textId="77777777" w:rsidR="00A37D03" w:rsidRPr="00A37D03" w:rsidRDefault="00A37D03" w:rsidP="00A37D03">
            <w:pPr>
              <w:spacing w:line="259" w:lineRule="auto"/>
              <w:rPr>
                <w:b/>
                <w:bCs/>
                <w:iCs/>
                <w:u w:val="single"/>
              </w:rPr>
            </w:pPr>
          </w:p>
        </w:tc>
        <w:tc>
          <w:tcPr>
            <w:tcW w:w="1292" w:type="dxa"/>
            <w:vAlign w:val="bottom"/>
          </w:tcPr>
          <w:p w14:paraId="46A8DC35" w14:textId="24583CAF" w:rsidR="00A37D03" w:rsidRPr="00A37D03" w:rsidRDefault="00A37D03" w:rsidP="00A37D03">
            <w:pPr>
              <w:spacing w:line="259" w:lineRule="auto"/>
              <w:rPr>
                <w:b/>
                <w:bCs/>
                <w:iCs/>
                <w:u w:val="single"/>
              </w:rPr>
            </w:pPr>
            <w:r>
              <w:rPr>
                <w:b/>
                <w:bCs/>
                <w:color w:val="000000"/>
                <w:sz w:val="22"/>
                <w:szCs w:val="22"/>
              </w:rPr>
              <w:t>Difference</w:t>
            </w:r>
          </w:p>
        </w:tc>
        <w:tc>
          <w:tcPr>
            <w:tcW w:w="2863" w:type="dxa"/>
            <w:vAlign w:val="bottom"/>
          </w:tcPr>
          <w:p w14:paraId="5714B226" w14:textId="7D4D3E8E" w:rsidR="00A37D03" w:rsidRPr="00A37D03" w:rsidRDefault="00A37D03" w:rsidP="00A37D03">
            <w:pPr>
              <w:spacing w:line="259" w:lineRule="auto"/>
              <w:rPr>
                <w:b/>
                <w:bCs/>
                <w:iCs/>
                <w:u w:val="single"/>
              </w:rPr>
            </w:pPr>
            <w:r>
              <w:rPr>
                <w:b/>
                <w:bCs/>
                <w:color w:val="000000"/>
                <w:sz w:val="22"/>
                <w:szCs w:val="22"/>
              </w:rPr>
              <w:t>Lower 95%</w:t>
            </w:r>
            <w:r w:rsidR="002249DF">
              <w:rPr>
                <w:b/>
                <w:bCs/>
                <w:color w:val="000000"/>
                <w:sz w:val="22"/>
                <w:szCs w:val="22"/>
              </w:rPr>
              <w:t xml:space="preserve"> confidence interval of difference</w:t>
            </w:r>
          </w:p>
        </w:tc>
        <w:tc>
          <w:tcPr>
            <w:tcW w:w="2790" w:type="dxa"/>
            <w:vAlign w:val="bottom"/>
          </w:tcPr>
          <w:p w14:paraId="50032DED" w14:textId="7CB8130D" w:rsidR="00A37D03" w:rsidRPr="00A37D03" w:rsidRDefault="002249DF" w:rsidP="00A37D03">
            <w:pPr>
              <w:spacing w:line="259" w:lineRule="auto"/>
              <w:rPr>
                <w:b/>
                <w:bCs/>
                <w:iCs/>
                <w:u w:val="single"/>
              </w:rPr>
            </w:pPr>
            <w:r>
              <w:rPr>
                <w:b/>
                <w:bCs/>
                <w:color w:val="000000"/>
                <w:sz w:val="22"/>
                <w:szCs w:val="22"/>
              </w:rPr>
              <w:t>Upper 95% confidence interval of difference</w:t>
            </w:r>
          </w:p>
        </w:tc>
        <w:tc>
          <w:tcPr>
            <w:tcW w:w="2097" w:type="dxa"/>
            <w:vAlign w:val="bottom"/>
          </w:tcPr>
          <w:p w14:paraId="2505B9F0" w14:textId="67E3B393" w:rsidR="00A37D03" w:rsidRPr="002249DF" w:rsidRDefault="002249DF" w:rsidP="00A37D03">
            <w:pPr>
              <w:spacing w:line="259" w:lineRule="auto"/>
              <w:rPr>
                <w:b/>
                <w:bCs/>
                <w:u w:val="single"/>
              </w:rPr>
            </w:pPr>
            <w:r>
              <w:rPr>
                <w:b/>
                <w:bCs/>
                <w:color w:val="000000"/>
                <w:sz w:val="22"/>
                <w:szCs w:val="22"/>
              </w:rPr>
              <w:t xml:space="preserve">Adjusted </w:t>
            </w:r>
            <w:r>
              <w:rPr>
                <w:b/>
                <w:bCs/>
                <w:i/>
                <w:iCs/>
                <w:color w:val="000000"/>
                <w:sz w:val="22"/>
                <w:szCs w:val="22"/>
              </w:rPr>
              <w:t>p</w:t>
            </w:r>
            <w:r w:rsidR="001C1BE6">
              <w:rPr>
                <w:b/>
                <w:bCs/>
                <w:i/>
                <w:iCs/>
                <w:color w:val="000000"/>
                <w:sz w:val="22"/>
                <w:szCs w:val="22"/>
              </w:rPr>
              <w:t xml:space="preserve"> </w:t>
            </w:r>
            <w:r>
              <w:rPr>
                <w:b/>
                <w:bCs/>
                <w:color w:val="000000"/>
                <w:sz w:val="22"/>
                <w:szCs w:val="22"/>
              </w:rPr>
              <w:t>value</w:t>
            </w:r>
          </w:p>
        </w:tc>
      </w:tr>
      <w:tr w:rsidR="00A37D03" w14:paraId="494F4418" w14:textId="77777777" w:rsidTr="002249DF">
        <w:tc>
          <w:tcPr>
            <w:tcW w:w="2590" w:type="dxa"/>
            <w:vAlign w:val="bottom"/>
          </w:tcPr>
          <w:p w14:paraId="0770EAF1" w14:textId="3345B051" w:rsidR="00A37D03" w:rsidRPr="00A37D03" w:rsidRDefault="00A37D03" w:rsidP="00A37D03">
            <w:pPr>
              <w:spacing w:line="259" w:lineRule="auto"/>
              <w:rPr>
                <w:iCs/>
                <w:u w:val="single"/>
              </w:rPr>
            </w:pPr>
            <w:r w:rsidRPr="00A37D03">
              <w:rPr>
                <w:color w:val="000000"/>
                <w:sz w:val="22"/>
                <w:szCs w:val="22"/>
              </w:rPr>
              <w:t>NDEA-NDBA</w:t>
            </w:r>
          </w:p>
        </w:tc>
        <w:tc>
          <w:tcPr>
            <w:tcW w:w="1292" w:type="dxa"/>
            <w:vAlign w:val="bottom"/>
          </w:tcPr>
          <w:p w14:paraId="11F1D667" w14:textId="1389CF39" w:rsidR="00A37D03" w:rsidRPr="00A37D03" w:rsidRDefault="00A37D03" w:rsidP="00A37D03">
            <w:pPr>
              <w:spacing w:line="259" w:lineRule="auto"/>
              <w:rPr>
                <w:iCs/>
                <w:u w:val="single"/>
              </w:rPr>
            </w:pPr>
            <w:r w:rsidRPr="00A37D03">
              <w:rPr>
                <w:color w:val="000000"/>
                <w:sz w:val="22"/>
                <w:szCs w:val="22"/>
              </w:rPr>
              <w:t>-0.07</w:t>
            </w:r>
          </w:p>
        </w:tc>
        <w:tc>
          <w:tcPr>
            <w:tcW w:w="2863" w:type="dxa"/>
            <w:vAlign w:val="bottom"/>
          </w:tcPr>
          <w:p w14:paraId="05BADF66" w14:textId="28DF6F3D" w:rsidR="00A37D03" w:rsidRPr="00A37D03" w:rsidRDefault="00A37D03" w:rsidP="00A37D03">
            <w:pPr>
              <w:spacing w:line="259" w:lineRule="auto"/>
              <w:rPr>
                <w:iCs/>
                <w:u w:val="single"/>
              </w:rPr>
            </w:pPr>
            <w:r w:rsidRPr="00A37D03">
              <w:rPr>
                <w:color w:val="000000"/>
                <w:sz w:val="22"/>
                <w:szCs w:val="22"/>
              </w:rPr>
              <w:t>-0.19</w:t>
            </w:r>
          </w:p>
        </w:tc>
        <w:tc>
          <w:tcPr>
            <w:tcW w:w="2790" w:type="dxa"/>
            <w:vAlign w:val="bottom"/>
          </w:tcPr>
          <w:p w14:paraId="6D190573" w14:textId="1EBB2D1C" w:rsidR="00A37D03" w:rsidRPr="00A37D03" w:rsidRDefault="00A37D03" w:rsidP="00A37D03">
            <w:pPr>
              <w:spacing w:line="259" w:lineRule="auto"/>
              <w:rPr>
                <w:iCs/>
                <w:u w:val="single"/>
              </w:rPr>
            </w:pPr>
            <w:r w:rsidRPr="00A37D03">
              <w:rPr>
                <w:color w:val="000000"/>
                <w:sz w:val="22"/>
                <w:szCs w:val="22"/>
              </w:rPr>
              <w:t>0.04</w:t>
            </w:r>
          </w:p>
        </w:tc>
        <w:tc>
          <w:tcPr>
            <w:tcW w:w="2097" w:type="dxa"/>
            <w:vAlign w:val="bottom"/>
          </w:tcPr>
          <w:p w14:paraId="73F2EBDC" w14:textId="0DBE5C9F" w:rsidR="00A37D03" w:rsidRPr="00A37D03" w:rsidRDefault="00A37D03" w:rsidP="00A37D03">
            <w:pPr>
              <w:spacing w:line="259" w:lineRule="auto"/>
              <w:rPr>
                <w:iCs/>
                <w:u w:val="single"/>
              </w:rPr>
            </w:pPr>
            <w:r w:rsidRPr="00A37D03">
              <w:rPr>
                <w:color w:val="000000"/>
                <w:sz w:val="22"/>
                <w:szCs w:val="22"/>
              </w:rPr>
              <w:t>4.95E-01</w:t>
            </w:r>
          </w:p>
        </w:tc>
      </w:tr>
      <w:tr w:rsidR="00A37D03" w14:paraId="58033453" w14:textId="77777777" w:rsidTr="002249DF">
        <w:tc>
          <w:tcPr>
            <w:tcW w:w="2590" w:type="dxa"/>
            <w:vAlign w:val="bottom"/>
          </w:tcPr>
          <w:p w14:paraId="00F4193A" w14:textId="5AF4043F" w:rsidR="00A37D03" w:rsidRPr="00A37D03" w:rsidRDefault="00A37D03" w:rsidP="00A37D03">
            <w:pPr>
              <w:spacing w:line="259" w:lineRule="auto"/>
              <w:rPr>
                <w:iCs/>
                <w:u w:val="single"/>
              </w:rPr>
            </w:pPr>
            <w:r w:rsidRPr="00A37D03">
              <w:rPr>
                <w:color w:val="000000"/>
                <w:sz w:val="22"/>
                <w:szCs w:val="22"/>
              </w:rPr>
              <w:t>NDMA-NDBA</w:t>
            </w:r>
          </w:p>
        </w:tc>
        <w:tc>
          <w:tcPr>
            <w:tcW w:w="1292" w:type="dxa"/>
            <w:vAlign w:val="bottom"/>
          </w:tcPr>
          <w:p w14:paraId="2F7864A4" w14:textId="5E53BF79" w:rsidR="00A37D03" w:rsidRPr="00A37D03" w:rsidRDefault="00A37D03" w:rsidP="00A37D03">
            <w:pPr>
              <w:spacing w:line="259" w:lineRule="auto"/>
              <w:rPr>
                <w:iCs/>
                <w:u w:val="single"/>
              </w:rPr>
            </w:pPr>
            <w:r w:rsidRPr="00A37D03">
              <w:rPr>
                <w:color w:val="000000"/>
                <w:sz w:val="22"/>
                <w:szCs w:val="22"/>
              </w:rPr>
              <w:t>-0.09</w:t>
            </w:r>
          </w:p>
        </w:tc>
        <w:tc>
          <w:tcPr>
            <w:tcW w:w="2863" w:type="dxa"/>
            <w:vAlign w:val="bottom"/>
          </w:tcPr>
          <w:p w14:paraId="38B9C59D" w14:textId="4DE575F3" w:rsidR="00A37D03" w:rsidRPr="00A37D03" w:rsidRDefault="00A37D03" w:rsidP="00A37D03">
            <w:pPr>
              <w:spacing w:line="259" w:lineRule="auto"/>
              <w:rPr>
                <w:iCs/>
                <w:u w:val="single"/>
              </w:rPr>
            </w:pPr>
            <w:r w:rsidRPr="00A37D03">
              <w:rPr>
                <w:color w:val="000000"/>
                <w:sz w:val="22"/>
                <w:szCs w:val="22"/>
              </w:rPr>
              <w:t>-0.20</w:t>
            </w:r>
          </w:p>
        </w:tc>
        <w:tc>
          <w:tcPr>
            <w:tcW w:w="2790" w:type="dxa"/>
            <w:vAlign w:val="bottom"/>
          </w:tcPr>
          <w:p w14:paraId="49DEFBCD" w14:textId="76EAC1D1" w:rsidR="00A37D03" w:rsidRPr="00A37D03" w:rsidRDefault="00A37D03" w:rsidP="00A37D03">
            <w:pPr>
              <w:spacing w:line="259" w:lineRule="auto"/>
              <w:rPr>
                <w:iCs/>
                <w:u w:val="single"/>
              </w:rPr>
            </w:pPr>
            <w:r w:rsidRPr="00A37D03">
              <w:rPr>
                <w:color w:val="000000"/>
                <w:sz w:val="22"/>
                <w:szCs w:val="22"/>
              </w:rPr>
              <w:t>0.03</w:t>
            </w:r>
          </w:p>
        </w:tc>
        <w:tc>
          <w:tcPr>
            <w:tcW w:w="2097" w:type="dxa"/>
            <w:vAlign w:val="bottom"/>
          </w:tcPr>
          <w:p w14:paraId="0A6ECEE1" w14:textId="271A6743" w:rsidR="00A37D03" w:rsidRPr="00A37D03" w:rsidRDefault="00A37D03" w:rsidP="00A37D03">
            <w:pPr>
              <w:spacing w:line="259" w:lineRule="auto"/>
              <w:rPr>
                <w:iCs/>
                <w:u w:val="single"/>
              </w:rPr>
            </w:pPr>
            <w:r w:rsidRPr="00A37D03">
              <w:rPr>
                <w:color w:val="000000"/>
                <w:sz w:val="22"/>
                <w:szCs w:val="22"/>
              </w:rPr>
              <w:t>2.82E-01</w:t>
            </w:r>
          </w:p>
        </w:tc>
      </w:tr>
      <w:tr w:rsidR="00A37D03" w14:paraId="6CC2FC0C" w14:textId="77777777" w:rsidTr="002249DF">
        <w:tc>
          <w:tcPr>
            <w:tcW w:w="2590" w:type="dxa"/>
            <w:vAlign w:val="bottom"/>
          </w:tcPr>
          <w:p w14:paraId="0DFB42E6" w14:textId="3AF84464" w:rsidR="00A37D03" w:rsidRPr="00A37D03" w:rsidRDefault="00A37D03" w:rsidP="00A37D03">
            <w:pPr>
              <w:spacing w:line="259" w:lineRule="auto"/>
              <w:rPr>
                <w:iCs/>
                <w:u w:val="single"/>
              </w:rPr>
            </w:pPr>
            <w:r w:rsidRPr="00A37D03">
              <w:rPr>
                <w:color w:val="000000"/>
                <w:sz w:val="22"/>
                <w:szCs w:val="22"/>
              </w:rPr>
              <w:t>NDPA-NDBA</w:t>
            </w:r>
          </w:p>
        </w:tc>
        <w:tc>
          <w:tcPr>
            <w:tcW w:w="1292" w:type="dxa"/>
            <w:vAlign w:val="bottom"/>
          </w:tcPr>
          <w:p w14:paraId="7B4236DC" w14:textId="61647C01" w:rsidR="00A37D03" w:rsidRPr="00A37D03" w:rsidRDefault="00A37D03" w:rsidP="00A37D03">
            <w:pPr>
              <w:spacing w:line="259" w:lineRule="auto"/>
              <w:rPr>
                <w:iCs/>
                <w:u w:val="single"/>
              </w:rPr>
            </w:pPr>
            <w:r w:rsidRPr="00A37D03">
              <w:rPr>
                <w:color w:val="000000"/>
                <w:sz w:val="22"/>
                <w:szCs w:val="22"/>
              </w:rPr>
              <w:t>-0.07</w:t>
            </w:r>
          </w:p>
        </w:tc>
        <w:tc>
          <w:tcPr>
            <w:tcW w:w="2863" w:type="dxa"/>
            <w:vAlign w:val="bottom"/>
          </w:tcPr>
          <w:p w14:paraId="363F96CD" w14:textId="66F61DBC" w:rsidR="00A37D03" w:rsidRPr="00A37D03" w:rsidRDefault="00A37D03" w:rsidP="00A37D03">
            <w:pPr>
              <w:spacing w:line="259" w:lineRule="auto"/>
              <w:rPr>
                <w:iCs/>
                <w:u w:val="single"/>
              </w:rPr>
            </w:pPr>
            <w:r w:rsidRPr="00A37D03">
              <w:rPr>
                <w:color w:val="000000"/>
                <w:sz w:val="22"/>
                <w:szCs w:val="22"/>
              </w:rPr>
              <w:t>-0.18</w:t>
            </w:r>
          </w:p>
        </w:tc>
        <w:tc>
          <w:tcPr>
            <w:tcW w:w="2790" w:type="dxa"/>
            <w:vAlign w:val="bottom"/>
          </w:tcPr>
          <w:p w14:paraId="4088FA22" w14:textId="0ADF9A4E" w:rsidR="00A37D03" w:rsidRPr="00A37D03" w:rsidRDefault="00A37D03" w:rsidP="00A37D03">
            <w:pPr>
              <w:spacing w:line="259" w:lineRule="auto"/>
              <w:rPr>
                <w:iCs/>
                <w:u w:val="single"/>
              </w:rPr>
            </w:pPr>
            <w:r w:rsidRPr="00A37D03">
              <w:rPr>
                <w:color w:val="000000"/>
                <w:sz w:val="22"/>
                <w:szCs w:val="22"/>
              </w:rPr>
              <w:t>0.05</w:t>
            </w:r>
          </w:p>
        </w:tc>
        <w:tc>
          <w:tcPr>
            <w:tcW w:w="2097" w:type="dxa"/>
            <w:vAlign w:val="bottom"/>
          </w:tcPr>
          <w:p w14:paraId="61F0C503" w14:textId="3F2F501E" w:rsidR="00A37D03" w:rsidRPr="00A37D03" w:rsidRDefault="00A37D03" w:rsidP="00A37D03">
            <w:pPr>
              <w:spacing w:line="259" w:lineRule="auto"/>
              <w:rPr>
                <w:iCs/>
                <w:u w:val="single"/>
              </w:rPr>
            </w:pPr>
            <w:r w:rsidRPr="00A37D03">
              <w:rPr>
                <w:color w:val="000000"/>
                <w:sz w:val="22"/>
                <w:szCs w:val="22"/>
              </w:rPr>
              <w:t>6.18E-01</w:t>
            </w:r>
          </w:p>
        </w:tc>
      </w:tr>
      <w:tr w:rsidR="00A37D03" w14:paraId="36F7863B" w14:textId="77777777" w:rsidTr="002249DF">
        <w:tc>
          <w:tcPr>
            <w:tcW w:w="2590" w:type="dxa"/>
            <w:vAlign w:val="bottom"/>
          </w:tcPr>
          <w:p w14:paraId="0F4C5126" w14:textId="15216811" w:rsidR="00A37D03" w:rsidRPr="00A37D03" w:rsidRDefault="00A37D03" w:rsidP="00A37D03">
            <w:pPr>
              <w:spacing w:line="259" w:lineRule="auto"/>
              <w:rPr>
                <w:iCs/>
                <w:u w:val="single"/>
              </w:rPr>
            </w:pPr>
            <w:r w:rsidRPr="00A37D03">
              <w:rPr>
                <w:color w:val="000000"/>
                <w:sz w:val="22"/>
                <w:szCs w:val="22"/>
              </w:rPr>
              <w:t>NMEA-NDBA</w:t>
            </w:r>
          </w:p>
        </w:tc>
        <w:tc>
          <w:tcPr>
            <w:tcW w:w="1292" w:type="dxa"/>
            <w:vAlign w:val="bottom"/>
          </w:tcPr>
          <w:p w14:paraId="7DD1CAC9" w14:textId="3DA20D7F" w:rsidR="00A37D03" w:rsidRPr="00A37D03" w:rsidRDefault="00A37D03" w:rsidP="00A37D03">
            <w:pPr>
              <w:spacing w:line="259" w:lineRule="auto"/>
              <w:rPr>
                <w:iCs/>
                <w:u w:val="single"/>
              </w:rPr>
            </w:pPr>
            <w:r w:rsidRPr="00A37D03">
              <w:rPr>
                <w:color w:val="000000"/>
                <w:sz w:val="22"/>
                <w:szCs w:val="22"/>
              </w:rPr>
              <w:t>-0.07</w:t>
            </w:r>
          </w:p>
        </w:tc>
        <w:tc>
          <w:tcPr>
            <w:tcW w:w="2863" w:type="dxa"/>
            <w:vAlign w:val="bottom"/>
          </w:tcPr>
          <w:p w14:paraId="745D72C2" w14:textId="0CEC9941" w:rsidR="00A37D03" w:rsidRPr="00A37D03" w:rsidRDefault="00A37D03" w:rsidP="00A37D03">
            <w:pPr>
              <w:spacing w:line="259" w:lineRule="auto"/>
              <w:rPr>
                <w:iCs/>
                <w:u w:val="single"/>
              </w:rPr>
            </w:pPr>
            <w:r w:rsidRPr="00A37D03">
              <w:rPr>
                <w:color w:val="000000"/>
                <w:sz w:val="22"/>
                <w:szCs w:val="22"/>
              </w:rPr>
              <w:t>-0.18</w:t>
            </w:r>
          </w:p>
        </w:tc>
        <w:tc>
          <w:tcPr>
            <w:tcW w:w="2790" w:type="dxa"/>
            <w:vAlign w:val="bottom"/>
          </w:tcPr>
          <w:p w14:paraId="4008727D" w14:textId="6BC01D77" w:rsidR="00A37D03" w:rsidRPr="00A37D03" w:rsidRDefault="00A37D03" w:rsidP="00A37D03">
            <w:pPr>
              <w:spacing w:line="259" w:lineRule="auto"/>
              <w:rPr>
                <w:iCs/>
                <w:u w:val="single"/>
              </w:rPr>
            </w:pPr>
            <w:r w:rsidRPr="00A37D03">
              <w:rPr>
                <w:color w:val="000000"/>
                <w:sz w:val="22"/>
                <w:szCs w:val="22"/>
              </w:rPr>
              <w:t>0.05</w:t>
            </w:r>
          </w:p>
        </w:tc>
        <w:tc>
          <w:tcPr>
            <w:tcW w:w="2097" w:type="dxa"/>
            <w:vAlign w:val="bottom"/>
          </w:tcPr>
          <w:p w14:paraId="1F1D028C" w14:textId="443749AD" w:rsidR="00A37D03" w:rsidRPr="00A37D03" w:rsidRDefault="00A37D03" w:rsidP="00A37D03">
            <w:pPr>
              <w:spacing w:line="259" w:lineRule="auto"/>
              <w:rPr>
                <w:iCs/>
                <w:u w:val="single"/>
              </w:rPr>
            </w:pPr>
            <w:r w:rsidRPr="00A37D03">
              <w:rPr>
                <w:color w:val="000000"/>
                <w:sz w:val="22"/>
                <w:szCs w:val="22"/>
              </w:rPr>
              <w:t>6.21E-01</w:t>
            </w:r>
          </w:p>
        </w:tc>
      </w:tr>
      <w:tr w:rsidR="00A37D03" w14:paraId="20C79646" w14:textId="77777777" w:rsidTr="002249DF">
        <w:tc>
          <w:tcPr>
            <w:tcW w:w="2590" w:type="dxa"/>
            <w:vAlign w:val="bottom"/>
          </w:tcPr>
          <w:p w14:paraId="50E56950" w14:textId="18125DF9" w:rsidR="00A37D03" w:rsidRPr="00A37D03" w:rsidRDefault="00A37D03" w:rsidP="00A37D03">
            <w:pPr>
              <w:spacing w:line="259" w:lineRule="auto"/>
              <w:rPr>
                <w:iCs/>
                <w:u w:val="single"/>
              </w:rPr>
            </w:pPr>
            <w:r w:rsidRPr="00A37D03">
              <w:rPr>
                <w:color w:val="000000"/>
                <w:sz w:val="22"/>
                <w:szCs w:val="22"/>
              </w:rPr>
              <w:t>NMOR-NDBA</w:t>
            </w:r>
          </w:p>
        </w:tc>
        <w:tc>
          <w:tcPr>
            <w:tcW w:w="1292" w:type="dxa"/>
            <w:vAlign w:val="bottom"/>
          </w:tcPr>
          <w:p w14:paraId="0C0600C6" w14:textId="13ABD10F" w:rsidR="00A37D03" w:rsidRPr="00A37D03" w:rsidRDefault="00A37D03" w:rsidP="00A37D03">
            <w:pPr>
              <w:spacing w:line="259" w:lineRule="auto"/>
              <w:rPr>
                <w:iCs/>
                <w:u w:val="single"/>
              </w:rPr>
            </w:pPr>
            <w:r w:rsidRPr="00A37D03">
              <w:rPr>
                <w:color w:val="000000"/>
                <w:sz w:val="22"/>
                <w:szCs w:val="22"/>
              </w:rPr>
              <w:t>0.07</w:t>
            </w:r>
          </w:p>
        </w:tc>
        <w:tc>
          <w:tcPr>
            <w:tcW w:w="2863" w:type="dxa"/>
            <w:vAlign w:val="bottom"/>
          </w:tcPr>
          <w:p w14:paraId="5D58762F" w14:textId="417FD762" w:rsidR="00A37D03" w:rsidRPr="00A37D03" w:rsidRDefault="00A37D03" w:rsidP="00A37D03">
            <w:pPr>
              <w:spacing w:line="259" w:lineRule="auto"/>
              <w:rPr>
                <w:iCs/>
                <w:u w:val="single"/>
              </w:rPr>
            </w:pPr>
            <w:r w:rsidRPr="00A37D03">
              <w:rPr>
                <w:color w:val="000000"/>
                <w:sz w:val="22"/>
                <w:szCs w:val="22"/>
              </w:rPr>
              <w:t>-0.04</w:t>
            </w:r>
          </w:p>
        </w:tc>
        <w:tc>
          <w:tcPr>
            <w:tcW w:w="2790" w:type="dxa"/>
            <w:vAlign w:val="bottom"/>
          </w:tcPr>
          <w:p w14:paraId="25BAC324" w14:textId="6076A783" w:rsidR="00A37D03" w:rsidRPr="00A37D03" w:rsidRDefault="00A37D03" w:rsidP="00A37D03">
            <w:pPr>
              <w:spacing w:line="259" w:lineRule="auto"/>
              <w:rPr>
                <w:iCs/>
                <w:u w:val="single"/>
              </w:rPr>
            </w:pPr>
            <w:r w:rsidRPr="00A37D03">
              <w:rPr>
                <w:color w:val="000000"/>
                <w:sz w:val="22"/>
                <w:szCs w:val="22"/>
              </w:rPr>
              <w:t>0.19</w:t>
            </w:r>
          </w:p>
        </w:tc>
        <w:tc>
          <w:tcPr>
            <w:tcW w:w="2097" w:type="dxa"/>
            <w:vAlign w:val="bottom"/>
          </w:tcPr>
          <w:p w14:paraId="08DCFC4C" w14:textId="43052F6C" w:rsidR="00A37D03" w:rsidRPr="00A37D03" w:rsidRDefault="00A37D03" w:rsidP="00A37D03">
            <w:pPr>
              <w:spacing w:line="259" w:lineRule="auto"/>
              <w:rPr>
                <w:iCs/>
                <w:u w:val="single"/>
              </w:rPr>
            </w:pPr>
            <w:r w:rsidRPr="00A37D03">
              <w:rPr>
                <w:color w:val="000000"/>
                <w:sz w:val="22"/>
                <w:szCs w:val="22"/>
              </w:rPr>
              <w:t>4.82E-01</w:t>
            </w:r>
          </w:p>
        </w:tc>
      </w:tr>
      <w:tr w:rsidR="00A37D03" w14:paraId="1F657AFC" w14:textId="77777777" w:rsidTr="002249DF">
        <w:tc>
          <w:tcPr>
            <w:tcW w:w="2590" w:type="dxa"/>
            <w:vAlign w:val="bottom"/>
          </w:tcPr>
          <w:p w14:paraId="23DCCAC8" w14:textId="38F90C1D" w:rsidR="00A37D03" w:rsidRPr="00A37D03" w:rsidRDefault="00A37D03" w:rsidP="00A37D03">
            <w:pPr>
              <w:spacing w:line="259" w:lineRule="auto"/>
              <w:rPr>
                <w:iCs/>
                <w:u w:val="single"/>
              </w:rPr>
            </w:pPr>
            <w:r w:rsidRPr="00A37D03">
              <w:rPr>
                <w:color w:val="000000"/>
                <w:sz w:val="22"/>
                <w:szCs w:val="22"/>
              </w:rPr>
              <w:t>NPIP-NDBA</w:t>
            </w:r>
          </w:p>
        </w:tc>
        <w:tc>
          <w:tcPr>
            <w:tcW w:w="1292" w:type="dxa"/>
            <w:vAlign w:val="bottom"/>
          </w:tcPr>
          <w:p w14:paraId="685C1BD7" w14:textId="4552921F" w:rsidR="00A37D03" w:rsidRPr="00A37D03" w:rsidRDefault="00A37D03" w:rsidP="00A37D03">
            <w:pPr>
              <w:spacing w:line="259" w:lineRule="auto"/>
              <w:rPr>
                <w:iCs/>
                <w:u w:val="single"/>
              </w:rPr>
            </w:pPr>
            <w:r w:rsidRPr="00A37D03">
              <w:rPr>
                <w:color w:val="000000"/>
                <w:sz w:val="22"/>
                <w:szCs w:val="22"/>
              </w:rPr>
              <w:t>0.01</w:t>
            </w:r>
          </w:p>
        </w:tc>
        <w:tc>
          <w:tcPr>
            <w:tcW w:w="2863" w:type="dxa"/>
            <w:vAlign w:val="bottom"/>
          </w:tcPr>
          <w:p w14:paraId="30A5085C" w14:textId="0BBC8416" w:rsidR="00A37D03" w:rsidRPr="00A37D03" w:rsidRDefault="00A37D03" w:rsidP="00A37D03">
            <w:pPr>
              <w:spacing w:line="259" w:lineRule="auto"/>
              <w:rPr>
                <w:iCs/>
                <w:u w:val="single"/>
              </w:rPr>
            </w:pPr>
            <w:r w:rsidRPr="00A37D03">
              <w:rPr>
                <w:color w:val="000000"/>
                <w:sz w:val="22"/>
                <w:szCs w:val="22"/>
              </w:rPr>
              <w:t>-0.10</w:t>
            </w:r>
          </w:p>
        </w:tc>
        <w:tc>
          <w:tcPr>
            <w:tcW w:w="2790" w:type="dxa"/>
            <w:vAlign w:val="bottom"/>
          </w:tcPr>
          <w:p w14:paraId="463E718F" w14:textId="5A23E4C8" w:rsidR="00A37D03" w:rsidRPr="00A37D03" w:rsidRDefault="00A37D03" w:rsidP="00A37D03">
            <w:pPr>
              <w:spacing w:line="259" w:lineRule="auto"/>
              <w:rPr>
                <w:iCs/>
                <w:u w:val="single"/>
              </w:rPr>
            </w:pPr>
            <w:r w:rsidRPr="00A37D03">
              <w:rPr>
                <w:color w:val="000000"/>
                <w:sz w:val="22"/>
                <w:szCs w:val="22"/>
              </w:rPr>
              <w:t>0.13</w:t>
            </w:r>
          </w:p>
        </w:tc>
        <w:tc>
          <w:tcPr>
            <w:tcW w:w="2097" w:type="dxa"/>
            <w:vAlign w:val="bottom"/>
          </w:tcPr>
          <w:p w14:paraId="6497675E" w14:textId="2E0CAD9D" w:rsidR="00A37D03" w:rsidRPr="00A37D03" w:rsidRDefault="00A37D03" w:rsidP="00A37D03">
            <w:pPr>
              <w:spacing w:line="259" w:lineRule="auto"/>
              <w:rPr>
                <w:iCs/>
                <w:u w:val="single"/>
              </w:rPr>
            </w:pPr>
            <w:r w:rsidRPr="00A37D03">
              <w:rPr>
                <w:color w:val="000000"/>
                <w:sz w:val="22"/>
                <w:szCs w:val="22"/>
              </w:rPr>
              <w:t>1.00E+00</w:t>
            </w:r>
          </w:p>
        </w:tc>
      </w:tr>
      <w:tr w:rsidR="00A37D03" w14:paraId="43B9BCA6" w14:textId="77777777" w:rsidTr="002249DF">
        <w:tc>
          <w:tcPr>
            <w:tcW w:w="2590" w:type="dxa"/>
            <w:vAlign w:val="bottom"/>
          </w:tcPr>
          <w:p w14:paraId="132BD65D" w14:textId="376D3B86" w:rsidR="00A37D03" w:rsidRPr="00A37D03" w:rsidRDefault="00A37D03" w:rsidP="00A37D03">
            <w:pPr>
              <w:spacing w:line="259" w:lineRule="auto"/>
              <w:rPr>
                <w:iCs/>
                <w:u w:val="single"/>
              </w:rPr>
            </w:pPr>
            <w:r w:rsidRPr="00A37D03">
              <w:rPr>
                <w:color w:val="000000"/>
                <w:sz w:val="22"/>
                <w:szCs w:val="22"/>
              </w:rPr>
              <w:t>NPYR-NDBA</w:t>
            </w:r>
          </w:p>
        </w:tc>
        <w:tc>
          <w:tcPr>
            <w:tcW w:w="1292" w:type="dxa"/>
            <w:vAlign w:val="bottom"/>
          </w:tcPr>
          <w:p w14:paraId="13CB65D6" w14:textId="74915533" w:rsidR="00A37D03" w:rsidRPr="00A37D03" w:rsidRDefault="00A37D03" w:rsidP="00A37D03">
            <w:pPr>
              <w:spacing w:line="259" w:lineRule="auto"/>
              <w:rPr>
                <w:iCs/>
                <w:u w:val="single"/>
              </w:rPr>
            </w:pPr>
            <w:r w:rsidRPr="00A37D03">
              <w:rPr>
                <w:color w:val="000000"/>
                <w:sz w:val="22"/>
                <w:szCs w:val="22"/>
              </w:rPr>
              <w:t>0.04</w:t>
            </w:r>
          </w:p>
        </w:tc>
        <w:tc>
          <w:tcPr>
            <w:tcW w:w="2863" w:type="dxa"/>
            <w:vAlign w:val="bottom"/>
          </w:tcPr>
          <w:p w14:paraId="7D0E711F" w14:textId="067E7759" w:rsidR="00A37D03" w:rsidRPr="00A37D03" w:rsidRDefault="00A37D03" w:rsidP="00A37D03">
            <w:pPr>
              <w:spacing w:line="259" w:lineRule="auto"/>
              <w:rPr>
                <w:iCs/>
                <w:u w:val="single"/>
              </w:rPr>
            </w:pPr>
            <w:r w:rsidRPr="00A37D03">
              <w:rPr>
                <w:color w:val="000000"/>
                <w:sz w:val="22"/>
                <w:szCs w:val="22"/>
              </w:rPr>
              <w:t>-0.07</w:t>
            </w:r>
          </w:p>
        </w:tc>
        <w:tc>
          <w:tcPr>
            <w:tcW w:w="2790" w:type="dxa"/>
            <w:vAlign w:val="bottom"/>
          </w:tcPr>
          <w:p w14:paraId="2E169CD0" w14:textId="3CB54183" w:rsidR="00A37D03" w:rsidRPr="00A37D03" w:rsidRDefault="00A37D03" w:rsidP="00A37D03">
            <w:pPr>
              <w:spacing w:line="259" w:lineRule="auto"/>
              <w:rPr>
                <w:iCs/>
                <w:u w:val="single"/>
              </w:rPr>
            </w:pPr>
            <w:r w:rsidRPr="00A37D03">
              <w:rPr>
                <w:color w:val="000000"/>
                <w:sz w:val="22"/>
                <w:szCs w:val="22"/>
              </w:rPr>
              <w:t>0.15</w:t>
            </w:r>
          </w:p>
        </w:tc>
        <w:tc>
          <w:tcPr>
            <w:tcW w:w="2097" w:type="dxa"/>
            <w:vAlign w:val="bottom"/>
          </w:tcPr>
          <w:p w14:paraId="348A966E" w14:textId="109F1091" w:rsidR="00A37D03" w:rsidRPr="00A37D03" w:rsidRDefault="00A37D03" w:rsidP="00A37D03">
            <w:pPr>
              <w:spacing w:line="259" w:lineRule="auto"/>
              <w:rPr>
                <w:iCs/>
                <w:u w:val="single"/>
              </w:rPr>
            </w:pPr>
            <w:r w:rsidRPr="00A37D03">
              <w:rPr>
                <w:color w:val="000000"/>
                <w:sz w:val="22"/>
                <w:szCs w:val="22"/>
              </w:rPr>
              <w:t>9.69E-01</w:t>
            </w:r>
          </w:p>
        </w:tc>
      </w:tr>
      <w:tr w:rsidR="00A37D03" w14:paraId="1A84578A" w14:textId="77777777" w:rsidTr="002249DF">
        <w:tc>
          <w:tcPr>
            <w:tcW w:w="2590" w:type="dxa"/>
            <w:vAlign w:val="bottom"/>
          </w:tcPr>
          <w:p w14:paraId="4786F91B" w14:textId="414B3336" w:rsidR="00A37D03" w:rsidRPr="00A37D03" w:rsidRDefault="00A37D03" w:rsidP="00A37D03">
            <w:pPr>
              <w:spacing w:line="259" w:lineRule="auto"/>
              <w:rPr>
                <w:iCs/>
                <w:u w:val="single"/>
              </w:rPr>
            </w:pPr>
            <w:r w:rsidRPr="00A37D03">
              <w:rPr>
                <w:color w:val="000000"/>
                <w:sz w:val="22"/>
                <w:szCs w:val="22"/>
              </w:rPr>
              <w:t>NDMA-NDEA</w:t>
            </w:r>
          </w:p>
        </w:tc>
        <w:tc>
          <w:tcPr>
            <w:tcW w:w="1292" w:type="dxa"/>
            <w:vAlign w:val="bottom"/>
          </w:tcPr>
          <w:p w14:paraId="200F619E" w14:textId="7CF882B8" w:rsidR="00A37D03" w:rsidRPr="00A37D03" w:rsidRDefault="00A37D03" w:rsidP="00A37D03">
            <w:pPr>
              <w:spacing w:line="259" w:lineRule="auto"/>
              <w:rPr>
                <w:iCs/>
                <w:u w:val="single"/>
              </w:rPr>
            </w:pPr>
            <w:r w:rsidRPr="00A37D03">
              <w:rPr>
                <w:color w:val="000000"/>
                <w:sz w:val="22"/>
                <w:szCs w:val="22"/>
              </w:rPr>
              <w:t>-0.01</w:t>
            </w:r>
          </w:p>
        </w:tc>
        <w:tc>
          <w:tcPr>
            <w:tcW w:w="2863" w:type="dxa"/>
            <w:vAlign w:val="bottom"/>
          </w:tcPr>
          <w:p w14:paraId="0920B7F4" w14:textId="64BBC075" w:rsidR="00A37D03" w:rsidRPr="00A37D03" w:rsidRDefault="00A37D03" w:rsidP="00A37D03">
            <w:pPr>
              <w:spacing w:line="259" w:lineRule="auto"/>
              <w:rPr>
                <w:iCs/>
                <w:u w:val="single"/>
              </w:rPr>
            </w:pPr>
            <w:r w:rsidRPr="00A37D03">
              <w:rPr>
                <w:color w:val="000000"/>
                <w:sz w:val="22"/>
                <w:szCs w:val="22"/>
              </w:rPr>
              <w:t>-0.13</w:t>
            </w:r>
          </w:p>
        </w:tc>
        <w:tc>
          <w:tcPr>
            <w:tcW w:w="2790" w:type="dxa"/>
            <w:vAlign w:val="bottom"/>
          </w:tcPr>
          <w:p w14:paraId="473DBF0B" w14:textId="11D32CD6" w:rsidR="00A37D03" w:rsidRPr="00A37D03" w:rsidRDefault="00A37D03" w:rsidP="00A37D03">
            <w:pPr>
              <w:spacing w:line="259" w:lineRule="auto"/>
              <w:rPr>
                <w:iCs/>
                <w:u w:val="single"/>
              </w:rPr>
            </w:pPr>
            <w:r w:rsidRPr="00A37D03">
              <w:rPr>
                <w:color w:val="000000"/>
                <w:sz w:val="22"/>
                <w:szCs w:val="22"/>
              </w:rPr>
              <w:t>0.10</w:t>
            </w:r>
          </w:p>
        </w:tc>
        <w:tc>
          <w:tcPr>
            <w:tcW w:w="2097" w:type="dxa"/>
            <w:vAlign w:val="bottom"/>
          </w:tcPr>
          <w:p w14:paraId="26D6D3B4" w14:textId="6D6BC988" w:rsidR="00A37D03" w:rsidRPr="00A37D03" w:rsidRDefault="00A37D03" w:rsidP="00A37D03">
            <w:pPr>
              <w:spacing w:line="259" w:lineRule="auto"/>
              <w:rPr>
                <w:iCs/>
                <w:u w:val="single"/>
              </w:rPr>
            </w:pPr>
            <w:r w:rsidRPr="00A37D03">
              <w:rPr>
                <w:color w:val="000000"/>
                <w:sz w:val="22"/>
                <w:szCs w:val="22"/>
              </w:rPr>
              <w:t>1.00E+00</w:t>
            </w:r>
          </w:p>
        </w:tc>
      </w:tr>
      <w:tr w:rsidR="00A37D03" w14:paraId="5032607E" w14:textId="77777777" w:rsidTr="002249DF">
        <w:tc>
          <w:tcPr>
            <w:tcW w:w="2590" w:type="dxa"/>
            <w:vAlign w:val="bottom"/>
          </w:tcPr>
          <w:p w14:paraId="621F16FB" w14:textId="5B1F64A9" w:rsidR="00A37D03" w:rsidRPr="00A37D03" w:rsidRDefault="00A37D03" w:rsidP="00A37D03">
            <w:pPr>
              <w:spacing w:line="259" w:lineRule="auto"/>
              <w:rPr>
                <w:iCs/>
                <w:u w:val="single"/>
              </w:rPr>
            </w:pPr>
            <w:r w:rsidRPr="00A37D03">
              <w:rPr>
                <w:color w:val="000000"/>
                <w:sz w:val="22"/>
                <w:szCs w:val="22"/>
              </w:rPr>
              <w:t>NDPA-NDEA</w:t>
            </w:r>
          </w:p>
        </w:tc>
        <w:tc>
          <w:tcPr>
            <w:tcW w:w="1292" w:type="dxa"/>
            <w:vAlign w:val="bottom"/>
          </w:tcPr>
          <w:p w14:paraId="5DC190D2" w14:textId="5E6583C8" w:rsidR="00A37D03" w:rsidRPr="00A37D03" w:rsidRDefault="00A37D03" w:rsidP="00A37D03">
            <w:pPr>
              <w:spacing w:line="259" w:lineRule="auto"/>
              <w:rPr>
                <w:iCs/>
                <w:u w:val="single"/>
              </w:rPr>
            </w:pPr>
            <w:r w:rsidRPr="00A37D03">
              <w:rPr>
                <w:color w:val="000000"/>
                <w:sz w:val="22"/>
                <w:szCs w:val="22"/>
              </w:rPr>
              <w:t>0.01</w:t>
            </w:r>
          </w:p>
        </w:tc>
        <w:tc>
          <w:tcPr>
            <w:tcW w:w="2863" w:type="dxa"/>
            <w:vAlign w:val="bottom"/>
          </w:tcPr>
          <w:p w14:paraId="65DDA8DF" w14:textId="777D6812" w:rsidR="00A37D03" w:rsidRPr="00A37D03" w:rsidRDefault="00A37D03" w:rsidP="00A37D03">
            <w:pPr>
              <w:spacing w:line="259" w:lineRule="auto"/>
              <w:rPr>
                <w:iCs/>
                <w:u w:val="single"/>
              </w:rPr>
            </w:pPr>
            <w:r w:rsidRPr="00A37D03">
              <w:rPr>
                <w:color w:val="000000"/>
                <w:sz w:val="22"/>
                <w:szCs w:val="22"/>
              </w:rPr>
              <w:t>-0.11</w:t>
            </w:r>
          </w:p>
        </w:tc>
        <w:tc>
          <w:tcPr>
            <w:tcW w:w="2790" w:type="dxa"/>
            <w:vAlign w:val="bottom"/>
          </w:tcPr>
          <w:p w14:paraId="03A45206" w14:textId="210E6145" w:rsidR="00A37D03" w:rsidRPr="00A37D03" w:rsidRDefault="00A37D03" w:rsidP="00A37D03">
            <w:pPr>
              <w:spacing w:line="259" w:lineRule="auto"/>
              <w:rPr>
                <w:iCs/>
                <w:u w:val="single"/>
              </w:rPr>
            </w:pPr>
            <w:r w:rsidRPr="00A37D03">
              <w:rPr>
                <w:color w:val="000000"/>
                <w:sz w:val="22"/>
                <w:szCs w:val="22"/>
              </w:rPr>
              <w:t>0.12</w:t>
            </w:r>
          </w:p>
        </w:tc>
        <w:tc>
          <w:tcPr>
            <w:tcW w:w="2097" w:type="dxa"/>
            <w:vAlign w:val="bottom"/>
          </w:tcPr>
          <w:p w14:paraId="51EB6FF1" w14:textId="3FB648BE" w:rsidR="00A37D03" w:rsidRPr="00A37D03" w:rsidRDefault="00A37D03" w:rsidP="00A37D03">
            <w:pPr>
              <w:spacing w:line="259" w:lineRule="auto"/>
              <w:rPr>
                <w:iCs/>
                <w:u w:val="single"/>
              </w:rPr>
            </w:pPr>
            <w:r w:rsidRPr="00A37D03">
              <w:rPr>
                <w:color w:val="000000"/>
                <w:sz w:val="22"/>
                <w:szCs w:val="22"/>
              </w:rPr>
              <w:t>1.00E+00</w:t>
            </w:r>
          </w:p>
        </w:tc>
      </w:tr>
      <w:tr w:rsidR="00A37D03" w14:paraId="76544356" w14:textId="77777777" w:rsidTr="002249DF">
        <w:tc>
          <w:tcPr>
            <w:tcW w:w="2590" w:type="dxa"/>
            <w:vAlign w:val="bottom"/>
          </w:tcPr>
          <w:p w14:paraId="37ACA9DA" w14:textId="4F116F19" w:rsidR="00A37D03" w:rsidRPr="00A37D03" w:rsidRDefault="00A37D03" w:rsidP="00A37D03">
            <w:pPr>
              <w:spacing w:line="259" w:lineRule="auto"/>
              <w:rPr>
                <w:iCs/>
                <w:u w:val="single"/>
              </w:rPr>
            </w:pPr>
            <w:r w:rsidRPr="00A37D03">
              <w:rPr>
                <w:color w:val="000000"/>
                <w:sz w:val="22"/>
                <w:szCs w:val="22"/>
              </w:rPr>
              <w:t>NMEA-NDEA</w:t>
            </w:r>
          </w:p>
        </w:tc>
        <w:tc>
          <w:tcPr>
            <w:tcW w:w="1292" w:type="dxa"/>
            <w:vAlign w:val="bottom"/>
          </w:tcPr>
          <w:p w14:paraId="75FCCF22" w14:textId="6ADFF642" w:rsidR="00A37D03" w:rsidRPr="00A37D03" w:rsidRDefault="00A37D03" w:rsidP="00A37D03">
            <w:pPr>
              <w:spacing w:line="259" w:lineRule="auto"/>
              <w:rPr>
                <w:iCs/>
                <w:u w:val="single"/>
              </w:rPr>
            </w:pPr>
            <w:r w:rsidRPr="00A37D03">
              <w:rPr>
                <w:color w:val="000000"/>
                <w:sz w:val="22"/>
                <w:szCs w:val="22"/>
              </w:rPr>
              <w:t>0.01</w:t>
            </w:r>
          </w:p>
        </w:tc>
        <w:tc>
          <w:tcPr>
            <w:tcW w:w="2863" w:type="dxa"/>
            <w:vAlign w:val="bottom"/>
          </w:tcPr>
          <w:p w14:paraId="7EA33B5E" w14:textId="2CF73C90" w:rsidR="00A37D03" w:rsidRPr="00A37D03" w:rsidRDefault="00A37D03" w:rsidP="00A37D03">
            <w:pPr>
              <w:spacing w:line="259" w:lineRule="auto"/>
              <w:rPr>
                <w:iCs/>
                <w:u w:val="single"/>
              </w:rPr>
            </w:pPr>
            <w:r w:rsidRPr="00A37D03">
              <w:rPr>
                <w:color w:val="000000"/>
                <w:sz w:val="22"/>
                <w:szCs w:val="22"/>
              </w:rPr>
              <w:t>-0.11</w:t>
            </w:r>
          </w:p>
        </w:tc>
        <w:tc>
          <w:tcPr>
            <w:tcW w:w="2790" w:type="dxa"/>
            <w:vAlign w:val="bottom"/>
          </w:tcPr>
          <w:p w14:paraId="57297444" w14:textId="23DB1A16" w:rsidR="00A37D03" w:rsidRPr="00A37D03" w:rsidRDefault="00A37D03" w:rsidP="00A37D03">
            <w:pPr>
              <w:spacing w:line="259" w:lineRule="auto"/>
              <w:rPr>
                <w:iCs/>
                <w:u w:val="single"/>
              </w:rPr>
            </w:pPr>
            <w:r w:rsidRPr="00A37D03">
              <w:rPr>
                <w:color w:val="000000"/>
                <w:sz w:val="22"/>
                <w:szCs w:val="22"/>
              </w:rPr>
              <w:t>0.12</w:t>
            </w:r>
          </w:p>
        </w:tc>
        <w:tc>
          <w:tcPr>
            <w:tcW w:w="2097" w:type="dxa"/>
            <w:vAlign w:val="bottom"/>
          </w:tcPr>
          <w:p w14:paraId="6C5E3CED" w14:textId="27847331" w:rsidR="00A37D03" w:rsidRPr="00A37D03" w:rsidRDefault="00A37D03" w:rsidP="00A37D03">
            <w:pPr>
              <w:spacing w:line="259" w:lineRule="auto"/>
              <w:rPr>
                <w:iCs/>
                <w:u w:val="single"/>
              </w:rPr>
            </w:pPr>
            <w:r w:rsidRPr="00A37D03">
              <w:rPr>
                <w:color w:val="000000"/>
                <w:sz w:val="22"/>
                <w:szCs w:val="22"/>
              </w:rPr>
              <w:t>1.00E+00</w:t>
            </w:r>
          </w:p>
        </w:tc>
      </w:tr>
      <w:tr w:rsidR="00A37D03" w14:paraId="39B8D219" w14:textId="77777777" w:rsidTr="002249DF">
        <w:tc>
          <w:tcPr>
            <w:tcW w:w="2590" w:type="dxa"/>
            <w:vAlign w:val="bottom"/>
          </w:tcPr>
          <w:p w14:paraId="19A8222C" w14:textId="1F43F74B" w:rsidR="00A37D03" w:rsidRPr="00A37D03" w:rsidRDefault="00A37D03" w:rsidP="00A37D03">
            <w:pPr>
              <w:spacing w:line="259" w:lineRule="auto"/>
              <w:rPr>
                <w:iCs/>
                <w:u w:val="single"/>
              </w:rPr>
            </w:pPr>
            <w:r w:rsidRPr="00A37D03">
              <w:rPr>
                <w:color w:val="000000"/>
                <w:sz w:val="22"/>
                <w:szCs w:val="22"/>
              </w:rPr>
              <w:t>NMOR-NDEA</w:t>
            </w:r>
          </w:p>
        </w:tc>
        <w:tc>
          <w:tcPr>
            <w:tcW w:w="1292" w:type="dxa"/>
            <w:vAlign w:val="bottom"/>
          </w:tcPr>
          <w:p w14:paraId="6233A310" w14:textId="0D72BF95" w:rsidR="00A37D03" w:rsidRPr="00A37D03" w:rsidRDefault="00A37D03" w:rsidP="00A37D03">
            <w:pPr>
              <w:spacing w:line="259" w:lineRule="auto"/>
              <w:rPr>
                <w:iCs/>
                <w:u w:val="single"/>
              </w:rPr>
            </w:pPr>
            <w:r w:rsidRPr="00A37D03">
              <w:rPr>
                <w:color w:val="000000"/>
                <w:sz w:val="22"/>
                <w:szCs w:val="22"/>
              </w:rPr>
              <w:t>0.15</w:t>
            </w:r>
          </w:p>
        </w:tc>
        <w:tc>
          <w:tcPr>
            <w:tcW w:w="2863" w:type="dxa"/>
            <w:vAlign w:val="bottom"/>
          </w:tcPr>
          <w:p w14:paraId="720375AD" w14:textId="062C679D"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09C65806" w14:textId="708F9327" w:rsidR="00A37D03" w:rsidRPr="00A37D03" w:rsidRDefault="00A37D03" w:rsidP="00A37D03">
            <w:pPr>
              <w:spacing w:line="259" w:lineRule="auto"/>
              <w:rPr>
                <w:iCs/>
                <w:u w:val="single"/>
              </w:rPr>
            </w:pPr>
            <w:r w:rsidRPr="00A37D03">
              <w:rPr>
                <w:color w:val="000000"/>
                <w:sz w:val="22"/>
                <w:szCs w:val="22"/>
              </w:rPr>
              <w:t>0.26</w:t>
            </w:r>
          </w:p>
        </w:tc>
        <w:tc>
          <w:tcPr>
            <w:tcW w:w="2097" w:type="dxa"/>
            <w:vAlign w:val="bottom"/>
          </w:tcPr>
          <w:p w14:paraId="192BA07E" w14:textId="4F0D23F2" w:rsidR="00A37D03" w:rsidRPr="00A37D03" w:rsidRDefault="00A37D03" w:rsidP="00A37D03">
            <w:pPr>
              <w:spacing w:line="259" w:lineRule="auto"/>
              <w:rPr>
                <w:iCs/>
                <w:u w:val="single"/>
              </w:rPr>
            </w:pPr>
            <w:r w:rsidRPr="00A37D03">
              <w:rPr>
                <w:color w:val="000000"/>
                <w:sz w:val="22"/>
                <w:szCs w:val="22"/>
              </w:rPr>
              <w:t>2.37E-03</w:t>
            </w:r>
          </w:p>
        </w:tc>
      </w:tr>
      <w:tr w:rsidR="00A37D03" w14:paraId="6506B365" w14:textId="77777777" w:rsidTr="002249DF">
        <w:tc>
          <w:tcPr>
            <w:tcW w:w="2590" w:type="dxa"/>
            <w:vAlign w:val="bottom"/>
          </w:tcPr>
          <w:p w14:paraId="0260D823" w14:textId="4628E097" w:rsidR="00A37D03" w:rsidRPr="00A37D03" w:rsidRDefault="00A37D03" w:rsidP="00A37D03">
            <w:pPr>
              <w:spacing w:line="259" w:lineRule="auto"/>
              <w:rPr>
                <w:iCs/>
                <w:u w:val="single"/>
              </w:rPr>
            </w:pPr>
            <w:r w:rsidRPr="00A37D03">
              <w:rPr>
                <w:color w:val="000000"/>
                <w:sz w:val="22"/>
                <w:szCs w:val="22"/>
              </w:rPr>
              <w:t>NPIP-NDEA</w:t>
            </w:r>
          </w:p>
        </w:tc>
        <w:tc>
          <w:tcPr>
            <w:tcW w:w="1292" w:type="dxa"/>
            <w:vAlign w:val="bottom"/>
          </w:tcPr>
          <w:p w14:paraId="58505C07" w14:textId="293CED5A" w:rsidR="00A37D03" w:rsidRPr="00A37D03" w:rsidRDefault="00A37D03" w:rsidP="00A37D03">
            <w:pPr>
              <w:spacing w:line="259" w:lineRule="auto"/>
              <w:rPr>
                <w:iCs/>
                <w:u w:val="single"/>
              </w:rPr>
            </w:pPr>
            <w:r w:rsidRPr="00A37D03">
              <w:rPr>
                <w:color w:val="000000"/>
                <w:sz w:val="22"/>
                <w:szCs w:val="22"/>
              </w:rPr>
              <w:t>0.09</w:t>
            </w:r>
          </w:p>
        </w:tc>
        <w:tc>
          <w:tcPr>
            <w:tcW w:w="2863" w:type="dxa"/>
            <w:vAlign w:val="bottom"/>
          </w:tcPr>
          <w:p w14:paraId="1DE763EC" w14:textId="216A7023"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50F10403" w14:textId="0B5CAB69" w:rsidR="00A37D03" w:rsidRPr="00A37D03" w:rsidRDefault="00A37D03" w:rsidP="00A37D03">
            <w:pPr>
              <w:spacing w:line="259" w:lineRule="auto"/>
              <w:rPr>
                <w:iCs/>
                <w:u w:val="single"/>
              </w:rPr>
            </w:pPr>
            <w:r w:rsidRPr="00A37D03">
              <w:rPr>
                <w:color w:val="000000"/>
                <w:sz w:val="22"/>
                <w:szCs w:val="22"/>
              </w:rPr>
              <w:t>0.20</w:t>
            </w:r>
          </w:p>
        </w:tc>
        <w:tc>
          <w:tcPr>
            <w:tcW w:w="2097" w:type="dxa"/>
            <w:vAlign w:val="bottom"/>
          </w:tcPr>
          <w:p w14:paraId="4933D888" w14:textId="7D289390" w:rsidR="00A37D03" w:rsidRPr="00A37D03" w:rsidRDefault="00A37D03" w:rsidP="00A37D03">
            <w:pPr>
              <w:spacing w:line="259" w:lineRule="auto"/>
              <w:rPr>
                <w:iCs/>
                <w:u w:val="single"/>
              </w:rPr>
            </w:pPr>
            <w:r w:rsidRPr="00A37D03">
              <w:rPr>
                <w:color w:val="000000"/>
                <w:sz w:val="22"/>
                <w:szCs w:val="22"/>
              </w:rPr>
              <w:t>2.64E-01</w:t>
            </w:r>
          </w:p>
        </w:tc>
      </w:tr>
      <w:tr w:rsidR="00A37D03" w14:paraId="218F0D7E" w14:textId="77777777" w:rsidTr="002249DF">
        <w:tc>
          <w:tcPr>
            <w:tcW w:w="2590" w:type="dxa"/>
            <w:vAlign w:val="bottom"/>
          </w:tcPr>
          <w:p w14:paraId="4D1D094D" w14:textId="18B1F2E7" w:rsidR="00A37D03" w:rsidRPr="00A37D03" w:rsidRDefault="00A37D03" w:rsidP="00A37D03">
            <w:pPr>
              <w:spacing w:line="259" w:lineRule="auto"/>
              <w:rPr>
                <w:iCs/>
                <w:u w:val="single"/>
              </w:rPr>
            </w:pPr>
            <w:r w:rsidRPr="00A37D03">
              <w:rPr>
                <w:color w:val="000000"/>
                <w:sz w:val="22"/>
                <w:szCs w:val="22"/>
              </w:rPr>
              <w:t>NPYR-NDEA</w:t>
            </w:r>
          </w:p>
        </w:tc>
        <w:tc>
          <w:tcPr>
            <w:tcW w:w="1292" w:type="dxa"/>
            <w:vAlign w:val="bottom"/>
          </w:tcPr>
          <w:p w14:paraId="6DFAA01E" w14:textId="7DC0377E" w:rsidR="00A37D03" w:rsidRPr="00A37D03" w:rsidRDefault="00A37D03" w:rsidP="00A37D03">
            <w:pPr>
              <w:spacing w:line="259" w:lineRule="auto"/>
              <w:rPr>
                <w:iCs/>
                <w:u w:val="single"/>
              </w:rPr>
            </w:pPr>
            <w:r w:rsidRPr="00A37D03">
              <w:rPr>
                <w:color w:val="000000"/>
                <w:sz w:val="22"/>
                <w:szCs w:val="22"/>
              </w:rPr>
              <w:t>0.11</w:t>
            </w:r>
          </w:p>
        </w:tc>
        <w:tc>
          <w:tcPr>
            <w:tcW w:w="2863" w:type="dxa"/>
            <w:vAlign w:val="bottom"/>
          </w:tcPr>
          <w:p w14:paraId="42DD943C" w14:textId="521DEA16" w:rsidR="00A37D03" w:rsidRPr="00A37D03" w:rsidRDefault="00A37D03" w:rsidP="00A37D03">
            <w:pPr>
              <w:spacing w:line="259" w:lineRule="auto"/>
              <w:rPr>
                <w:iCs/>
                <w:u w:val="single"/>
              </w:rPr>
            </w:pPr>
            <w:r w:rsidRPr="00A37D03">
              <w:rPr>
                <w:color w:val="000000"/>
                <w:sz w:val="22"/>
                <w:szCs w:val="22"/>
              </w:rPr>
              <w:t>0.00</w:t>
            </w:r>
          </w:p>
        </w:tc>
        <w:tc>
          <w:tcPr>
            <w:tcW w:w="2790" w:type="dxa"/>
            <w:vAlign w:val="bottom"/>
          </w:tcPr>
          <w:p w14:paraId="498CAD05" w14:textId="60AA3E02" w:rsidR="00A37D03" w:rsidRPr="00A37D03" w:rsidRDefault="00A37D03" w:rsidP="00A37D03">
            <w:pPr>
              <w:spacing w:line="259" w:lineRule="auto"/>
              <w:rPr>
                <w:iCs/>
                <w:u w:val="single"/>
              </w:rPr>
            </w:pPr>
            <w:r w:rsidRPr="00A37D03">
              <w:rPr>
                <w:color w:val="000000"/>
                <w:sz w:val="22"/>
                <w:szCs w:val="22"/>
              </w:rPr>
              <w:t>0.22</w:t>
            </w:r>
          </w:p>
        </w:tc>
        <w:tc>
          <w:tcPr>
            <w:tcW w:w="2097" w:type="dxa"/>
            <w:vAlign w:val="bottom"/>
          </w:tcPr>
          <w:p w14:paraId="34D66FE2" w14:textId="7E19C1C4" w:rsidR="00A37D03" w:rsidRPr="00A37D03" w:rsidRDefault="00A37D03" w:rsidP="00A37D03">
            <w:pPr>
              <w:spacing w:line="259" w:lineRule="auto"/>
              <w:rPr>
                <w:iCs/>
                <w:u w:val="single"/>
              </w:rPr>
            </w:pPr>
            <w:r w:rsidRPr="00A37D03">
              <w:rPr>
                <w:color w:val="000000"/>
                <w:sz w:val="22"/>
                <w:szCs w:val="22"/>
              </w:rPr>
              <w:t>5.74E-02</w:t>
            </w:r>
          </w:p>
        </w:tc>
      </w:tr>
      <w:tr w:rsidR="00A37D03" w14:paraId="3FA84EE7" w14:textId="77777777" w:rsidTr="002249DF">
        <w:tc>
          <w:tcPr>
            <w:tcW w:w="2590" w:type="dxa"/>
            <w:vAlign w:val="bottom"/>
          </w:tcPr>
          <w:p w14:paraId="08054CD4" w14:textId="3D2B83C0" w:rsidR="00A37D03" w:rsidRPr="00A37D03" w:rsidRDefault="00A37D03" w:rsidP="00A37D03">
            <w:pPr>
              <w:spacing w:line="259" w:lineRule="auto"/>
              <w:rPr>
                <w:iCs/>
                <w:u w:val="single"/>
              </w:rPr>
            </w:pPr>
            <w:r w:rsidRPr="00A37D03">
              <w:rPr>
                <w:color w:val="000000"/>
                <w:sz w:val="22"/>
                <w:szCs w:val="22"/>
              </w:rPr>
              <w:t>NDPA-NDMA</w:t>
            </w:r>
          </w:p>
        </w:tc>
        <w:tc>
          <w:tcPr>
            <w:tcW w:w="1292" w:type="dxa"/>
            <w:vAlign w:val="bottom"/>
          </w:tcPr>
          <w:p w14:paraId="4E612161" w14:textId="496A26DB" w:rsidR="00A37D03" w:rsidRPr="00A37D03" w:rsidRDefault="00A37D03" w:rsidP="00A37D03">
            <w:pPr>
              <w:spacing w:line="259" w:lineRule="auto"/>
              <w:rPr>
                <w:iCs/>
                <w:u w:val="single"/>
              </w:rPr>
            </w:pPr>
            <w:r w:rsidRPr="00A37D03">
              <w:rPr>
                <w:color w:val="000000"/>
                <w:sz w:val="22"/>
                <w:szCs w:val="22"/>
              </w:rPr>
              <w:t>0.02</w:t>
            </w:r>
          </w:p>
        </w:tc>
        <w:tc>
          <w:tcPr>
            <w:tcW w:w="2863" w:type="dxa"/>
            <w:vAlign w:val="bottom"/>
          </w:tcPr>
          <w:p w14:paraId="7F4A6133" w14:textId="08616BB1" w:rsidR="00A37D03" w:rsidRPr="00A37D03" w:rsidRDefault="00A37D03" w:rsidP="00A37D03">
            <w:pPr>
              <w:spacing w:line="259" w:lineRule="auto"/>
              <w:rPr>
                <w:iCs/>
                <w:u w:val="single"/>
              </w:rPr>
            </w:pPr>
            <w:r w:rsidRPr="00A37D03">
              <w:rPr>
                <w:color w:val="000000"/>
                <w:sz w:val="22"/>
                <w:szCs w:val="22"/>
              </w:rPr>
              <w:t>-0.09</w:t>
            </w:r>
          </w:p>
        </w:tc>
        <w:tc>
          <w:tcPr>
            <w:tcW w:w="2790" w:type="dxa"/>
            <w:vAlign w:val="bottom"/>
          </w:tcPr>
          <w:p w14:paraId="637FCEFF" w14:textId="1C6D0765" w:rsidR="00A37D03" w:rsidRPr="00A37D03" w:rsidRDefault="00A37D03" w:rsidP="00A37D03">
            <w:pPr>
              <w:spacing w:line="259" w:lineRule="auto"/>
              <w:rPr>
                <w:iCs/>
                <w:u w:val="single"/>
              </w:rPr>
            </w:pPr>
            <w:r w:rsidRPr="00A37D03">
              <w:rPr>
                <w:color w:val="000000"/>
                <w:sz w:val="22"/>
                <w:szCs w:val="22"/>
              </w:rPr>
              <w:t>0.13</w:t>
            </w:r>
          </w:p>
        </w:tc>
        <w:tc>
          <w:tcPr>
            <w:tcW w:w="2097" w:type="dxa"/>
            <w:vAlign w:val="bottom"/>
          </w:tcPr>
          <w:p w14:paraId="3934F503" w14:textId="1DC179F9" w:rsidR="00A37D03" w:rsidRPr="00A37D03" w:rsidRDefault="00A37D03" w:rsidP="00A37D03">
            <w:pPr>
              <w:spacing w:line="259" w:lineRule="auto"/>
              <w:rPr>
                <w:iCs/>
                <w:u w:val="single"/>
              </w:rPr>
            </w:pPr>
            <w:r w:rsidRPr="00A37D03">
              <w:rPr>
                <w:color w:val="000000"/>
                <w:sz w:val="22"/>
                <w:szCs w:val="22"/>
              </w:rPr>
              <w:t>1.00E+00</w:t>
            </w:r>
          </w:p>
        </w:tc>
      </w:tr>
      <w:tr w:rsidR="00A37D03" w14:paraId="758E3062" w14:textId="77777777" w:rsidTr="002249DF">
        <w:tc>
          <w:tcPr>
            <w:tcW w:w="2590" w:type="dxa"/>
            <w:vAlign w:val="bottom"/>
          </w:tcPr>
          <w:p w14:paraId="36E7D374" w14:textId="2270F57D" w:rsidR="00A37D03" w:rsidRPr="00A37D03" w:rsidRDefault="00A37D03" w:rsidP="00A37D03">
            <w:pPr>
              <w:spacing w:line="259" w:lineRule="auto"/>
              <w:rPr>
                <w:iCs/>
                <w:u w:val="single"/>
              </w:rPr>
            </w:pPr>
            <w:r w:rsidRPr="00A37D03">
              <w:rPr>
                <w:color w:val="000000"/>
                <w:sz w:val="22"/>
                <w:szCs w:val="22"/>
              </w:rPr>
              <w:t>NMEA-NDMA</w:t>
            </w:r>
          </w:p>
        </w:tc>
        <w:tc>
          <w:tcPr>
            <w:tcW w:w="1292" w:type="dxa"/>
            <w:vAlign w:val="bottom"/>
          </w:tcPr>
          <w:p w14:paraId="76A7D351" w14:textId="62868071" w:rsidR="00A37D03" w:rsidRPr="00A37D03" w:rsidRDefault="00A37D03" w:rsidP="00A37D03">
            <w:pPr>
              <w:spacing w:line="259" w:lineRule="auto"/>
              <w:rPr>
                <w:iCs/>
                <w:u w:val="single"/>
              </w:rPr>
            </w:pPr>
            <w:r w:rsidRPr="00A37D03">
              <w:rPr>
                <w:color w:val="000000"/>
                <w:sz w:val="22"/>
                <w:szCs w:val="22"/>
              </w:rPr>
              <w:t>0.02</w:t>
            </w:r>
          </w:p>
        </w:tc>
        <w:tc>
          <w:tcPr>
            <w:tcW w:w="2863" w:type="dxa"/>
            <w:vAlign w:val="bottom"/>
          </w:tcPr>
          <w:p w14:paraId="1F62C3E3" w14:textId="5CFA6C8E" w:rsidR="00A37D03" w:rsidRPr="00A37D03" w:rsidRDefault="00A37D03" w:rsidP="00A37D03">
            <w:pPr>
              <w:spacing w:line="259" w:lineRule="auto"/>
              <w:rPr>
                <w:iCs/>
                <w:u w:val="single"/>
              </w:rPr>
            </w:pPr>
            <w:r w:rsidRPr="00A37D03">
              <w:rPr>
                <w:color w:val="000000"/>
                <w:sz w:val="22"/>
                <w:szCs w:val="22"/>
              </w:rPr>
              <w:t>-0.09</w:t>
            </w:r>
          </w:p>
        </w:tc>
        <w:tc>
          <w:tcPr>
            <w:tcW w:w="2790" w:type="dxa"/>
            <w:vAlign w:val="bottom"/>
          </w:tcPr>
          <w:p w14:paraId="2B019FE0" w14:textId="0E2366F2" w:rsidR="00A37D03" w:rsidRPr="00A37D03" w:rsidRDefault="00A37D03" w:rsidP="00A37D03">
            <w:pPr>
              <w:spacing w:line="259" w:lineRule="auto"/>
              <w:rPr>
                <w:iCs/>
                <w:u w:val="single"/>
              </w:rPr>
            </w:pPr>
            <w:r w:rsidRPr="00A37D03">
              <w:rPr>
                <w:color w:val="000000"/>
                <w:sz w:val="22"/>
                <w:szCs w:val="22"/>
              </w:rPr>
              <w:t>0.13</w:t>
            </w:r>
          </w:p>
        </w:tc>
        <w:tc>
          <w:tcPr>
            <w:tcW w:w="2097" w:type="dxa"/>
            <w:vAlign w:val="bottom"/>
          </w:tcPr>
          <w:p w14:paraId="785F27FE" w14:textId="7F30FFD7" w:rsidR="00A37D03" w:rsidRPr="00A37D03" w:rsidRDefault="00A37D03" w:rsidP="00A37D03">
            <w:pPr>
              <w:spacing w:line="259" w:lineRule="auto"/>
              <w:rPr>
                <w:iCs/>
                <w:u w:val="single"/>
              </w:rPr>
            </w:pPr>
            <w:r w:rsidRPr="00A37D03">
              <w:rPr>
                <w:color w:val="000000"/>
                <w:sz w:val="22"/>
                <w:szCs w:val="22"/>
              </w:rPr>
              <w:t>9.99E-01</w:t>
            </w:r>
          </w:p>
        </w:tc>
      </w:tr>
      <w:tr w:rsidR="00A37D03" w14:paraId="7FC04AC6" w14:textId="77777777" w:rsidTr="002249DF">
        <w:tc>
          <w:tcPr>
            <w:tcW w:w="2590" w:type="dxa"/>
            <w:vAlign w:val="bottom"/>
          </w:tcPr>
          <w:p w14:paraId="6AE31C34" w14:textId="15D3E893" w:rsidR="00A37D03" w:rsidRPr="00A37D03" w:rsidRDefault="00A37D03" w:rsidP="00A37D03">
            <w:pPr>
              <w:spacing w:line="259" w:lineRule="auto"/>
              <w:rPr>
                <w:iCs/>
                <w:u w:val="single"/>
              </w:rPr>
            </w:pPr>
            <w:r w:rsidRPr="00A37D03">
              <w:rPr>
                <w:color w:val="000000"/>
                <w:sz w:val="22"/>
                <w:szCs w:val="22"/>
              </w:rPr>
              <w:t>NMOR-NDMA</w:t>
            </w:r>
          </w:p>
        </w:tc>
        <w:tc>
          <w:tcPr>
            <w:tcW w:w="1292" w:type="dxa"/>
            <w:vAlign w:val="bottom"/>
          </w:tcPr>
          <w:p w14:paraId="25BDF9CB" w14:textId="7D8E007A" w:rsidR="00A37D03" w:rsidRPr="00A37D03" w:rsidRDefault="00A37D03" w:rsidP="00A37D03">
            <w:pPr>
              <w:spacing w:line="259" w:lineRule="auto"/>
              <w:rPr>
                <w:iCs/>
                <w:u w:val="single"/>
              </w:rPr>
            </w:pPr>
            <w:r w:rsidRPr="00A37D03">
              <w:rPr>
                <w:color w:val="000000"/>
                <w:sz w:val="22"/>
                <w:szCs w:val="22"/>
              </w:rPr>
              <w:t>0.16</w:t>
            </w:r>
          </w:p>
        </w:tc>
        <w:tc>
          <w:tcPr>
            <w:tcW w:w="2863" w:type="dxa"/>
            <w:vAlign w:val="bottom"/>
          </w:tcPr>
          <w:p w14:paraId="0424A0D0" w14:textId="4BB5478C" w:rsidR="00A37D03" w:rsidRPr="00A37D03" w:rsidRDefault="00A37D03" w:rsidP="00A37D03">
            <w:pPr>
              <w:spacing w:line="259" w:lineRule="auto"/>
              <w:rPr>
                <w:iCs/>
                <w:u w:val="single"/>
              </w:rPr>
            </w:pPr>
            <w:r w:rsidRPr="00A37D03">
              <w:rPr>
                <w:color w:val="000000"/>
                <w:sz w:val="22"/>
                <w:szCs w:val="22"/>
              </w:rPr>
              <w:t>0.05</w:t>
            </w:r>
          </w:p>
        </w:tc>
        <w:tc>
          <w:tcPr>
            <w:tcW w:w="2790" w:type="dxa"/>
            <w:vAlign w:val="bottom"/>
          </w:tcPr>
          <w:p w14:paraId="0C3A0AA8" w14:textId="0486B030" w:rsidR="00A37D03" w:rsidRPr="00A37D03" w:rsidRDefault="00A37D03" w:rsidP="00A37D03">
            <w:pPr>
              <w:spacing w:line="259" w:lineRule="auto"/>
              <w:rPr>
                <w:iCs/>
                <w:u w:val="single"/>
              </w:rPr>
            </w:pPr>
            <w:r w:rsidRPr="00A37D03">
              <w:rPr>
                <w:color w:val="000000"/>
                <w:sz w:val="22"/>
                <w:szCs w:val="22"/>
              </w:rPr>
              <w:t>0.27</w:t>
            </w:r>
          </w:p>
        </w:tc>
        <w:tc>
          <w:tcPr>
            <w:tcW w:w="2097" w:type="dxa"/>
            <w:vAlign w:val="bottom"/>
          </w:tcPr>
          <w:p w14:paraId="29B78043" w14:textId="3E21CB3F" w:rsidR="00A37D03" w:rsidRPr="00A37D03" w:rsidRDefault="00A37D03" w:rsidP="00A37D03">
            <w:pPr>
              <w:spacing w:line="259" w:lineRule="auto"/>
              <w:rPr>
                <w:iCs/>
                <w:u w:val="single"/>
              </w:rPr>
            </w:pPr>
            <w:r w:rsidRPr="00A37D03">
              <w:rPr>
                <w:color w:val="000000"/>
                <w:sz w:val="22"/>
                <w:szCs w:val="22"/>
              </w:rPr>
              <w:t>6.13E-04</w:t>
            </w:r>
          </w:p>
        </w:tc>
      </w:tr>
      <w:tr w:rsidR="00A37D03" w14:paraId="3511739E" w14:textId="77777777" w:rsidTr="002249DF">
        <w:tc>
          <w:tcPr>
            <w:tcW w:w="2590" w:type="dxa"/>
            <w:vAlign w:val="bottom"/>
          </w:tcPr>
          <w:p w14:paraId="0F01963A" w14:textId="317F175D" w:rsidR="00A37D03" w:rsidRPr="00A37D03" w:rsidRDefault="00A37D03" w:rsidP="00A37D03">
            <w:pPr>
              <w:spacing w:line="259" w:lineRule="auto"/>
              <w:rPr>
                <w:iCs/>
                <w:u w:val="single"/>
              </w:rPr>
            </w:pPr>
            <w:r w:rsidRPr="00A37D03">
              <w:rPr>
                <w:color w:val="000000"/>
                <w:sz w:val="22"/>
                <w:szCs w:val="22"/>
              </w:rPr>
              <w:t>NPIP-NDMA</w:t>
            </w:r>
          </w:p>
        </w:tc>
        <w:tc>
          <w:tcPr>
            <w:tcW w:w="1292" w:type="dxa"/>
            <w:vAlign w:val="bottom"/>
          </w:tcPr>
          <w:p w14:paraId="4AECF221" w14:textId="73B01EB4" w:rsidR="00A37D03" w:rsidRPr="00A37D03" w:rsidRDefault="00A37D03" w:rsidP="00A37D03">
            <w:pPr>
              <w:spacing w:line="259" w:lineRule="auto"/>
              <w:rPr>
                <w:iCs/>
                <w:u w:val="single"/>
              </w:rPr>
            </w:pPr>
            <w:r w:rsidRPr="00A37D03">
              <w:rPr>
                <w:color w:val="000000"/>
                <w:sz w:val="22"/>
                <w:szCs w:val="22"/>
              </w:rPr>
              <w:t>0.10</w:t>
            </w:r>
          </w:p>
        </w:tc>
        <w:tc>
          <w:tcPr>
            <w:tcW w:w="2863" w:type="dxa"/>
            <w:vAlign w:val="bottom"/>
          </w:tcPr>
          <w:p w14:paraId="7F11CBA1" w14:textId="4696CA03" w:rsidR="00A37D03" w:rsidRPr="00A37D03" w:rsidRDefault="00A37D03" w:rsidP="00A37D03">
            <w:pPr>
              <w:spacing w:line="259" w:lineRule="auto"/>
              <w:rPr>
                <w:iCs/>
                <w:u w:val="single"/>
              </w:rPr>
            </w:pPr>
            <w:r w:rsidRPr="00A37D03">
              <w:rPr>
                <w:color w:val="000000"/>
                <w:sz w:val="22"/>
                <w:szCs w:val="22"/>
              </w:rPr>
              <w:t>-0.01</w:t>
            </w:r>
          </w:p>
        </w:tc>
        <w:tc>
          <w:tcPr>
            <w:tcW w:w="2790" w:type="dxa"/>
            <w:vAlign w:val="bottom"/>
          </w:tcPr>
          <w:p w14:paraId="68BDD20D" w14:textId="21D0C137" w:rsidR="00A37D03" w:rsidRPr="00A37D03" w:rsidRDefault="00A37D03" w:rsidP="00A37D03">
            <w:pPr>
              <w:spacing w:line="259" w:lineRule="auto"/>
              <w:rPr>
                <w:iCs/>
                <w:u w:val="single"/>
              </w:rPr>
            </w:pPr>
            <w:r w:rsidRPr="00A37D03">
              <w:rPr>
                <w:color w:val="000000"/>
                <w:sz w:val="22"/>
                <w:szCs w:val="22"/>
              </w:rPr>
              <w:t>0.21</w:t>
            </w:r>
          </w:p>
        </w:tc>
        <w:tc>
          <w:tcPr>
            <w:tcW w:w="2097" w:type="dxa"/>
            <w:vAlign w:val="bottom"/>
          </w:tcPr>
          <w:p w14:paraId="55303295" w14:textId="60911293" w:rsidR="00A37D03" w:rsidRPr="00A37D03" w:rsidRDefault="00A37D03" w:rsidP="00A37D03">
            <w:pPr>
              <w:spacing w:line="259" w:lineRule="auto"/>
              <w:rPr>
                <w:iCs/>
                <w:u w:val="single"/>
              </w:rPr>
            </w:pPr>
            <w:r w:rsidRPr="00A37D03">
              <w:rPr>
                <w:color w:val="000000"/>
                <w:sz w:val="22"/>
                <w:szCs w:val="22"/>
              </w:rPr>
              <w:t>1.25E-01</w:t>
            </w:r>
          </w:p>
        </w:tc>
      </w:tr>
      <w:tr w:rsidR="00A37D03" w14:paraId="3557B8DE" w14:textId="77777777" w:rsidTr="002249DF">
        <w:tc>
          <w:tcPr>
            <w:tcW w:w="2590" w:type="dxa"/>
            <w:vAlign w:val="bottom"/>
          </w:tcPr>
          <w:p w14:paraId="798D470B" w14:textId="38828910" w:rsidR="00A37D03" w:rsidRPr="00A37D03" w:rsidRDefault="00A37D03" w:rsidP="00A37D03">
            <w:pPr>
              <w:spacing w:line="259" w:lineRule="auto"/>
              <w:rPr>
                <w:iCs/>
                <w:u w:val="single"/>
              </w:rPr>
            </w:pPr>
            <w:r w:rsidRPr="00A37D03">
              <w:rPr>
                <w:color w:val="000000"/>
                <w:sz w:val="22"/>
                <w:szCs w:val="22"/>
              </w:rPr>
              <w:t>NPYR-NDMA</w:t>
            </w:r>
          </w:p>
        </w:tc>
        <w:tc>
          <w:tcPr>
            <w:tcW w:w="1292" w:type="dxa"/>
            <w:vAlign w:val="bottom"/>
          </w:tcPr>
          <w:p w14:paraId="3BEB583F" w14:textId="02D107BA" w:rsidR="00A37D03" w:rsidRPr="00A37D03" w:rsidRDefault="00A37D03" w:rsidP="00A37D03">
            <w:pPr>
              <w:spacing w:line="259" w:lineRule="auto"/>
              <w:rPr>
                <w:iCs/>
                <w:u w:val="single"/>
              </w:rPr>
            </w:pPr>
            <w:r w:rsidRPr="00A37D03">
              <w:rPr>
                <w:color w:val="000000"/>
                <w:sz w:val="22"/>
                <w:szCs w:val="22"/>
              </w:rPr>
              <w:t>0.12</w:t>
            </w:r>
          </w:p>
        </w:tc>
        <w:tc>
          <w:tcPr>
            <w:tcW w:w="2863" w:type="dxa"/>
            <w:vAlign w:val="bottom"/>
          </w:tcPr>
          <w:p w14:paraId="4EA54E6A" w14:textId="2822270A" w:rsidR="00A37D03" w:rsidRPr="00A37D03" w:rsidRDefault="00A37D03" w:rsidP="00A37D03">
            <w:pPr>
              <w:spacing w:line="259" w:lineRule="auto"/>
              <w:rPr>
                <w:iCs/>
                <w:u w:val="single"/>
              </w:rPr>
            </w:pPr>
            <w:r w:rsidRPr="00A37D03">
              <w:rPr>
                <w:color w:val="000000"/>
                <w:sz w:val="22"/>
                <w:szCs w:val="22"/>
              </w:rPr>
              <w:t>0.01</w:t>
            </w:r>
          </w:p>
        </w:tc>
        <w:tc>
          <w:tcPr>
            <w:tcW w:w="2790" w:type="dxa"/>
            <w:vAlign w:val="bottom"/>
          </w:tcPr>
          <w:p w14:paraId="36BE1711" w14:textId="41407484" w:rsidR="00A37D03" w:rsidRPr="00A37D03" w:rsidRDefault="00A37D03" w:rsidP="00A37D03">
            <w:pPr>
              <w:spacing w:line="259" w:lineRule="auto"/>
              <w:rPr>
                <w:iCs/>
                <w:u w:val="single"/>
              </w:rPr>
            </w:pPr>
            <w:r w:rsidRPr="00A37D03">
              <w:rPr>
                <w:color w:val="000000"/>
                <w:sz w:val="22"/>
                <w:szCs w:val="22"/>
              </w:rPr>
              <w:t>0.24</w:t>
            </w:r>
          </w:p>
        </w:tc>
        <w:tc>
          <w:tcPr>
            <w:tcW w:w="2097" w:type="dxa"/>
            <w:vAlign w:val="bottom"/>
          </w:tcPr>
          <w:p w14:paraId="3587C9DB" w14:textId="60C2BA2D" w:rsidR="00A37D03" w:rsidRPr="00A37D03" w:rsidRDefault="00A37D03" w:rsidP="00A37D03">
            <w:pPr>
              <w:spacing w:line="259" w:lineRule="auto"/>
              <w:rPr>
                <w:iCs/>
                <w:u w:val="single"/>
              </w:rPr>
            </w:pPr>
            <w:r w:rsidRPr="00A37D03">
              <w:rPr>
                <w:color w:val="000000"/>
                <w:sz w:val="22"/>
                <w:szCs w:val="22"/>
              </w:rPr>
              <w:t>2.06E-02</w:t>
            </w:r>
          </w:p>
        </w:tc>
      </w:tr>
      <w:tr w:rsidR="00A37D03" w14:paraId="49F23CEE" w14:textId="77777777" w:rsidTr="002249DF">
        <w:tc>
          <w:tcPr>
            <w:tcW w:w="2590" w:type="dxa"/>
            <w:vAlign w:val="bottom"/>
          </w:tcPr>
          <w:p w14:paraId="015BDC1E" w14:textId="296D4277" w:rsidR="00A37D03" w:rsidRPr="00A37D03" w:rsidRDefault="00A37D03" w:rsidP="00A37D03">
            <w:pPr>
              <w:spacing w:line="259" w:lineRule="auto"/>
              <w:rPr>
                <w:iCs/>
                <w:u w:val="single"/>
              </w:rPr>
            </w:pPr>
            <w:r w:rsidRPr="00A37D03">
              <w:rPr>
                <w:color w:val="000000"/>
                <w:sz w:val="22"/>
                <w:szCs w:val="22"/>
              </w:rPr>
              <w:t>NMEA-NDPA</w:t>
            </w:r>
          </w:p>
        </w:tc>
        <w:tc>
          <w:tcPr>
            <w:tcW w:w="1292" w:type="dxa"/>
            <w:vAlign w:val="bottom"/>
          </w:tcPr>
          <w:p w14:paraId="3C18189B" w14:textId="5F9B9B35" w:rsidR="00A37D03" w:rsidRPr="00A37D03" w:rsidRDefault="00A37D03" w:rsidP="00A37D03">
            <w:pPr>
              <w:spacing w:line="259" w:lineRule="auto"/>
              <w:rPr>
                <w:iCs/>
                <w:u w:val="single"/>
              </w:rPr>
            </w:pPr>
            <w:r w:rsidRPr="00A37D03">
              <w:rPr>
                <w:color w:val="000000"/>
                <w:sz w:val="22"/>
                <w:szCs w:val="22"/>
              </w:rPr>
              <w:t>0.00</w:t>
            </w:r>
          </w:p>
        </w:tc>
        <w:tc>
          <w:tcPr>
            <w:tcW w:w="2863" w:type="dxa"/>
            <w:vAlign w:val="bottom"/>
          </w:tcPr>
          <w:p w14:paraId="0374C483" w14:textId="6F9E2122" w:rsidR="00A37D03" w:rsidRPr="00A37D03" w:rsidRDefault="00A37D03" w:rsidP="00A37D03">
            <w:pPr>
              <w:spacing w:line="259" w:lineRule="auto"/>
              <w:rPr>
                <w:iCs/>
                <w:u w:val="single"/>
              </w:rPr>
            </w:pPr>
            <w:r w:rsidRPr="00A37D03">
              <w:rPr>
                <w:color w:val="000000"/>
                <w:sz w:val="22"/>
                <w:szCs w:val="22"/>
              </w:rPr>
              <w:t>-0.11</w:t>
            </w:r>
          </w:p>
        </w:tc>
        <w:tc>
          <w:tcPr>
            <w:tcW w:w="2790" w:type="dxa"/>
            <w:vAlign w:val="bottom"/>
          </w:tcPr>
          <w:p w14:paraId="31A37822" w14:textId="206A103C" w:rsidR="00A37D03" w:rsidRPr="00A37D03" w:rsidRDefault="00A37D03" w:rsidP="00A37D03">
            <w:pPr>
              <w:spacing w:line="259" w:lineRule="auto"/>
              <w:rPr>
                <w:iCs/>
                <w:u w:val="single"/>
              </w:rPr>
            </w:pPr>
            <w:r w:rsidRPr="00A37D03">
              <w:rPr>
                <w:color w:val="000000"/>
                <w:sz w:val="22"/>
                <w:szCs w:val="22"/>
              </w:rPr>
              <w:t>0.11</w:t>
            </w:r>
          </w:p>
        </w:tc>
        <w:tc>
          <w:tcPr>
            <w:tcW w:w="2097" w:type="dxa"/>
            <w:vAlign w:val="bottom"/>
          </w:tcPr>
          <w:p w14:paraId="67448013" w14:textId="1FFDA371" w:rsidR="00A37D03" w:rsidRPr="00A37D03" w:rsidRDefault="00A37D03" w:rsidP="00A37D03">
            <w:pPr>
              <w:spacing w:line="259" w:lineRule="auto"/>
              <w:rPr>
                <w:iCs/>
                <w:u w:val="single"/>
              </w:rPr>
            </w:pPr>
            <w:r w:rsidRPr="00A37D03">
              <w:rPr>
                <w:color w:val="000000"/>
                <w:sz w:val="22"/>
                <w:szCs w:val="22"/>
              </w:rPr>
              <w:t>1.00E+00</w:t>
            </w:r>
          </w:p>
        </w:tc>
      </w:tr>
      <w:tr w:rsidR="00A37D03" w14:paraId="58BCC215" w14:textId="77777777" w:rsidTr="002249DF">
        <w:tc>
          <w:tcPr>
            <w:tcW w:w="2590" w:type="dxa"/>
            <w:vAlign w:val="bottom"/>
          </w:tcPr>
          <w:p w14:paraId="6D18631B" w14:textId="6073F121" w:rsidR="00A37D03" w:rsidRPr="00A37D03" w:rsidRDefault="00A37D03" w:rsidP="00A37D03">
            <w:pPr>
              <w:spacing w:line="259" w:lineRule="auto"/>
              <w:rPr>
                <w:iCs/>
                <w:u w:val="single"/>
              </w:rPr>
            </w:pPr>
            <w:r w:rsidRPr="00A37D03">
              <w:rPr>
                <w:color w:val="000000"/>
                <w:sz w:val="22"/>
                <w:szCs w:val="22"/>
              </w:rPr>
              <w:t>NMOR-NDPA</w:t>
            </w:r>
          </w:p>
        </w:tc>
        <w:tc>
          <w:tcPr>
            <w:tcW w:w="1292" w:type="dxa"/>
            <w:vAlign w:val="bottom"/>
          </w:tcPr>
          <w:p w14:paraId="5B9EEB2F" w14:textId="5AF658FA" w:rsidR="00A37D03" w:rsidRPr="00A37D03" w:rsidRDefault="00A37D03" w:rsidP="00A37D03">
            <w:pPr>
              <w:spacing w:line="259" w:lineRule="auto"/>
              <w:rPr>
                <w:iCs/>
                <w:u w:val="single"/>
              </w:rPr>
            </w:pPr>
            <w:r w:rsidRPr="00A37D03">
              <w:rPr>
                <w:color w:val="000000"/>
                <w:sz w:val="22"/>
                <w:szCs w:val="22"/>
              </w:rPr>
              <w:t>0.14</w:t>
            </w:r>
          </w:p>
        </w:tc>
        <w:tc>
          <w:tcPr>
            <w:tcW w:w="2863" w:type="dxa"/>
            <w:vAlign w:val="bottom"/>
          </w:tcPr>
          <w:p w14:paraId="7AB144F5" w14:textId="37C04E6E"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7DAF77DE" w14:textId="678DA31B" w:rsidR="00A37D03" w:rsidRPr="00A37D03" w:rsidRDefault="00A37D03" w:rsidP="00A37D03">
            <w:pPr>
              <w:spacing w:line="259" w:lineRule="auto"/>
              <w:rPr>
                <w:iCs/>
                <w:u w:val="single"/>
              </w:rPr>
            </w:pPr>
            <w:r w:rsidRPr="00A37D03">
              <w:rPr>
                <w:color w:val="000000"/>
                <w:sz w:val="22"/>
                <w:szCs w:val="22"/>
              </w:rPr>
              <w:t>0.25</w:t>
            </w:r>
          </w:p>
        </w:tc>
        <w:tc>
          <w:tcPr>
            <w:tcW w:w="2097" w:type="dxa"/>
            <w:vAlign w:val="bottom"/>
          </w:tcPr>
          <w:p w14:paraId="4F966C12" w14:textId="3FB73826" w:rsidR="00A37D03" w:rsidRPr="00A37D03" w:rsidRDefault="00A37D03" w:rsidP="00A37D03">
            <w:pPr>
              <w:spacing w:line="259" w:lineRule="auto"/>
              <w:rPr>
                <w:iCs/>
                <w:u w:val="single"/>
              </w:rPr>
            </w:pPr>
            <w:r w:rsidRPr="00A37D03">
              <w:rPr>
                <w:color w:val="000000"/>
                <w:sz w:val="22"/>
                <w:szCs w:val="22"/>
              </w:rPr>
              <w:t>4.60E-03</w:t>
            </w:r>
          </w:p>
        </w:tc>
      </w:tr>
      <w:tr w:rsidR="00A37D03" w14:paraId="3CA75CBF" w14:textId="77777777" w:rsidTr="002249DF">
        <w:tc>
          <w:tcPr>
            <w:tcW w:w="2590" w:type="dxa"/>
            <w:vAlign w:val="bottom"/>
          </w:tcPr>
          <w:p w14:paraId="5C6E8DC6" w14:textId="72F1CE83" w:rsidR="00A37D03" w:rsidRPr="00A37D03" w:rsidRDefault="00A37D03" w:rsidP="00A37D03">
            <w:pPr>
              <w:spacing w:line="259" w:lineRule="auto"/>
              <w:rPr>
                <w:iCs/>
                <w:u w:val="single"/>
              </w:rPr>
            </w:pPr>
            <w:r w:rsidRPr="00A37D03">
              <w:rPr>
                <w:color w:val="000000"/>
                <w:sz w:val="22"/>
                <w:szCs w:val="22"/>
              </w:rPr>
              <w:lastRenderedPageBreak/>
              <w:t>NPIP-NDPA</w:t>
            </w:r>
          </w:p>
        </w:tc>
        <w:tc>
          <w:tcPr>
            <w:tcW w:w="1292" w:type="dxa"/>
            <w:vAlign w:val="bottom"/>
          </w:tcPr>
          <w:p w14:paraId="1841BF39" w14:textId="418C6715" w:rsidR="00A37D03" w:rsidRPr="00A37D03" w:rsidRDefault="00A37D03" w:rsidP="00A37D03">
            <w:pPr>
              <w:spacing w:line="259" w:lineRule="auto"/>
              <w:rPr>
                <w:iCs/>
                <w:u w:val="single"/>
              </w:rPr>
            </w:pPr>
            <w:r w:rsidRPr="00A37D03">
              <w:rPr>
                <w:color w:val="000000"/>
                <w:sz w:val="22"/>
                <w:szCs w:val="22"/>
              </w:rPr>
              <w:t>0.08</w:t>
            </w:r>
          </w:p>
        </w:tc>
        <w:tc>
          <w:tcPr>
            <w:tcW w:w="2863" w:type="dxa"/>
            <w:vAlign w:val="bottom"/>
          </w:tcPr>
          <w:p w14:paraId="2D519C77" w14:textId="425B7542"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2EEC41E5" w14:textId="49AE3CA4" w:rsidR="00A37D03" w:rsidRPr="00A37D03" w:rsidRDefault="00A37D03" w:rsidP="00A37D03">
            <w:pPr>
              <w:spacing w:line="259" w:lineRule="auto"/>
              <w:rPr>
                <w:iCs/>
                <w:u w:val="single"/>
              </w:rPr>
            </w:pPr>
            <w:r w:rsidRPr="00A37D03">
              <w:rPr>
                <w:color w:val="000000"/>
                <w:sz w:val="22"/>
                <w:szCs w:val="22"/>
              </w:rPr>
              <w:t>0.19</w:t>
            </w:r>
          </w:p>
        </w:tc>
        <w:tc>
          <w:tcPr>
            <w:tcW w:w="2097" w:type="dxa"/>
            <w:vAlign w:val="bottom"/>
          </w:tcPr>
          <w:p w14:paraId="38A8BEAA" w14:textId="3C594D59" w:rsidR="00A37D03" w:rsidRPr="00A37D03" w:rsidRDefault="00A37D03" w:rsidP="00A37D03">
            <w:pPr>
              <w:spacing w:line="259" w:lineRule="auto"/>
              <w:rPr>
                <w:iCs/>
                <w:u w:val="single"/>
              </w:rPr>
            </w:pPr>
            <w:r w:rsidRPr="00A37D03">
              <w:rPr>
                <w:color w:val="000000"/>
                <w:sz w:val="22"/>
                <w:szCs w:val="22"/>
              </w:rPr>
              <w:t>3.65E-01</w:t>
            </w:r>
          </w:p>
        </w:tc>
      </w:tr>
      <w:tr w:rsidR="00A37D03" w14:paraId="2C6E58C5" w14:textId="77777777" w:rsidTr="002249DF">
        <w:tc>
          <w:tcPr>
            <w:tcW w:w="2590" w:type="dxa"/>
            <w:vAlign w:val="bottom"/>
          </w:tcPr>
          <w:p w14:paraId="7B9DCED2" w14:textId="48F92D24" w:rsidR="00A37D03" w:rsidRPr="00A37D03" w:rsidRDefault="00A37D03" w:rsidP="00A37D03">
            <w:pPr>
              <w:spacing w:line="259" w:lineRule="auto"/>
              <w:rPr>
                <w:iCs/>
                <w:u w:val="single"/>
              </w:rPr>
            </w:pPr>
            <w:r w:rsidRPr="00A37D03">
              <w:rPr>
                <w:color w:val="000000"/>
                <w:sz w:val="22"/>
                <w:szCs w:val="22"/>
              </w:rPr>
              <w:t>NPYR-NDPA</w:t>
            </w:r>
          </w:p>
        </w:tc>
        <w:tc>
          <w:tcPr>
            <w:tcW w:w="1292" w:type="dxa"/>
            <w:vAlign w:val="bottom"/>
          </w:tcPr>
          <w:p w14:paraId="70143A68" w14:textId="1A45A7CE" w:rsidR="00A37D03" w:rsidRPr="00A37D03" w:rsidRDefault="00A37D03" w:rsidP="00A37D03">
            <w:pPr>
              <w:spacing w:line="259" w:lineRule="auto"/>
              <w:rPr>
                <w:iCs/>
                <w:u w:val="single"/>
              </w:rPr>
            </w:pPr>
            <w:r w:rsidRPr="00A37D03">
              <w:rPr>
                <w:color w:val="000000"/>
                <w:sz w:val="22"/>
                <w:szCs w:val="22"/>
              </w:rPr>
              <w:t>0.10</w:t>
            </w:r>
          </w:p>
        </w:tc>
        <w:tc>
          <w:tcPr>
            <w:tcW w:w="2863" w:type="dxa"/>
            <w:vAlign w:val="bottom"/>
          </w:tcPr>
          <w:p w14:paraId="5311AC2E" w14:textId="7D43489F" w:rsidR="00A37D03" w:rsidRPr="00A37D03" w:rsidRDefault="00A37D03" w:rsidP="00A37D03">
            <w:pPr>
              <w:spacing w:line="259" w:lineRule="auto"/>
              <w:rPr>
                <w:iCs/>
                <w:u w:val="single"/>
              </w:rPr>
            </w:pPr>
            <w:r w:rsidRPr="00A37D03">
              <w:rPr>
                <w:color w:val="000000"/>
                <w:sz w:val="22"/>
                <w:szCs w:val="22"/>
              </w:rPr>
              <w:t>-0.01</w:t>
            </w:r>
          </w:p>
        </w:tc>
        <w:tc>
          <w:tcPr>
            <w:tcW w:w="2790" w:type="dxa"/>
            <w:vAlign w:val="bottom"/>
          </w:tcPr>
          <w:p w14:paraId="6807390D" w14:textId="19460435" w:rsidR="00A37D03" w:rsidRPr="00A37D03" w:rsidRDefault="00A37D03" w:rsidP="00A37D03">
            <w:pPr>
              <w:spacing w:line="259" w:lineRule="auto"/>
              <w:rPr>
                <w:iCs/>
                <w:u w:val="single"/>
              </w:rPr>
            </w:pPr>
            <w:r w:rsidRPr="00A37D03">
              <w:rPr>
                <w:color w:val="000000"/>
                <w:sz w:val="22"/>
                <w:szCs w:val="22"/>
              </w:rPr>
              <w:t>0.22</w:t>
            </w:r>
          </w:p>
        </w:tc>
        <w:tc>
          <w:tcPr>
            <w:tcW w:w="2097" w:type="dxa"/>
            <w:vAlign w:val="bottom"/>
          </w:tcPr>
          <w:p w14:paraId="7824877A" w14:textId="2E1C3641" w:rsidR="00A37D03" w:rsidRPr="00A37D03" w:rsidRDefault="00A37D03" w:rsidP="00A37D03">
            <w:pPr>
              <w:spacing w:line="259" w:lineRule="auto"/>
              <w:rPr>
                <w:iCs/>
                <w:u w:val="single"/>
              </w:rPr>
            </w:pPr>
            <w:r w:rsidRPr="00A37D03">
              <w:rPr>
                <w:color w:val="000000"/>
                <w:sz w:val="22"/>
                <w:szCs w:val="22"/>
              </w:rPr>
              <w:t>9.26E-02</w:t>
            </w:r>
          </w:p>
        </w:tc>
      </w:tr>
      <w:tr w:rsidR="00A37D03" w14:paraId="4326DE0D" w14:textId="77777777" w:rsidTr="002249DF">
        <w:tc>
          <w:tcPr>
            <w:tcW w:w="2590" w:type="dxa"/>
            <w:vAlign w:val="bottom"/>
          </w:tcPr>
          <w:p w14:paraId="20504460" w14:textId="0B5A1CA8" w:rsidR="00A37D03" w:rsidRPr="00A37D03" w:rsidRDefault="00A37D03" w:rsidP="00A37D03">
            <w:pPr>
              <w:spacing w:line="259" w:lineRule="auto"/>
              <w:rPr>
                <w:iCs/>
                <w:u w:val="single"/>
              </w:rPr>
            </w:pPr>
            <w:r w:rsidRPr="00A37D03">
              <w:rPr>
                <w:color w:val="000000"/>
                <w:sz w:val="22"/>
                <w:szCs w:val="22"/>
              </w:rPr>
              <w:t>NMOR-NMEA</w:t>
            </w:r>
          </w:p>
        </w:tc>
        <w:tc>
          <w:tcPr>
            <w:tcW w:w="1292" w:type="dxa"/>
            <w:vAlign w:val="bottom"/>
          </w:tcPr>
          <w:p w14:paraId="425BE34D" w14:textId="1B09FF9F" w:rsidR="00A37D03" w:rsidRPr="00A37D03" w:rsidRDefault="00A37D03" w:rsidP="00A37D03">
            <w:pPr>
              <w:spacing w:line="259" w:lineRule="auto"/>
              <w:rPr>
                <w:iCs/>
                <w:u w:val="single"/>
              </w:rPr>
            </w:pPr>
            <w:r w:rsidRPr="00A37D03">
              <w:rPr>
                <w:color w:val="000000"/>
                <w:sz w:val="22"/>
                <w:szCs w:val="22"/>
              </w:rPr>
              <w:t>0.14</w:t>
            </w:r>
          </w:p>
        </w:tc>
        <w:tc>
          <w:tcPr>
            <w:tcW w:w="2863" w:type="dxa"/>
            <w:vAlign w:val="bottom"/>
          </w:tcPr>
          <w:p w14:paraId="5A2BE54D" w14:textId="69A03F24"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61089D21" w14:textId="43A333C0" w:rsidR="00A37D03" w:rsidRPr="00A37D03" w:rsidRDefault="00A37D03" w:rsidP="00A37D03">
            <w:pPr>
              <w:spacing w:line="259" w:lineRule="auto"/>
              <w:rPr>
                <w:iCs/>
                <w:u w:val="single"/>
              </w:rPr>
            </w:pPr>
            <w:r w:rsidRPr="00A37D03">
              <w:rPr>
                <w:color w:val="000000"/>
                <w:sz w:val="22"/>
                <w:szCs w:val="22"/>
              </w:rPr>
              <w:t>0.25</w:t>
            </w:r>
          </w:p>
        </w:tc>
        <w:tc>
          <w:tcPr>
            <w:tcW w:w="2097" w:type="dxa"/>
            <w:vAlign w:val="bottom"/>
          </w:tcPr>
          <w:p w14:paraId="2280D2E2" w14:textId="67052743" w:rsidR="00A37D03" w:rsidRPr="00A37D03" w:rsidRDefault="00A37D03" w:rsidP="00A37D03">
            <w:pPr>
              <w:spacing w:line="259" w:lineRule="auto"/>
              <w:rPr>
                <w:iCs/>
                <w:u w:val="single"/>
              </w:rPr>
            </w:pPr>
            <w:r w:rsidRPr="00A37D03">
              <w:rPr>
                <w:color w:val="000000"/>
                <w:sz w:val="22"/>
                <w:szCs w:val="22"/>
              </w:rPr>
              <w:t>4.66E-03</w:t>
            </w:r>
          </w:p>
        </w:tc>
      </w:tr>
      <w:tr w:rsidR="00A37D03" w14:paraId="2E977ECC" w14:textId="77777777" w:rsidTr="002249DF">
        <w:tc>
          <w:tcPr>
            <w:tcW w:w="2590" w:type="dxa"/>
            <w:vAlign w:val="bottom"/>
          </w:tcPr>
          <w:p w14:paraId="45216A2B" w14:textId="4BC01F5D" w:rsidR="00A37D03" w:rsidRPr="00A37D03" w:rsidRDefault="00A37D03" w:rsidP="00A37D03">
            <w:pPr>
              <w:spacing w:line="259" w:lineRule="auto"/>
              <w:rPr>
                <w:iCs/>
                <w:u w:val="single"/>
              </w:rPr>
            </w:pPr>
            <w:r w:rsidRPr="00A37D03">
              <w:rPr>
                <w:color w:val="000000"/>
                <w:sz w:val="22"/>
                <w:szCs w:val="22"/>
              </w:rPr>
              <w:t>NPIP-NMEA</w:t>
            </w:r>
          </w:p>
        </w:tc>
        <w:tc>
          <w:tcPr>
            <w:tcW w:w="1292" w:type="dxa"/>
            <w:vAlign w:val="bottom"/>
          </w:tcPr>
          <w:p w14:paraId="2DF2DE78" w14:textId="24800D73" w:rsidR="00A37D03" w:rsidRPr="00A37D03" w:rsidRDefault="00A37D03" w:rsidP="00A37D03">
            <w:pPr>
              <w:spacing w:line="259" w:lineRule="auto"/>
              <w:rPr>
                <w:iCs/>
                <w:u w:val="single"/>
              </w:rPr>
            </w:pPr>
            <w:r w:rsidRPr="00A37D03">
              <w:rPr>
                <w:color w:val="000000"/>
                <w:sz w:val="22"/>
                <w:szCs w:val="22"/>
              </w:rPr>
              <w:t>0.08</w:t>
            </w:r>
          </w:p>
        </w:tc>
        <w:tc>
          <w:tcPr>
            <w:tcW w:w="2863" w:type="dxa"/>
            <w:vAlign w:val="bottom"/>
          </w:tcPr>
          <w:p w14:paraId="594D7C2E" w14:textId="5F90C65F" w:rsidR="00A37D03" w:rsidRPr="00A37D03" w:rsidRDefault="00A37D03" w:rsidP="00A37D03">
            <w:pPr>
              <w:spacing w:line="259" w:lineRule="auto"/>
              <w:rPr>
                <w:iCs/>
                <w:u w:val="single"/>
              </w:rPr>
            </w:pPr>
            <w:r w:rsidRPr="00A37D03">
              <w:rPr>
                <w:color w:val="000000"/>
                <w:sz w:val="22"/>
                <w:szCs w:val="22"/>
              </w:rPr>
              <w:t>-0.03</w:t>
            </w:r>
          </w:p>
        </w:tc>
        <w:tc>
          <w:tcPr>
            <w:tcW w:w="2790" w:type="dxa"/>
            <w:vAlign w:val="bottom"/>
          </w:tcPr>
          <w:p w14:paraId="0CA1E1B5" w14:textId="5017234C" w:rsidR="00A37D03" w:rsidRPr="00A37D03" w:rsidRDefault="00A37D03" w:rsidP="00A37D03">
            <w:pPr>
              <w:spacing w:line="259" w:lineRule="auto"/>
              <w:rPr>
                <w:iCs/>
                <w:u w:val="single"/>
              </w:rPr>
            </w:pPr>
            <w:r w:rsidRPr="00A37D03">
              <w:rPr>
                <w:color w:val="000000"/>
                <w:sz w:val="22"/>
                <w:szCs w:val="22"/>
              </w:rPr>
              <w:t>0.19</w:t>
            </w:r>
          </w:p>
        </w:tc>
        <w:tc>
          <w:tcPr>
            <w:tcW w:w="2097" w:type="dxa"/>
            <w:vAlign w:val="bottom"/>
          </w:tcPr>
          <w:p w14:paraId="395C8CEF" w14:textId="22B1ECF5" w:rsidR="00A37D03" w:rsidRPr="00A37D03" w:rsidRDefault="00A37D03" w:rsidP="00A37D03">
            <w:pPr>
              <w:spacing w:line="259" w:lineRule="auto"/>
              <w:rPr>
                <w:iCs/>
                <w:u w:val="single"/>
              </w:rPr>
            </w:pPr>
            <w:r w:rsidRPr="00A37D03">
              <w:rPr>
                <w:color w:val="000000"/>
                <w:sz w:val="22"/>
                <w:szCs w:val="22"/>
              </w:rPr>
              <w:t>3.67E-01</w:t>
            </w:r>
          </w:p>
        </w:tc>
      </w:tr>
      <w:tr w:rsidR="00A37D03" w14:paraId="48D87EA1" w14:textId="77777777" w:rsidTr="002249DF">
        <w:tc>
          <w:tcPr>
            <w:tcW w:w="2590" w:type="dxa"/>
            <w:vAlign w:val="bottom"/>
          </w:tcPr>
          <w:p w14:paraId="04E82703" w14:textId="1EDC3E62" w:rsidR="00A37D03" w:rsidRPr="00A37D03" w:rsidRDefault="00A37D03" w:rsidP="00A37D03">
            <w:pPr>
              <w:spacing w:line="259" w:lineRule="auto"/>
              <w:rPr>
                <w:iCs/>
                <w:u w:val="single"/>
              </w:rPr>
            </w:pPr>
            <w:r w:rsidRPr="00A37D03">
              <w:rPr>
                <w:color w:val="000000"/>
                <w:sz w:val="22"/>
                <w:szCs w:val="22"/>
              </w:rPr>
              <w:t>NPYR-NMEA</w:t>
            </w:r>
          </w:p>
        </w:tc>
        <w:tc>
          <w:tcPr>
            <w:tcW w:w="1292" w:type="dxa"/>
            <w:vAlign w:val="bottom"/>
          </w:tcPr>
          <w:p w14:paraId="592D5BD4" w14:textId="0252051B" w:rsidR="00A37D03" w:rsidRPr="00A37D03" w:rsidRDefault="00A37D03" w:rsidP="00A37D03">
            <w:pPr>
              <w:spacing w:line="259" w:lineRule="auto"/>
              <w:rPr>
                <w:iCs/>
                <w:u w:val="single"/>
              </w:rPr>
            </w:pPr>
            <w:r w:rsidRPr="00A37D03">
              <w:rPr>
                <w:color w:val="000000"/>
                <w:sz w:val="22"/>
                <w:szCs w:val="22"/>
              </w:rPr>
              <w:t>0.10</w:t>
            </w:r>
          </w:p>
        </w:tc>
        <w:tc>
          <w:tcPr>
            <w:tcW w:w="2863" w:type="dxa"/>
            <w:vAlign w:val="bottom"/>
          </w:tcPr>
          <w:p w14:paraId="3C28C7A1" w14:textId="1F9A8592" w:rsidR="00A37D03" w:rsidRPr="00A37D03" w:rsidRDefault="00A37D03" w:rsidP="00A37D03">
            <w:pPr>
              <w:spacing w:line="259" w:lineRule="auto"/>
              <w:rPr>
                <w:iCs/>
                <w:u w:val="single"/>
              </w:rPr>
            </w:pPr>
            <w:r w:rsidRPr="00A37D03">
              <w:rPr>
                <w:color w:val="000000"/>
                <w:sz w:val="22"/>
                <w:szCs w:val="22"/>
              </w:rPr>
              <w:t>-0.01</w:t>
            </w:r>
          </w:p>
        </w:tc>
        <w:tc>
          <w:tcPr>
            <w:tcW w:w="2790" w:type="dxa"/>
            <w:vAlign w:val="bottom"/>
          </w:tcPr>
          <w:p w14:paraId="037F4FBF" w14:textId="060304B1" w:rsidR="00A37D03" w:rsidRPr="00A37D03" w:rsidRDefault="00A37D03" w:rsidP="00A37D03">
            <w:pPr>
              <w:spacing w:line="259" w:lineRule="auto"/>
              <w:rPr>
                <w:iCs/>
                <w:u w:val="single"/>
              </w:rPr>
            </w:pPr>
            <w:r w:rsidRPr="00A37D03">
              <w:rPr>
                <w:color w:val="000000"/>
                <w:sz w:val="22"/>
                <w:szCs w:val="22"/>
              </w:rPr>
              <w:t>0.22</w:t>
            </w:r>
          </w:p>
        </w:tc>
        <w:tc>
          <w:tcPr>
            <w:tcW w:w="2097" w:type="dxa"/>
            <w:vAlign w:val="bottom"/>
          </w:tcPr>
          <w:p w14:paraId="46230736" w14:textId="3CD7ABD4" w:rsidR="00A37D03" w:rsidRPr="00A37D03" w:rsidRDefault="00A37D03" w:rsidP="00A37D03">
            <w:pPr>
              <w:spacing w:line="259" w:lineRule="auto"/>
              <w:rPr>
                <w:iCs/>
                <w:u w:val="single"/>
              </w:rPr>
            </w:pPr>
            <w:r w:rsidRPr="00A37D03">
              <w:rPr>
                <w:color w:val="000000"/>
                <w:sz w:val="22"/>
                <w:szCs w:val="22"/>
              </w:rPr>
              <w:t>9.34E-02</w:t>
            </w:r>
          </w:p>
        </w:tc>
      </w:tr>
      <w:tr w:rsidR="00A37D03" w14:paraId="727F6E0A" w14:textId="77777777" w:rsidTr="002249DF">
        <w:tc>
          <w:tcPr>
            <w:tcW w:w="2590" w:type="dxa"/>
            <w:vAlign w:val="bottom"/>
          </w:tcPr>
          <w:p w14:paraId="347EC26D" w14:textId="38E7C054" w:rsidR="00A37D03" w:rsidRPr="00A37D03" w:rsidRDefault="00A37D03" w:rsidP="00A37D03">
            <w:pPr>
              <w:spacing w:line="259" w:lineRule="auto"/>
              <w:rPr>
                <w:iCs/>
                <w:u w:val="single"/>
              </w:rPr>
            </w:pPr>
            <w:r w:rsidRPr="00A37D03">
              <w:rPr>
                <w:color w:val="000000"/>
                <w:sz w:val="22"/>
                <w:szCs w:val="22"/>
              </w:rPr>
              <w:t>NPIP-NMOR</w:t>
            </w:r>
          </w:p>
        </w:tc>
        <w:tc>
          <w:tcPr>
            <w:tcW w:w="1292" w:type="dxa"/>
            <w:vAlign w:val="bottom"/>
          </w:tcPr>
          <w:p w14:paraId="7DF5A490" w14:textId="2DCA27F7" w:rsidR="00A37D03" w:rsidRPr="00A37D03" w:rsidRDefault="00A37D03" w:rsidP="00A37D03">
            <w:pPr>
              <w:spacing w:line="259" w:lineRule="auto"/>
              <w:rPr>
                <w:iCs/>
                <w:u w:val="single"/>
              </w:rPr>
            </w:pPr>
            <w:r w:rsidRPr="00A37D03">
              <w:rPr>
                <w:color w:val="000000"/>
                <w:sz w:val="22"/>
                <w:szCs w:val="22"/>
              </w:rPr>
              <w:t>-0.06</w:t>
            </w:r>
          </w:p>
        </w:tc>
        <w:tc>
          <w:tcPr>
            <w:tcW w:w="2863" w:type="dxa"/>
            <w:vAlign w:val="bottom"/>
          </w:tcPr>
          <w:p w14:paraId="53B727C4" w14:textId="3F6BF337" w:rsidR="00A37D03" w:rsidRPr="00A37D03" w:rsidRDefault="00A37D03" w:rsidP="00A37D03">
            <w:pPr>
              <w:spacing w:line="259" w:lineRule="auto"/>
              <w:rPr>
                <w:iCs/>
                <w:u w:val="single"/>
              </w:rPr>
            </w:pPr>
            <w:r w:rsidRPr="00A37D03">
              <w:rPr>
                <w:color w:val="000000"/>
                <w:sz w:val="22"/>
                <w:szCs w:val="22"/>
              </w:rPr>
              <w:t>-0.17</w:t>
            </w:r>
          </w:p>
        </w:tc>
        <w:tc>
          <w:tcPr>
            <w:tcW w:w="2790" w:type="dxa"/>
            <w:vAlign w:val="bottom"/>
          </w:tcPr>
          <w:p w14:paraId="347D62FF" w14:textId="2B5E5F92" w:rsidR="00A37D03" w:rsidRPr="00A37D03" w:rsidRDefault="00A37D03" w:rsidP="00A37D03">
            <w:pPr>
              <w:spacing w:line="259" w:lineRule="auto"/>
              <w:rPr>
                <w:iCs/>
                <w:u w:val="single"/>
              </w:rPr>
            </w:pPr>
            <w:r w:rsidRPr="00A37D03">
              <w:rPr>
                <w:color w:val="000000"/>
                <w:sz w:val="22"/>
                <w:szCs w:val="22"/>
              </w:rPr>
              <w:t>0.05</w:t>
            </w:r>
          </w:p>
        </w:tc>
        <w:tc>
          <w:tcPr>
            <w:tcW w:w="2097" w:type="dxa"/>
            <w:vAlign w:val="bottom"/>
          </w:tcPr>
          <w:p w14:paraId="494B8D7A" w14:textId="5E852EAB" w:rsidR="00A37D03" w:rsidRPr="00A37D03" w:rsidRDefault="00A37D03" w:rsidP="00A37D03">
            <w:pPr>
              <w:spacing w:line="259" w:lineRule="auto"/>
              <w:rPr>
                <w:iCs/>
                <w:u w:val="single"/>
              </w:rPr>
            </w:pPr>
            <w:r w:rsidRPr="00A37D03">
              <w:rPr>
                <w:color w:val="000000"/>
                <w:sz w:val="22"/>
                <w:szCs w:val="22"/>
              </w:rPr>
              <w:t>7.38E-01</w:t>
            </w:r>
          </w:p>
        </w:tc>
      </w:tr>
      <w:tr w:rsidR="00A37D03" w14:paraId="125014EA" w14:textId="77777777" w:rsidTr="002249DF">
        <w:tc>
          <w:tcPr>
            <w:tcW w:w="2590" w:type="dxa"/>
            <w:vAlign w:val="bottom"/>
          </w:tcPr>
          <w:p w14:paraId="1DAD64FB" w14:textId="365C2CAA" w:rsidR="00A37D03" w:rsidRPr="00A37D03" w:rsidRDefault="00A37D03" w:rsidP="00A37D03">
            <w:pPr>
              <w:spacing w:line="259" w:lineRule="auto"/>
              <w:rPr>
                <w:iCs/>
                <w:u w:val="single"/>
              </w:rPr>
            </w:pPr>
            <w:r w:rsidRPr="00A37D03">
              <w:rPr>
                <w:color w:val="000000"/>
                <w:sz w:val="22"/>
                <w:szCs w:val="22"/>
              </w:rPr>
              <w:t>NPYR-NMOR</w:t>
            </w:r>
          </w:p>
        </w:tc>
        <w:tc>
          <w:tcPr>
            <w:tcW w:w="1292" w:type="dxa"/>
            <w:vAlign w:val="bottom"/>
          </w:tcPr>
          <w:p w14:paraId="2007A1AA" w14:textId="092A47BC" w:rsidR="00A37D03" w:rsidRPr="00A37D03" w:rsidRDefault="00A37D03" w:rsidP="00A37D03">
            <w:pPr>
              <w:spacing w:line="259" w:lineRule="auto"/>
              <w:rPr>
                <w:iCs/>
                <w:u w:val="single"/>
              </w:rPr>
            </w:pPr>
            <w:r w:rsidRPr="00A37D03">
              <w:rPr>
                <w:color w:val="000000"/>
                <w:sz w:val="22"/>
                <w:szCs w:val="22"/>
              </w:rPr>
              <w:t>-0.04</w:t>
            </w:r>
          </w:p>
        </w:tc>
        <w:tc>
          <w:tcPr>
            <w:tcW w:w="2863" w:type="dxa"/>
            <w:vAlign w:val="bottom"/>
          </w:tcPr>
          <w:p w14:paraId="5FD1BE3D" w14:textId="360E9FD6" w:rsidR="00A37D03" w:rsidRPr="00A37D03" w:rsidRDefault="00A37D03" w:rsidP="00A37D03">
            <w:pPr>
              <w:spacing w:line="259" w:lineRule="auto"/>
              <w:rPr>
                <w:iCs/>
                <w:u w:val="single"/>
              </w:rPr>
            </w:pPr>
            <w:r w:rsidRPr="00A37D03">
              <w:rPr>
                <w:color w:val="000000"/>
                <w:sz w:val="22"/>
                <w:szCs w:val="22"/>
              </w:rPr>
              <w:t>-0.15</w:t>
            </w:r>
          </w:p>
        </w:tc>
        <w:tc>
          <w:tcPr>
            <w:tcW w:w="2790" w:type="dxa"/>
            <w:vAlign w:val="bottom"/>
          </w:tcPr>
          <w:p w14:paraId="0C7C0EF1" w14:textId="6A16927B" w:rsidR="00A37D03" w:rsidRPr="00A37D03" w:rsidRDefault="00A37D03" w:rsidP="00A37D03">
            <w:pPr>
              <w:spacing w:line="259" w:lineRule="auto"/>
              <w:rPr>
                <w:iCs/>
                <w:u w:val="single"/>
              </w:rPr>
            </w:pPr>
            <w:r w:rsidRPr="00A37D03">
              <w:rPr>
                <w:color w:val="000000"/>
                <w:sz w:val="22"/>
                <w:szCs w:val="22"/>
              </w:rPr>
              <w:t>0.08</w:t>
            </w:r>
          </w:p>
        </w:tc>
        <w:tc>
          <w:tcPr>
            <w:tcW w:w="2097" w:type="dxa"/>
            <w:vAlign w:val="bottom"/>
          </w:tcPr>
          <w:p w14:paraId="0E55F2CB" w14:textId="7EFE6C4B" w:rsidR="00A37D03" w:rsidRPr="00A37D03" w:rsidRDefault="00A37D03" w:rsidP="00A37D03">
            <w:pPr>
              <w:spacing w:line="259" w:lineRule="auto"/>
              <w:rPr>
                <w:iCs/>
                <w:u w:val="single"/>
              </w:rPr>
            </w:pPr>
            <w:r w:rsidRPr="00A37D03">
              <w:rPr>
                <w:color w:val="000000"/>
                <w:sz w:val="22"/>
                <w:szCs w:val="22"/>
              </w:rPr>
              <w:t>9.78E-01</w:t>
            </w:r>
          </w:p>
        </w:tc>
      </w:tr>
      <w:tr w:rsidR="00A37D03" w14:paraId="34646273" w14:textId="77777777" w:rsidTr="002249DF">
        <w:tc>
          <w:tcPr>
            <w:tcW w:w="2590" w:type="dxa"/>
            <w:vAlign w:val="bottom"/>
          </w:tcPr>
          <w:p w14:paraId="253F0D35" w14:textId="018D83DE" w:rsidR="00A37D03" w:rsidRPr="00A37D03" w:rsidRDefault="00A37D03" w:rsidP="00A37D03">
            <w:pPr>
              <w:spacing w:line="259" w:lineRule="auto"/>
              <w:rPr>
                <w:iCs/>
                <w:u w:val="single"/>
              </w:rPr>
            </w:pPr>
            <w:r w:rsidRPr="00A37D03">
              <w:rPr>
                <w:color w:val="000000"/>
                <w:sz w:val="22"/>
                <w:szCs w:val="22"/>
              </w:rPr>
              <w:t>NPYR-NPIP</w:t>
            </w:r>
          </w:p>
        </w:tc>
        <w:tc>
          <w:tcPr>
            <w:tcW w:w="1292" w:type="dxa"/>
            <w:vAlign w:val="bottom"/>
          </w:tcPr>
          <w:p w14:paraId="7EEA6691" w14:textId="2D0890A0" w:rsidR="00A37D03" w:rsidRPr="00A37D03" w:rsidRDefault="00A37D03" w:rsidP="00A37D03">
            <w:pPr>
              <w:spacing w:line="259" w:lineRule="auto"/>
              <w:rPr>
                <w:iCs/>
                <w:u w:val="single"/>
              </w:rPr>
            </w:pPr>
            <w:r w:rsidRPr="00A37D03">
              <w:rPr>
                <w:color w:val="000000"/>
                <w:sz w:val="22"/>
                <w:szCs w:val="22"/>
              </w:rPr>
              <w:t>0.02</w:t>
            </w:r>
          </w:p>
        </w:tc>
        <w:tc>
          <w:tcPr>
            <w:tcW w:w="2863" w:type="dxa"/>
            <w:vAlign w:val="bottom"/>
          </w:tcPr>
          <w:p w14:paraId="016DD159" w14:textId="3CA10DB6" w:rsidR="00A37D03" w:rsidRPr="00A37D03" w:rsidRDefault="00A37D03" w:rsidP="00A37D03">
            <w:pPr>
              <w:spacing w:line="259" w:lineRule="auto"/>
              <w:rPr>
                <w:iCs/>
                <w:u w:val="single"/>
              </w:rPr>
            </w:pPr>
            <w:r w:rsidRPr="00A37D03">
              <w:rPr>
                <w:color w:val="000000"/>
                <w:sz w:val="22"/>
                <w:szCs w:val="22"/>
              </w:rPr>
              <w:t>-0.09</w:t>
            </w:r>
          </w:p>
        </w:tc>
        <w:tc>
          <w:tcPr>
            <w:tcW w:w="2790" w:type="dxa"/>
            <w:vAlign w:val="bottom"/>
          </w:tcPr>
          <w:p w14:paraId="6D0502CB" w14:textId="0997DE51" w:rsidR="00A37D03" w:rsidRPr="00A37D03" w:rsidRDefault="00A37D03" w:rsidP="00A37D03">
            <w:pPr>
              <w:spacing w:line="259" w:lineRule="auto"/>
              <w:rPr>
                <w:iCs/>
                <w:u w:val="single"/>
              </w:rPr>
            </w:pPr>
            <w:r w:rsidRPr="00A37D03">
              <w:rPr>
                <w:color w:val="000000"/>
                <w:sz w:val="22"/>
                <w:szCs w:val="22"/>
              </w:rPr>
              <w:t>0.14</w:t>
            </w:r>
          </w:p>
        </w:tc>
        <w:tc>
          <w:tcPr>
            <w:tcW w:w="2097" w:type="dxa"/>
            <w:vAlign w:val="bottom"/>
          </w:tcPr>
          <w:p w14:paraId="7449202D" w14:textId="22388778" w:rsidR="00A37D03" w:rsidRPr="00A37D03" w:rsidRDefault="00A37D03" w:rsidP="00A37D03">
            <w:pPr>
              <w:spacing w:line="259" w:lineRule="auto"/>
              <w:rPr>
                <w:iCs/>
                <w:u w:val="single"/>
              </w:rPr>
            </w:pPr>
            <w:r w:rsidRPr="00A37D03">
              <w:rPr>
                <w:color w:val="000000"/>
                <w:sz w:val="22"/>
                <w:szCs w:val="22"/>
              </w:rPr>
              <w:t>9.98E-01</w:t>
            </w:r>
          </w:p>
        </w:tc>
      </w:tr>
    </w:tbl>
    <w:p w14:paraId="4F53423A" w14:textId="31CFBF5E" w:rsidR="009F3759" w:rsidRDefault="009F3759">
      <w:pPr>
        <w:spacing w:line="259" w:lineRule="auto"/>
        <w:rPr>
          <w:iCs/>
          <w:u w:val="single"/>
        </w:rPr>
      </w:pPr>
    </w:p>
    <w:p w14:paraId="09ED4A99" w14:textId="77777777" w:rsidR="009F3759" w:rsidRDefault="009F3759">
      <w:pPr>
        <w:spacing w:line="259" w:lineRule="auto"/>
        <w:rPr>
          <w:iCs/>
          <w:u w:val="single"/>
        </w:rPr>
      </w:pPr>
      <w:r>
        <w:rPr>
          <w:iCs/>
          <w:u w:val="single"/>
        </w:rPr>
        <w:br w:type="page"/>
      </w:r>
    </w:p>
    <w:p w14:paraId="6D3BE861" w14:textId="4C70C486" w:rsidR="00DE5A67" w:rsidRDefault="00503D06" w:rsidP="009F3759">
      <w:pPr>
        <w:pStyle w:val="Heading2"/>
      </w:pPr>
      <w:bookmarkStart w:id="42" w:name="_Toc152751930"/>
      <w:r>
        <w:lastRenderedPageBreak/>
        <w:t>Table A-</w:t>
      </w:r>
      <w:r w:rsidR="002249DF">
        <w:t>8</w:t>
      </w:r>
      <w:r>
        <w:t>. Two-way Analysis of Variance (ANOVA) results for laboratory-fortified blank recovery data</w:t>
      </w:r>
      <w:bookmarkEnd w:id="42"/>
    </w:p>
    <w:tbl>
      <w:tblPr>
        <w:tblStyle w:val="TableGrid"/>
        <w:tblW w:w="0" w:type="auto"/>
        <w:tblLook w:val="04A0" w:firstRow="1" w:lastRow="0" w:firstColumn="1" w:lastColumn="0" w:noHBand="0" w:noVBand="1"/>
      </w:tblPr>
      <w:tblGrid>
        <w:gridCol w:w="1900"/>
        <w:gridCol w:w="1900"/>
        <w:gridCol w:w="1900"/>
        <w:gridCol w:w="1900"/>
        <w:gridCol w:w="1901"/>
        <w:gridCol w:w="1901"/>
      </w:tblGrid>
      <w:tr w:rsidR="00503D06" w14:paraId="61D23F58" w14:textId="77777777" w:rsidTr="00754C01">
        <w:trPr>
          <w:trHeight w:val="407"/>
        </w:trPr>
        <w:tc>
          <w:tcPr>
            <w:tcW w:w="1900" w:type="dxa"/>
            <w:vAlign w:val="bottom"/>
          </w:tcPr>
          <w:p w14:paraId="0F70D962" w14:textId="394FE9A0" w:rsidR="00503D06" w:rsidRPr="00503D06" w:rsidRDefault="00503D06" w:rsidP="00754C01">
            <w:pPr>
              <w:spacing w:line="240" w:lineRule="auto"/>
              <w:rPr>
                <w:b/>
                <w:bCs/>
              </w:rPr>
            </w:pPr>
            <w:r>
              <w:rPr>
                <w:b/>
                <w:bCs/>
                <w:color w:val="000000"/>
              </w:rPr>
              <w:t>Term</w:t>
            </w:r>
          </w:p>
        </w:tc>
        <w:tc>
          <w:tcPr>
            <w:tcW w:w="1900" w:type="dxa"/>
            <w:vAlign w:val="bottom"/>
          </w:tcPr>
          <w:p w14:paraId="775042CA" w14:textId="7685A290" w:rsidR="00503D06" w:rsidRPr="00503D06" w:rsidRDefault="00503D06" w:rsidP="00754C01">
            <w:pPr>
              <w:spacing w:line="240" w:lineRule="auto"/>
              <w:rPr>
                <w:b/>
                <w:bCs/>
              </w:rPr>
            </w:pPr>
            <w:r>
              <w:rPr>
                <w:b/>
                <w:bCs/>
                <w:color w:val="000000"/>
              </w:rPr>
              <w:t>Degrees of freedom</w:t>
            </w:r>
          </w:p>
        </w:tc>
        <w:tc>
          <w:tcPr>
            <w:tcW w:w="1900" w:type="dxa"/>
            <w:vAlign w:val="bottom"/>
          </w:tcPr>
          <w:p w14:paraId="5D1F3671" w14:textId="5CA792F1" w:rsidR="00503D06" w:rsidRPr="00503D06" w:rsidRDefault="00503D06" w:rsidP="00754C01">
            <w:pPr>
              <w:spacing w:line="240" w:lineRule="auto"/>
              <w:rPr>
                <w:b/>
                <w:bCs/>
              </w:rPr>
            </w:pPr>
            <w:r>
              <w:rPr>
                <w:b/>
                <w:bCs/>
                <w:color w:val="000000"/>
              </w:rPr>
              <w:t>Sum of squares</w:t>
            </w:r>
          </w:p>
        </w:tc>
        <w:tc>
          <w:tcPr>
            <w:tcW w:w="1900" w:type="dxa"/>
            <w:vAlign w:val="bottom"/>
          </w:tcPr>
          <w:p w14:paraId="11787F05" w14:textId="26C619F2" w:rsidR="00503D06" w:rsidRPr="00503D06" w:rsidRDefault="00503D06" w:rsidP="00754C01">
            <w:pPr>
              <w:spacing w:line="240" w:lineRule="auto"/>
              <w:rPr>
                <w:b/>
                <w:bCs/>
              </w:rPr>
            </w:pPr>
            <w:r>
              <w:rPr>
                <w:b/>
                <w:bCs/>
                <w:color w:val="000000"/>
              </w:rPr>
              <w:t>Mean sum of squares</w:t>
            </w:r>
          </w:p>
        </w:tc>
        <w:tc>
          <w:tcPr>
            <w:tcW w:w="1901" w:type="dxa"/>
            <w:vAlign w:val="bottom"/>
          </w:tcPr>
          <w:p w14:paraId="56ADA0DB" w14:textId="18E806C2" w:rsidR="00503D06" w:rsidRPr="00503D06" w:rsidRDefault="00503D06" w:rsidP="00754C01">
            <w:pPr>
              <w:spacing w:line="240" w:lineRule="auto"/>
              <w:rPr>
                <w:b/>
                <w:bCs/>
              </w:rPr>
            </w:pPr>
            <w:r>
              <w:rPr>
                <w:b/>
                <w:bCs/>
                <w:color w:val="000000"/>
              </w:rPr>
              <w:t xml:space="preserve">F </w:t>
            </w:r>
            <w:r w:rsidRPr="00503D06">
              <w:rPr>
                <w:b/>
                <w:bCs/>
                <w:color w:val="000000"/>
              </w:rPr>
              <w:t>statistic</w:t>
            </w:r>
          </w:p>
        </w:tc>
        <w:tc>
          <w:tcPr>
            <w:tcW w:w="1901" w:type="dxa"/>
            <w:vAlign w:val="bottom"/>
          </w:tcPr>
          <w:p w14:paraId="5E00DAAE" w14:textId="72EA5826" w:rsidR="00503D06" w:rsidRPr="00503D06" w:rsidRDefault="00503D06" w:rsidP="00754C01">
            <w:pPr>
              <w:spacing w:line="240" w:lineRule="auto"/>
              <w:rPr>
                <w:b/>
                <w:bCs/>
              </w:rPr>
            </w:pPr>
            <w:r>
              <w:rPr>
                <w:b/>
                <w:bCs/>
                <w:i/>
                <w:iCs/>
                <w:color w:val="000000"/>
              </w:rPr>
              <w:t>p value</w:t>
            </w:r>
          </w:p>
        </w:tc>
      </w:tr>
      <w:tr w:rsidR="00503D06" w14:paraId="32A5DE55" w14:textId="77777777" w:rsidTr="00754C01">
        <w:trPr>
          <w:trHeight w:val="214"/>
        </w:trPr>
        <w:tc>
          <w:tcPr>
            <w:tcW w:w="1900" w:type="dxa"/>
            <w:vAlign w:val="bottom"/>
          </w:tcPr>
          <w:p w14:paraId="59D4EFA7" w14:textId="5673657D" w:rsidR="00503D06" w:rsidRPr="00503D06" w:rsidRDefault="00503D06" w:rsidP="00754C01">
            <w:pPr>
              <w:spacing w:line="240" w:lineRule="auto"/>
            </w:pPr>
            <w:r w:rsidRPr="00503D06">
              <w:rPr>
                <w:color w:val="000000"/>
              </w:rPr>
              <w:t>LabID</w:t>
            </w:r>
          </w:p>
        </w:tc>
        <w:tc>
          <w:tcPr>
            <w:tcW w:w="1900" w:type="dxa"/>
            <w:vAlign w:val="bottom"/>
          </w:tcPr>
          <w:p w14:paraId="58FACDF5" w14:textId="240953E3" w:rsidR="00503D06" w:rsidRPr="00503D06" w:rsidRDefault="00503D06" w:rsidP="00754C01">
            <w:pPr>
              <w:spacing w:line="240" w:lineRule="auto"/>
            </w:pPr>
            <w:r w:rsidRPr="00503D06">
              <w:rPr>
                <w:color w:val="000000"/>
              </w:rPr>
              <w:t>4</w:t>
            </w:r>
          </w:p>
        </w:tc>
        <w:tc>
          <w:tcPr>
            <w:tcW w:w="1900" w:type="dxa"/>
            <w:vAlign w:val="bottom"/>
          </w:tcPr>
          <w:p w14:paraId="28BC0640" w14:textId="14E3FF63" w:rsidR="00503D06" w:rsidRPr="00503D06" w:rsidRDefault="00503D06" w:rsidP="00754C01">
            <w:pPr>
              <w:spacing w:line="240" w:lineRule="auto"/>
            </w:pPr>
            <w:r w:rsidRPr="00503D06">
              <w:rPr>
                <w:color w:val="000000"/>
              </w:rPr>
              <w:t>1.34</w:t>
            </w:r>
          </w:p>
        </w:tc>
        <w:tc>
          <w:tcPr>
            <w:tcW w:w="1900" w:type="dxa"/>
            <w:vAlign w:val="bottom"/>
          </w:tcPr>
          <w:p w14:paraId="50487B59" w14:textId="09C93D3A" w:rsidR="00503D06" w:rsidRPr="00503D06" w:rsidRDefault="00503D06" w:rsidP="00754C01">
            <w:pPr>
              <w:spacing w:line="240" w:lineRule="auto"/>
            </w:pPr>
            <w:r w:rsidRPr="00503D06">
              <w:rPr>
                <w:color w:val="000000"/>
              </w:rPr>
              <w:t>0.34</w:t>
            </w:r>
          </w:p>
        </w:tc>
        <w:tc>
          <w:tcPr>
            <w:tcW w:w="1901" w:type="dxa"/>
            <w:vAlign w:val="bottom"/>
          </w:tcPr>
          <w:p w14:paraId="07B0E4B8" w14:textId="083E9FC2" w:rsidR="00503D06" w:rsidRPr="00503D06" w:rsidRDefault="00503D06" w:rsidP="00754C01">
            <w:pPr>
              <w:spacing w:line="240" w:lineRule="auto"/>
            </w:pPr>
            <w:r w:rsidRPr="00503D06">
              <w:rPr>
                <w:color w:val="000000"/>
              </w:rPr>
              <w:t>76.08</w:t>
            </w:r>
          </w:p>
        </w:tc>
        <w:tc>
          <w:tcPr>
            <w:tcW w:w="1901" w:type="dxa"/>
            <w:vAlign w:val="bottom"/>
          </w:tcPr>
          <w:p w14:paraId="28432316" w14:textId="6583861A" w:rsidR="00503D06" w:rsidRPr="00503D06" w:rsidRDefault="00503D06" w:rsidP="00754C01">
            <w:pPr>
              <w:spacing w:line="240" w:lineRule="auto"/>
            </w:pPr>
            <w:r w:rsidRPr="00503D06">
              <w:rPr>
                <w:color w:val="000000"/>
              </w:rPr>
              <w:t>5.16E-36</w:t>
            </w:r>
          </w:p>
        </w:tc>
      </w:tr>
      <w:tr w:rsidR="00503D06" w14:paraId="156A8858" w14:textId="77777777" w:rsidTr="00754C01">
        <w:trPr>
          <w:trHeight w:val="202"/>
        </w:trPr>
        <w:tc>
          <w:tcPr>
            <w:tcW w:w="1900" w:type="dxa"/>
            <w:vAlign w:val="bottom"/>
          </w:tcPr>
          <w:p w14:paraId="204F2677" w14:textId="01BC8F3B" w:rsidR="00503D06" w:rsidRPr="00503D06" w:rsidRDefault="00503D06" w:rsidP="00754C01">
            <w:pPr>
              <w:spacing w:line="240" w:lineRule="auto"/>
            </w:pPr>
            <w:r w:rsidRPr="00503D06">
              <w:rPr>
                <w:color w:val="000000"/>
              </w:rPr>
              <w:t>Analyte</w:t>
            </w:r>
          </w:p>
        </w:tc>
        <w:tc>
          <w:tcPr>
            <w:tcW w:w="1900" w:type="dxa"/>
            <w:vAlign w:val="bottom"/>
          </w:tcPr>
          <w:p w14:paraId="178376EE" w14:textId="39CF809C" w:rsidR="00503D06" w:rsidRPr="00503D06" w:rsidRDefault="00503D06" w:rsidP="00754C01">
            <w:pPr>
              <w:spacing w:line="240" w:lineRule="auto"/>
            </w:pPr>
            <w:r w:rsidRPr="00503D06">
              <w:rPr>
                <w:color w:val="000000"/>
              </w:rPr>
              <w:t>7</w:t>
            </w:r>
          </w:p>
        </w:tc>
        <w:tc>
          <w:tcPr>
            <w:tcW w:w="1900" w:type="dxa"/>
            <w:vAlign w:val="bottom"/>
          </w:tcPr>
          <w:p w14:paraId="297637D1" w14:textId="6885A0A9" w:rsidR="00503D06" w:rsidRPr="00503D06" w:rsidRDefault="00503D06" w:rsidP="00754C01">
            <w:pPr>
              <w:spacing w:line="240" w:lineRule="auto"/>
            </w:pPr>
            <w:r w:rsidRPr="00503D06">
              <w:rPr>
                <w:color w:val="000000"/>
              </w:rPr>
              <w:t>0.63</w:t>
            </w:r>
          </w:p>
        </w:tc>
        <w:tc>
          <w:tcPr>
            <w:tcW w:w="1900" w:type="dxa"/>
            <w:vAlign w:val="bottom"/>
          </w:tcPr>
          <w:p w14:paraId="37481EF9" w14:textId="697168E1" w:rsidR="00503D06" w:rsidRPr="00503D06" w:rsidRDefault="00503D06" w:rsidP="00754C01">
            <w:pPr>
              <w:spacing w:line="240" w:lineRule="auto"/>
            </w:pPr>
            <w:r w:rsidRPr="00503D06">
              <w:rPr>
                <w:color w:val="000000"/>
              </w:rPr>
              <w:t>0.09</w:t>
            </w:r>
          </w:p>
        </w:tc>
        <w:tc>
          <w:tcPr>
            <w:tcW w:w="1901" w:type="dxa"/>
            <w:vAlign w:val="bottom"/>
          </w:tcPr>
          <w:p w14:paraId="64D90C53" w14:textId="3ED178BF" w:rsidR="00503D06" w:rsidRPr="00503D06" w:rsidRDefault="00503D06" w:rsidP="00754C01">
            <w:pPr>
              <w:spacing w:line="240" w:lineRule="auto"/>
            </w:pPr>
            <w:r w:rsidRPr="00503D06">
              <w:rPr>
                <w:color w:val="000000"/>
              </w:rPr>
              <w:t>20.35</w:t>
            </w:r>
          </w:p>
        </w:tc>
        <w:tc>
          <w:tcPr>
            <w:tcW w:w="1901" w:type="dxa"/>
            <w:vAlign w:val="bottom"/>
          </w:tcPr>
          <w:p w14:paraId="75BAAC22" w14:textId="05121EA4" w:rsidR="00503D06" w:rsidRPr="00503D06" w:rsidRDefault="00503D06" w:rsidP="00754C01">
            <w:pPr>
              <w:spacing w:line="240" w:lineRule="auto"/>
            </w:pPr>
            <w:r w:rsidRPr="00503D06">
              <w:rPr>
                <w:color w:val="000000"/>
              </w:rPr>
              <w:t>2.15E-19</w:t>
            </w:r>
          </w:p>
        </w:tc>
      </w:tr>
      <w:tr w:rsidR="00503D06" w14:paraId="398DF476" w14:textId="77777777" w:rsidTr="00754C01">
        <w:trPr>
          <w:trHeight w:val="202"/>
        </w:trPr>
        <w:tc>
          <w:tcPr>
            <w:tcW w:w="1900" w:type="dxa"/>
            <w:vAlign w:val="bottom"/>
          </w:tcPr>
          <w:p w14:paraId="32FD5257" w14:textId="232E3898" w:rsidR="00503D06" w:rsidRPr="00503D06" w:rsidRDefault="00503D06" w:rsidP="00754C01">
            <w:pPr>
              <w:spacing w:line="240" w:lineRule="auto"/>
            </w:pPr>
            <w:r w:rsidRPr="00503D06">
              <w:rPr>
                <w:color w:val="000000"/>
              </w:rPr>
              <w:t>LabID:Analyte</w:t>
            </w:r>
          </w:p>
        </w:tc>
        <w:tc>
          <w:tcPr>
            <w:tcW w:w="1900" w:type="dxa"/>
            <w:vAlign w:val="bottom"/>
          </w:tcPr>
          <w:p w14:paraId="3B4C9A30" w14:textId="3F3DEFD8" w:rsidR="00503D06" w:rsidRPr="00503D06" w:rsidRDefault="00503D06" w:rsidP="00754C01">
            <w:pPr>
              <w:spacing w:line="240" w:lineRule="auto"/>
            </w:pPr>
            <w:r w:rsidRPr="00503D06">
              <w:rPr>
                <w:color w:val="000000"/>
              </w:rPr>
              <w:t>28</w:t>
            </w:r>
          </w:p>
        </w:tc>
        <w:tc>
          <w:tcPr>
            <w:tcW w:w="1900" w:type="dxa"/>
            <w:vAlign w:val="bottom"/>
          </w:tcPr>
          <w:p w14:paraId="04C40154" w14:textId="4626F607" w:rsidR="00503D06" w:rsidRPr="00503D06" w:rsidRDefault="00503D06" w:rsidP="00754C01">
            <w:pPr>
              <w:spacing w:line="240" w:lineRule="auto"/>
            </w:pPr>
            <w:r w:rsidRPr="00503D06">
              <w:rPr>
                <w:color w:val="000000"/>
              </w:rPr>
              <w:t>1.20</w:t>
            </w:r>
          </w:p>
        </w:tc>
        <w:tc>
          <w:tcPr>
            <w:tcW w:w="1900" w:type="dxa"/>
            <w:vAlign w:val="bottom"/>
          </w:tcPr>
          <w:p w14:paraId="6E73977B" w14:textId="5FB94C19" w:rsidR="00503D06" w:rsidRPr="00503D06" w:rsidRDefault="00503D06" w:rsidP="00754C01">
            <w:pPr>
              <w:spacing w:line="240" w:lineRule="auto"/>
            </w:pPr>
            <w:r w:rsidRPr="00503D06">
              <w:rPr>
                <w:color w:val="000000"/>
              </w:rPr>
              <w:t>0.04</w:t>
            </w:r>
          </w:p>
        </w:tc>
        <w:tc>
          <w:tcPr>
            <w:tcW w:w="1901" w:type="dxa"/>
            <w:vAlign w:val="bottom"/>
          </w:tcPr>
          <w:p w14:paraId="63872AB7" w14:textId="62A947F3" w:rsidR="00503D06" w:rsidRPr="00503D06" w:rsidRDefault="00503D06" w:rsidP="00754C01">
            <w:pPr>
              <w:spacing w:line="240" w:lineRule="auto"/>
            </w:pPr>
            <w:r w:rsidRPr="00503D06">
              <w:rPr>
                <w:color w:val="000000"/>
              </w:rPr>
              <w:t>9.74</w:t>
            </w:r>
          </w:p>
        </w:tc>
        <w:tc>
          <w:tcPr>
            <w:tcW w:w="1901" w:type="dxa"/>
            <w:vAlign w:val="bottom"/>
          </w:tcPr>
          <w:p w14:paraId="537E9103" w14:textId="133A328F" w:rsidR="00503D06" w:rsidRPr="00503D06" w:rsidRDefault="00503D06" w:rsidP="00754C01">
            <w:pPr>
              <w:spacing w:line="240" w:lineRule="auto"/>
            </w:pPr>
            <w:r w:rsidRPr="00503D06">
              <w:rPr>
                <w:color w:val="000000"/>
              </w:rPr>
              <w:t>1.89E-22</w:t>
            </w:r>
          </w:p>
        </w:tc>
      </w:tr>
      <w:tr w:rsidR="00503D06" w14:paraId="103DD08C" w14:textId="77777777" w:rsidTr="00754C01">
        <w:trPr>
          <w:trHeight w:val="191"/>
        </w:trPr>
        <w:tc>
          <w:tcPr>
            <w:tcW w:w="1900" w:type="dxa"/>
            <w:vAlign w:val="bottom"/>
          </w:tcPr>
          <w:p w14:paraId="15E81A94" w14:textId="3AB26666" w:rsidR="00503D06" w:rsidRPr="00503D06" w:rsidRDefault="00503D06" w:rsidP="00754C01">
            <w:pPr>
              <w:spacing w:line="240" w:lineRule="auto"/>
            </w:pPr>
            <w:r w:rsidRPr="00503D06">
              <w:rPr>
                <w:color w:val="000000"/>
              </w:rPr>
              <w:t>Residuals</w:t>
            </w:r>
          </w:p>
        </w:tc>
        <w:tc>
          <w:tcPr>
            <w:tcW w:w="1900" w:type="dxa"/>
            <w:vAlign w:val="bottom"/>
          </w:tcPr>
          <w:p w14:paraId="04504CBA" w14:textId="690F37B6" w:rsidR="00503D06" w:rsidRPr="00503D06" w:rsidRDefault="00503D06" w:rsidP="00754C01">
            <w:pPr>
              <w:spacing w:line="240" w:lineRule="auto"/>
            </w:pPr>
            <w:r w:rsidRPr="00503D06">
              <w:rPr>
                <w:color w:val="000000"/>
              </w:rPr>
              <w:t>160</w:t>
            </w:r>
          </w:p>
        </w:tc>
        <w:tc>
          <w:tcPr>
            <w:tcW w:w="1900" w:type="dxa"/>
            <w:vAlign w:val="bottom"/>
          </w:tcPr>
          <w:p w14:paraId="179C2E73" w14:textId="07D92719" w:rsidR="00503D06" w:rsidRPr="00503D06" w:rsidRDefault="00503D06" w:rsidP="00754C01">
            <w:pPr>
              <w:spacing w:line="240" w:lineRule="auto"/>
            </w:pPr>
            <w:r w:rsidRPr="00503D06">
              <w:rPr>
                <w:color w:val="000000"/>
              </w:rPr>
              <w:t>0.70</w:t>
            </w:r>
          </w:p>
        </w:tc>
        <w:tc>
          <w:tcPr>
            <w:tcW w:w="1900" w:type="dxa"/>
            <w:vAlign w:val="bottom"/>
          </w:tcPr>
          <w:p w14:paraId="5DAEB210" w14:textId="30BDA5BA" w:rsidR="00503D06" w:rsidRPr="00503D06" w:rsidRDefault="00503D06" w:rsidP="00754C01">
            <w:pPr>
              <w:spacing w:line="240" w:lineRule="auto"/>
            </w:pPr>
            <w:r w:rsidRPr="00503D06">
              <w:rPr>
                <w:color w:val="000000"/>
              </w:rPr>
              <w:t>0.00</w:t>
            </w:r>
          </w:p>
        </w:tc>
        <w:tc>
          <w:tcPr>
            <w:tcW w:w="1901" w:type="dxa"/>
            <w:vAlign w:val="bottom"/>
          </w:tcPr>
          <w:p w14:paraId="11F20A2C" w14:textId="768B9A86" w:rsidR="00503D06" w:rsidRPr="00503D06" w:rsidRDefault="00503D06" w:rsidP="00754C01">
            <w:pPr>
              <w:spacing w:line="240" w:lineRule="auto"/>
            </w:pPr>
            <w:r w:rsidRPr="00503D06">
              <w:rPr>
                <w:color w:val="000000"/>
              </w:rPr>
              <w:t>NA</w:t>
            </w:r>
          </w:p>
        </w:tc>
        <w:tc>
          <w:tcPr>
            <w:tcW w:w="1901" w:type="dxa"/>
            <w:vAlign w:val="bottom"/>
          </w:tcPr>
          <w:p w14:paraId="0D7D0537" w14:textId="64B3EB3B" w:rsidR="00503D06" w:rsidRPr="00503D06" w:rsidRDefault="00503D06" w:rsidP="00754C01">
            <w:pPr>
              <w:spacing w:line="240" w:lineRule="auto"/>
            </w:pPr>
            <w:r w:rsidRPr="00503D06">
              <w:rPr>
                <w:color w:val="000000"/>
              </w:rPr>
              <w:t>NA</w:t>
            </w:r>
          </w:p>
        </w:tc>
      </w:tr>
    </w:tbl>
    <w:p w14:paraId="3FD626F5" w14:textId="77777777" w:rsidR="009F3759" w:rsidRDefault="009F3759" w:rsidP="009F3759"/>
    <w:p w14:paraId="0107A4E2" w14:textId="140285DD" w:rsidR="004E4F4F" w:rsidRPr="002249DF" w:rsidRDefault="004E4F4F" w:rsidP="009F3759">
      <w:pPr>
        <w:pStyle w:val="Heading2"/>
      </w:pPr>
      <w:bookmarkStart w:id="43" w:name="_Toc152751931"/>
      <w:r>
        <w:t xml:space="preserve">Table A-9. Tukey’s Honest Significant Difference </w:t>
      </w:r>
      <w:r>
        <w:rPr>
          <w:i/>
        </w:rPr>
        <w:t xml:space="preserve">post-hoc </w:t>
      </w:r>
      <w:r>
        <w:t xml:space="preserve">tests for laboratory-fortified blank recovery data across </w:t>
      </w:r>
      <w:r w:rsidR="009F3759">
        <w:t xml:space="preserve">all analytes by </w:t>
      </w:r>
      <w:r>
        <w:t>laborator</w:t>
      </w:r>
      <w:r w:rsidR="009F3759">
        <w:t>y</w:t>
      </w:r>
      <w:bookmarkEnd w:id="43"/>
    </w:p>
    <w:tbl>
      <w:tblPr>
        <w:tblStyle w:val="TableGrid"/>
        <w:tblW w:w="0" w:type="auto"/>
        <w:tblLook w:val="04A0" w:firstRow="1" w:lastRow="0" w:firstColumn="1" w:lastColumn="0" w:noHBand="0" w:noVBand="1"/>
      </w:tblPr>
      <w:tblGrid>
        <w:gridCol w:w="1525"/>
        <w:gridCol w:w="1980"/>
        <w:gridCol w:w="3240"/>
        <w:gridCol w:w="2970"/>
        <w:gridCol w:w="2070"/>
      </w:tblGrid>
      <w:tr w:rsidR="00EA6EE7" w14:paraId="214EC901" w14:textId="77777777" w:rsidTr="004E4F4F">
        <w:tc>
          <w:tcPr>
            <w:tcW w:w="1525" w:type="dxa"/>
            <w:vAlign w:val="center"/>
          </w:tcPr>
          <w:p w14:paraId="5087B801" w14:textId="5451657D" w:rsidR="00EA6EE7" w:rsidRPr="00EA6EE7" w:rsidRDefault="00EA6EE7" w:rsidP="00EA6EE7">
            <w:pPr>
              <w:spacing w:line="240" w:lineRule="auto"/>
            </w:pPr>
            <w:r w:rsidRPr="00EA6EE7">
              <w:rPr>
                <w:b/>
                <w:bCs/>
                <w:iCs/>
                <w:color w:val="000000"/>
              </w:rPr>
              <w:t> </w:t>
            </w:r>
          </w:p>
        </w:tc>
        <w:tc>
          <w:tcPr>
            <w:tcW w:w="1980" w:type="dxa"/>
            <w:vAlign w:val="center"/>
          </w:tcPr>
          <w:p w14:paraId="01AAF07C" w14:textId="51AF4F77" w:rsidR="00EA6EE7" w:rsidRPr="00EA6EE7" w:rsidRDefault="00EA6EE7" w:rsidP="00EA6EE7">
            <w:pPr>
              <w:spacing w:line="240" w:lineRule="auto"/>
            </w:pPr>
            <w:r w:rsidRPr="00EA6EE7">
              <w:rPr>
                <w:b/>
                <w:bCs/>
                <w:color w:val="000000"/>
              </w:rPr>
              <w:t>Difference</w:t>
            </w:r>
          </w:p>
        </w:tc>
        <w:tc>
          <w:tcPr>
            <w:tcW w:w="3240" w:type="dxa"/>
            <w:vAlign w:val="center"/>
          </w:tcPr>
          <w:p w14:paraId="15D86AAA" w14:textId="4D886704" w:rsidR="00EA6EE7" w:rsidRPr="00EA6EE7" w:rsidRDefault="00EA6EE7" w:rsidP="00EA6EE7">
            <w:pPr>
              <w:spacing w:line="240" w:lineRule="auto"/>
            </w:pPr>
            <w:r w:rsidRPr="00EA6EE7">
              <w:rPr>
                <w:b/>
                <w:bCs/>
                <w:color w:val="000000"/>
              </w:rPr>
              <w:t>Lower 95% confidence interval of difference</w:t>
            </w:r>
          </w:p>
        </w:tc>
        <w:tc>
          <w:tcPr>
            <w:tcW w:w="2970" w:type="dxa"/>
            <w:vAlign w:val="center"/>
          </w:tcPr>
          <w:p w14:paraId="2A80B648" w14:textId="04E4D5AE" w:rsidR="00EA6EE7" w:rsidRPr="00EA6EE7" w:rsidRDefault="00EA6EE7" w:rsidP="00EA6EE7">
            <w:pPr>
              <w:spacing w:line="240" w:lineRule="auto"/>
            </w:pPr>
            <w:r w:rsidRPr="00EA6EE7">
              <w:rPr>
                <w:b/>
                <w:bCs/>
                <w:color w:val="000000"/>
              </w:rPr>
              <w:t>Upper 95% confidence interval of difference</w:t>
            </w:r>
          </w:p>
        </w:tc>
        <w:tc>
          <w:tcPr>
            <w:tcW w:w="2070" w:type="dxa"/>
            <w:vAlign w:val="center"/>
          </w:tcPr>
          <w:p w14:paraId="26DDAD51" w14:textId="59E623CA" w:rsidR="00EA6EE7" w:rsidRPr="00EA6EE7" w:rsidRDefault="00EA6EE7" w:rsidP="00EA6EE7">
            <w:pPr>
              <w:spacing w:line="240" w:lineRule="auto"/>
            </w:pPr>
            <w:r w:rsidRPr="00EA6EE7">
              <w:rPr>
                <w:b/>
                <w:bCs/>
                <w:color w:val="000000"/>
              </w:rPr>
              <w:t xml:space="preserve">Adjusted </w:t>
            </w:r>
            <w:r w:rsidRPr="00EA6EE7">
              <w:rPr>
                <w:b/>
                <w:bCs/>
                <w:i/>
                <w:iCs/>
                <w:color w:val="000000"/>
              </w:rPr>
              <w:t xml:space="preserve">p </w:t>
            </w:r>
            <w:r w:rsidRPr="00EA6EE7">
              <w:rPr>
                <w:b/>
                <w:bCs/>
                <w:color w:val="000000"/>
              </w:rPr>
              <w:t>value</w:t>
            </w:r>
          </w:p>
        </w:tc>
      </w:tr>
      <w:tr w:rsidR="004E4F4F" w14:paraId="6298598C" w14:textId="77777777" w:rsidTr="004E4F4F">
        <w:tc>
          <w:tcPr>
            <w:tcW w:w="1525" w:type="dxa"/>
            <w:vAlign w:val="bottom"/>
          </w:tcPr>
          <w:p w14:paraId="6681F743" w14:textId="6CF7E355" w:rsidR="004E4F4F" w:rsidRPr="00EA6EE7" w:rsidRDefault="004E4F4F" w:rsidP="004E4F4F">
            <w:pPr>
              <w:spacing w:line="240" w:lineRule="auto"/>
            </w:pPr>
            <w:r w:rsidRPr="00EA6EE7">
              <w:rPr>
                <w:color w:val="000000"/>
              </w:rPr>
              <w:t>#2-#1</w:t>
            </w:r>
          </w:p>
        </w:tc>
        <w:tc>
          <w:tcPr>
            <w:tcW w:w="1980" w:type="dxa"/>
          </w:tcPr>
          <w:p w14:paraId="22F7C59F" w14:textId="03F4F584" w:rsidR="004E4F4F" w:rsidRPr="00EA6EE7" w:rsidRDefault="004E4F4F" w:rsidP="004E4F4F">
            <w:pPr>
              <w:spacing w:line="240" w:lineRule="auto"/>
            </w:pPr>
            <w:r w:rsidRPr="00DB5BAA">
              <w:t>0.08</w:t>
            </w:r>
          </w:p>
        </w:tc>
        <w:tc>
          <w:tcPr>
            <w:tcW w:w="3240" w:type="dxa"/>
          </w:tcPr>
          <w:p w14:paraId="1665170B" w14:textId="07D45477" w:rsidR="004E4F4F" w:rsidRPr="00EA6EE7" w:rsidRDefault="004E4F4F" w:rsidP="004E4F4F">
            <w:pPr>
              <w:spacing w:line="240" w:lineRule="auto"/>
            </w:pPr>
            <w:r w:rsidRPr="00DB5BAA">
              <w:t>0.04</w:t>
            </w:r>
          </w:p>
        </w:tc>
        <w:tc>
          <w:tcPr>
            <w:tcW w:w="2970" w:type="dxa"/>
          </w:tcPr>
          <w:p w14:paraId="3F31AFE7" w14:textId="0F6321DD" w:rsidR="004E4F4F" w:rsidRPr="00EA6EE7" w:rsidRDefault="004E4F4F" w:rsidP="004E4F4F">
            <w:pPr>
              <w:spacing w:line="240" w:lineRule="auto"/>
            </w:pPr>
            <w:r w:rsidRPr="00DB5BAA">
              <w:t>0.13</w:t>
            </w:r>
          </w:p>
        </w:tc>
        <w:tc>
          <w:tcPr>
            <w:tcW w:w="2070" w:type="dxa"/>
          </w:tcPr>
          <w:p w14:paraId="7035FF84" w14:textId="2ACD631A" w:rsidR="004E4F4F" w:rsidRPr="00EA6EE7" w:rsidRDefault="004E4F4F" w:rsidP="004E4F4F">
            <w:pPr>
              <w:spacing w:line="240" w:lineRule="auto"/>
            </w:pPr>
            <w:r w:rsidRPr="00DB5BAA">
              <w:t>1.41E-06</w:t>
            </w:r>
          </w:p>
        </w:tc>
      </w:tr>
      <w:tr w:rsidR="004E4F4F" w14:paraId="3381B1DC" w14:textId="77777777" w:rsidTr="004E4F4F">
        <w:tc>
          <w:tcPr>
            <w:tcW w:w="1525" w:type="dxa"/>
            <w:vAlign w:val="bottom"/>
          </w:tcPr>
          <w:p w14:paraId="09B02D99" w14:textId="43579A7F" w:rsidR="004E4F4F" w:rsidRPr="00EA6EE7" w:rsidRDefault="004E4F4F" w:rsidP="004E4F4F">
            <w:pPr>
              <w:spacing w:line="240" w:lineRule="auto"/>
            </w:pPr>
            <w:r w:rsidRPr="00EA6EE7">
              <w:rPr>
                <w:color w:val="000000"/>
              </w:rPr>
              <w:t>#3-#1</w:t>
            </w:r>
          </w:p>
        </w:tc>
        <w:tc>
          <w:tcPr>
            <w:tcW w:w="1980" w:type="dxa"/>
          </w:tcPr>
          <w:p w14:paraId="46D202F9" w14:textId="01EA595C" w:rsidR="004E4F4F" w:rsidRPr="00EA6EE7" w:rsidRDefault="004E4F4F" w:rsidP="004E4F4F">
            <w:pPr>
              <w:spacing w:line="240" w:lineRule="auto"/>
            </w:pPr>
            <w:r w:rsidRPr="00DB5BAA">
              <w:t>0.09</w:t>
            </w:r>
          </w:p>
        </w:tc>
        <w:tc>
          <w:tcPr>
            <w:tcW w:w="3240" w:type="dxa"/>
          </w:tcPr>
          <w:p w14:paraId="01C8F3BC" w14:textId="4ADD5968" w:rsidR="004E4F4F" w:rsidRPr="00EA6EE7" w:rsidRDefault="004E4F4F" w:rsidP="004E4F4F">
            <w:pPr>
              <w:spacing w:line="240" w:lineRule="auto"/>
            </w:pPr>
            <w:r w:rsidRPr="00DB5BAA">
              <w:t>0.05</w:t>
            </w:r>
          </w:p>
        </w:tc>
        <w:tc>
          <w:tcPr>
            <w:tcW w:w="2970" w:type="dxa"/>
          </w:tcPr>
          <w:p w14:paraId="153B2EA5" w14:textId="4556463D" w:rsidR="004E4F4F" w:rsidRPr="00EA6EE7" w:rsidRDefault="004E4F4F" w:rsidP="004E4F4F">
            <w:pPr>
              <w:spacing w:line="240" w:lineRule="auto"/>
            </w:pPr>
            <w:r w:rsidRPr="00DB5BAA">
              <w:t>0.12</w:t>
            </w:r>
          </w:p>
        </w:tc>
        <w:tc>
          <w:tcPr>
            <w:tcW w:w="2070" w:type="dxa"/>
          </w:tcPr>
          <w:p w14:paraId="1A791E07" w14:textId="0FFE46A3" w:rsidR="004E4F4F" w:rsidRPr="00EA6EE7" w:rsidRDefault="004E4F4F" w:rsidP="004E4F4F">
            <w:pPr>
              <w:spacing w:line="240" w:lineRule="auto"/>
            </w:pPr>
            <w:r w:rsidRPr="00DB5BAA">
              <w:t>2.70E-09</w:t>
            </w:r>
          </w:p>
        </w:tc>
      </w:tr>
      <w:tr w:rsidR="004E4F4F" w14:paraId="3DC7E723" w14:textId="77777777" w:rsidTr="004E4F4F">
        <w:tc>
          <w:tcPr>
            <w:tcW w:w="1525" w:type="dxa"/>
            <w:vAlign w:val="bottom"/>
          </w:tcPr>
          <w:p w14:paraId="11910B0F" w14:textId="75A18561" w:rsidR="004E4F4F" w:rsidRPr="00EA6EE7" w:rsidRDefault="004E4F4F" w:rsidP="004E4F4F">
            <w:pPr>
              <w:spacing w:line="240" w:lineRule="auto"/>
            </w:pPr>
            <w:r w:rsidRPr="00EA6EE7">
              <w:rPr>
                <w:color w:val="000000"/>
              </w:rPr>
              <w:t>#5-#1</w:t>
            </w:r>
          </w:p>
        </w:tc>
        <w:tc>
          <w:tcPr>
            <w:tcW w:w="1980" w:type="dxa"/>
          </w:tcPr>
          <w:p w14:paraId="0461F287" w14:textId="7B1BE077" w:rsidR="004E4F4F" w:rsidRPr="00EA6EE7" w:rsidRDefault="004E4F4F" w:rsidP="004E4F4F">
            <w:pPr>
              <w:spacing w:line="240" w:lineRule="auto"/>
            </w:pPr>
            <w:r w:rsidRPr="00DB5BAA">
              <w:t>0.26</w:t>
            </w:r>
          </w:p>
        </w:tc>
        <w:tc>
          <w:tcPr>
            <w:tcW w:w="3240" w:type="dxa"/>
          </w:tcPr>
          <w:p w14:paraId="3CA1E1BC" w14:textId="62748036" w:rsidR="004E4F4F" w:rsidRPr="00EA6EE7" w:rsidRDefault="004E4F4F" w:rsidP="004E4F4F">
            <w:pPr>
              <w:spacing w:line="240" w:lineRule="auto"/>
            </w:pPr>
            <w:r w:rsidRPr="00DB5BAA">
              <w:t>0.22</w:t>
            </w:r>
          </w:p>
        </w:tc>
        <w:tc>
          <w:tcPr>
            <w:tcW w:w="2970" w:type="dxa"/>
          </w:tcPr>
          <w:p w14:paraId="295DC815" w14:textId="5E305EE6" w:rsidR="004E4F4F" w:rsidRPr="00EA6EE7" w:rsidRDefault="004E4F4F" w:rsidP="004E4F4F">
            <w:pPr>
              <w:spacing w:line="240" w:lineRule="auto"/>
            </w:pPr>
            <w:r w:rsidRPr="00DB5BAA">
              <w:t>0.30</w:t>
            </w:r>
          </w:p>
        </w:tc>
        <w:tc>
          <w:tcPr>
            <w:tcW w:w="2070" w:type="dxa"/>
          </w:tcPr>
          <w:p w14:paraId="0DD19EDB" w14:textId="4D58E7DD" w:rsidR="004E4F4F" w:rsidRPr="00EA6EE7" w:rsidRDefault="004E4F4F" w:rsidP="004E4F4F">
            <w:pPr>
              <w:spacing w:line="240" w:lineRule="auto"/>
            </w:pPr>
            <w:r w:rsidRPr="00DB5BAA">
              <w:t>6.11E-15</w:t>
            </w:r>
          </w:p>
        </w:tc>
      </w:tr>
      <w:tr w:rsidR="004E4F4F" w14:paraId="6AC64417" w14:textId="77777777" w:rsidTr="004E4F4F">
        <w:tc>
          <w:tcPr>
            <w:tcW w:w="1525" w:type="dxa"/>
            <w:vAlign w:val="bottom"/>
          </w:tcPr>
          <w:p w14:paraId="38FB10AB" w14:textId="3C4320A7" w:rsidR="004E4F4F" w:rsidRPr="00EA6EE7" w:rsidRDefault="004E4F4F" w:rsidP="004E4F4F">
            <w:pPr>
              <w:spacing w:line="240" w:lineRule="auto"/>
            </w:pPr>
            <w:r w:rsidRPr="00EA6EE7">
              <w:rPr>
                <w:color w:val="000000"/>
              </w:rPr>
              <w:t>#6-#1</w:t>
            </w:r>
          </w:p>
        </w:tc>
        <w:tc>
          <w:tcPr>
            <w:tcW w:w="1980" w:type="dxa"/>
          </w:tcPr>
          <w:p w14:paraId="12BB39A1" w14:textId="0288AFCD" w:rsidR="004E4F4F" w:rsidRPr="00EA6EE7" w:rsidRDefault="004E4F4F" w:rsidP="004E4F4F">
            <w:pPr>
              <w:spacing w:line="240" w:lineRule="auto"/>
            </w:pPr>
            <w:r w:rsidRPr="00DB5BAA">
              <w:t>0.08</w:t>
            </w:r>
          </w:p>
        </w:tc>
        <w:tc>
          <w:tcPr>
            <w:tcW w:w="3240" w:type="dxa"/>
          </w:tcPr>
          <w:p w14:paraId="339E903C" w14:textId="63F01B5B" w:rsidR="004E4F4F" w:rsidRPr="00EA6EE7" w:rsidRDefault="004E4F4F" w:rsidP="004E4F4F">
            <w:pPr>
              <w:spacing w:line="240" w:lineRule="auto"/>
            </w:pPr>
            <w:r w:rsidRPr="00DB5BAA">
              <w:t>0.04</w:t>
            </w:r>
          </w:p>
        </w:tc>
        <w:tc>
          <w:tcPr>
            <w:tcW w:w="2970" w:type="dxa"/>
          </w:tcPr>
          <w:p w14:paraId="651010DB" w14:textId="434B80FC" w:rsidR="004E4F4F" w:rsidRPr="00EA6EE7" w:rsidRDefault="004E4F4F" w:rsidP="004E4F4F">
            <w:pPr>
              <w:spacing w:line="240" w:lineRule="auto"/>
            </w:pPr>
            <w:r w:rsidRPr="00DB5BAA">
              <w:t>0.12</w:t>
            </w:r>
          </w:p>
        </w:tc>
        <w:tc>
          <w:tcPr>
            <w:tcW w:w="2070" w:type="dxa"/>
          </w:tcPr>
          <w:p w14:paraId="34639134" w14:textId="136BF273" w:rsidR="004E4F4F" w:rsidRPr="00EA6EE7" w:rsidRDefault="004E4F4F" w:rsidP="004E4F4F">
            <w:pPr>
              <w:spacing w:line="240" w:lineRule="auto"/>
            </w:pPr>
            <w:r w:rsidRPr="00DB5BAA">
              <w:t>7.93E-06</w:t>
            </w:r>
          </w:p>
        </w:tc>
      </w:tr>
      <w:tr w:rsidR="004E4F4F" w14:paraId="34FF5766" w14:textId="77777777" w:rsidTr="004E4F4F">
        <w:tc>
          <w:tcPr>
            <w:tcW w:w="1525" w:type="dxa"/>
            <w:vAlign w:val="bottom"/>
          </w:tcPr>
          <w:p w14:paraId="532F1C24" w14:textId="0F6039F5" w:rsidR="004E4F4F" w:rsidRPr="00EA6EE7" w:rsidRDefault="004E4F4F" w:rsidP="004E4F4F">
            <w:pPr>
              <w:spacing w:line="240" w:lineRule="auto"/>
            </w:pPr>
            <w:r w:rsidRPr="00EA6EE7">
              <w:rPr>
                <w:color w:val="000000"/>
              </w:rPr>
              <w:t>#3-#2</w:t>
            </w:r>
          </w:p>
        </w:tc>
        <w:tc>
          <w:tcPr>
            <w:tcW w:w="1980" w:type="dxa"/>
          </w:tcPr>
          <w:p w14:paraId="51577F99" w14:textId="68AFC3B1" w:rsidR="004E4F4F" w:rsidRPr="00EA6EE7" w:rsidRDefault="004E4F4F" w:rsidP="004E4F4F">
            <w:pPr>
              <w:spacing w:line="240" w:lineRule="auto"/>
            </w:pPr>
            <w:r w:rsidRPr="00DB5BAA">
              <w:t>0.00</w:t>
            </w:r>
          </w:p>
        </w:tc>
        <w:tc>
          <w:tcPr>
            <w:tcW w:w="3240" w:type="dxa"/>
          </w:tcPr>
          <w:p w14:paraId="24C6E75A" w14:textId="47DE34F7" w:rsidR="004E4F4F" w:rsidRPr="00EA6EE7" w:rsidRDefault="004E4F4F" w:rsidP="004E4F4F">
            <w:pPr>
              <w:spacing w:line="240" w:lineRule="auto"/>
            </w:pPr>
            <w:r w:rsidRPr="00DB5BAA">
              <w:t>-0.04</w:t>
            </w:r>
          </w:p>
        </w:tc>
        <w:tc>
          <w:tcPr>
            <w:tcW w:w="2970" w:type="dxa"/>
          </w:tcPr>
          <w:p w14:paraId="7DA62835" w14:textId="2BC8AE9B" w:rsidR="004E4F4F" w:rsidRPr="00EA6EE7" w:rsidRDefault="004E4F4F" w:rsidP="004E4F4F">
            <w:pPr>
              <w:spacing w:line="240" w:lineRule="auto"/>
            </w:pPr>
            <w:r w:rsidRPr="00DB5BAA">
              <w:t>0.05</w:t>
            </w:r>
          </w:p>
        </w:tc>
        <w:tc>
          <w:tcPr>
            <w:tcW w:w="2070" w:type="dxa"/>
          </w:tcPr>
          <w:p w14:paraId="6A616227" w14:textId="2A3B475D" w:rsidR="004E4F4F" w:rsidRPr="00EA6EE7" w:rsidRDefault="004E4F4F" w:rsidP="004E4F4F">
            <w:pPr>
              <w:spacing w:line="240" w:lineRule="auto"/>
            </w:pPr>
            <w:r w:rsidRPr="00DB5BAA">
              <w:t>9.98E-01</w:t>
            </w:r>
          </w:p>
        </w:tc>
      </w:tr>
      <w:tr w:rsidR="004E4F4F" w14:paraId="6FDF2BEA" w14:textId="77777777" w:rsidTr="004E4F4F">
        <w:tc>
          <w:tcPr>
            <w:tcW w:w="1525" w:type="dxa"/>
            <w:vAlign w:val="bottom"/>
          </w:tcPr>
          <w:p w14:paraId="42C8A6BE" w14:textId="457CD198" w:rsidR="004E4F4F" w:rsidRPr="00EA6EE7" w:rsidRDefault="004E4F4F" w:rsidP="004E4F4F">
            <w:pPr>
              <w:spacing w:line="240" w:lineRule="auto"/>
            </w:pPr>
            <w:r w:rsidRPr="00EA6EE7">
              <w:rPr>
                <w:color w:val="000000"/>
              </w:rPr>
              <w:t>#5-#2</w:t>
            </w:r>
          </w:p>
        </w:tc>
        <w:tc>
          <w:tcPr>
            <w:tcW w:w="1980" w:type="dxa"/>
          </w:tcPr>
          <w:p w14:paraId="26B193D4" w14:textId="4DAF4938" w:rsidR="004E4F4F" w:rsidRPr="00EA6EE7" w:rsidRDefault="004E4F4F" w:rsidP="004E4F4F">
            <w:pPr>
              <w:spacing w:line="240" w:lineRule="auto"/>
            </w:pPr>
            <w:r w:rsidRPr="00DB5BAA">
              <w:t>0.18</w:t>
            </w:r>
          </w:p>
        </w:tc>
        <w:tc>
          <w:tcPr>
            <w:tcW w:w="3240" w:type="dxa"/>
          </w:tcPr>
          <w:p w14:paraId="0580E677" w14:textId="75B308B2" w:rsidR="004E4F4F" w:rsidRPr="00EA6EE7" w:rsidRDefault="004E4F4F" w:rsidP="004E4F4F">
            <w:pPr>
              <w:spacing w:line="240" w:lineRule="auto"/>
            </w:pPr>
            <w:r w:rsidRPr="00DB5BAA">
              <w:t>0.13</w:t>
            </w:r>
          </w:p>
        </w:tc>
        <w:tc>
          <w:tcPr>
            <w:tcW w:w="2970" w:type="dxa"/>
          </w:tcPr>
          <w:p w14:paraId="3D160A6B" w14:textId="671802BE" w:rsidR="004E4F4F" w:rsidRPr="00EA6EE7" w:rsidRDefault="004E4F4F" w:rsidP="004E4F4F">
            <w:pPr>
              <w:spacing w:line="240" w:lineRule="auto"/>
            </w:pPr>
            <w:r w:rsidRPr="00DB5BAA">
              <w:t>0.22</w:t>
            </w:r>
          </w:p>
        </w:tc>
        <w:tc>
          <w:tcPr>
            <w:tcW w:w="2070" w:type="dxa"/>
          </w:tcPr>
          <w:p w14:paraId="119A84A3" w14:textId="48A41E6F" w:rsidR="004E4F4F" w:rsidRPr="00EA6EE7" w:rsidRDefault="004E4F4F" w:rsidP="004E4F4F">
            <w:pPr>
              <w:spacing w:line="240" w:lineRule="auto"/>
            </w:pPr>
            <w:r w:rsidRPr="00DB5BAA">
              <w:t>4.05E-14</w:t>
            </w:r>
          </w:p>
        </w:tc>
      </w:tr>
      <w:tr w:rsidR="004E4F4F" w14:paraId="30818D6A" w14:textId="77777777" w:rsidTr="004E4F4F">
        <w:tc>
          <w:tcPr>
            <w:tcW w:w="1525" w:type="dxa"/>
            <w:vAlign w:val="bottom"/>
          </w:tcPr>
          <w:p w14:paraId="5FA4B3E1" w14:textId="085DC49A" w:rsidR="004E4F4F" w:rsidRPr="00EA6EE7" w:rsidRDefault="004E4F4F" w:rsidP="004E4F4F">
            <w:pPr>
              <w:spacing w:line="240" w:lineRule="auto"/>
            </w:pPr>
            <w:r w:rsidRPr="00EA6EE7">
              <w:rPr>
                <w:color w:val="000000"/>
              </w:rPr>
              <w:t>#6-#2</w:t>
            </w:r>
          </w:p>
        </w:tc>
        <w:tc>
          <w:tcPr>
            <w:tcW w:w="1980" w:type="dxa"/>
          </w:tcPr>
          <w:p w14:paraId="4C95B2F4" w14:textId="6B356B4A" w:rsidR="004E4F4F" w:rsidRPr="00EA6EE7" w:rsidRDefault="004E4F4F" w:rsidP="004E4F4F">
            <w:pPr>
              <w:spacing w:line="240" w:lineRule="auto"/>
            </w:pPr>
            <w:r w:rsidRPr="00DB5BAA">
              <w:t>-0.01</w:t>
            </w:r>
          </w:p>
        </w:tc>
        <w:tc>
          <w:tcPr>
            <w:tcW w:w="3240" w:type="dxa"/>
          </w:tcPr>
          <w:p w14:paraId="25FF09EB" w14:textId="744228BE" w:rsidR="004E4F4F" w:rsidRPr="00EA6EE7" w:rsidRDefault="004E4F4F" w:rsidP="004E4F4F">
            <w:pPr>
              <w:spacing w:line="240" w:lineRule="auto"/>
            </w:pPr>
            <w:r w:rsidRPr="00DB5BAA">
              <w:t>-0.05</w:t>
            </w:r>
          </w:p>
        </w:tc>
        <w:tc>
          <w:tcPr>
            <w:tcW w:w="2970" w:type="dxa"/>
          </w:tcPr>
          <w:p w14:paraId="442C3697" w14:textId="16067D4E" w:rsidR="004E4F4F" w:rsidRPr="00EA6EE7" w:rsidRDefault="004E4F4F" w:rsidP="004E4F4F">
            <w:pPr>
              <w:spacing w:line="240" w:lineRule="auto"/>
            </w:pPr>
            <w:r w:rsidRPr="00DB5BAA">
              <w:t>0.04</w:t>
            </w:r>
          </w:p>
        </w:tc>
        <w:tc>
          <w:tcPr>
            <w:tcW w:w="2070" w:type="dxa"/>
          </w:tcPr>
          <w:p w14:paraId="6F371DDD" w14:textId="6DE98D64" w:rsidR="004E4F4F" w:rsidRPr="00EA6EE7" w:rsidRDefault="004E4F4F" w:rsidP="004E4F4F">
            <w:pPr>
              <w:spacing w:line="240" w:lineRule="auto"/>
            </w:pPr>
            <w:r w:rsidRPr="00DB5BAA">
              <w:t>9.97E-01</w:t>
            </w:r>
          </w:p>
        </w:tc>
      </w:tr>
      <w:tr w:rsidR="004E4F4F" w14:paraId="5F5260C1" w14:textId="77777777" w:rsidTr="004E4F4F">
        <w:tc>
          <w:tcPr>
            <w:tcW w:w="1525" w:type="dxa"/>
            <w:vAlign w:val="bottom"/>
          </w:tcPr>
          <w:p w14:paraId="751AE529" w14:textId="16F1847F" w:rsidR="004E4F4F" w:rsidRPr="00EA6EE7" w:rsidRDefault="004E4F4F" w:rsidP="004E4F4F">
            <w:pPr>
              <w:spacing w:line="240" w:lineRule="auto"/>
            </w:pPr>
            <w:r w:rsidRPr="00EA6EE7">
              <w:rPr>
                <w:color w:val="000000"/>
              </w:rPr>
              <w:t>#5-#3</w:t>
            </w:r>
          </w:p>
        </w:tc>
        <w:tc>
          <w:tcPr>
            <w:tcW w:w="1980" w:type="dxa"/>
          </w:tcPr>
          <w:p w14:paraId="23D644F1" w14:textId="05B6F068" w:rsidR="004E4F4F" w:rsidRPr="00EA6EE7" w:rsidRDefault="004E4F4F" w:rsidP="004E4F4F">
            <w:pPr>
              <w:spacing w:line="240" w:lineRule="auto"/>
            </w:pPr>
            <w:r w:rsidRPr="00DB5BAA">
              <w:t>0.17</w:t>
            </w:r>
          </w:p>
        </w:tc>
        <w:tc>
          <w:tcPr>
            <w:tcW w:w="3240" w:type="dxa"/>
          </w:tcPr>
          <w:p w14:paraId="6E1F8C84" w14:textId="4039EADA" w:rsidR="004E4F4F" w:rsidRPr="00EA6EE7" w:rsidRDefault="004E4F4F" w:rsidP="004E4F4F">
            <w:pPr>
              <w:spacing w:line="240" w:lineRule="auto"/>
            </w:pPr>
            <w:r w:rsidRPr="00DB5BAA">
              <w:t>0.13</w:t>
            </w:r>
          </w:p>
        </w:tc>
        <w:tc>
          <w:tcPr>
            <w:tcW w:w="2970" w:type="dxa"/>
          </w:tcPr>
          <w:p w14:paraId="4B5EA248" w14:textId="000C2768" w:rsidR="004E4F4F" w:rsidRPr="00EA6EE7" w:rsidRDefault="004E4F4F" w:rsidP="004E4F4F">
            <w:pPr>
              <w:spacing w:line="240" w:lineRule="auto"/>
            </w:pPr>
            <w:r w:rsidRPr="00DB5BAA">
              <w:t>0.21</w:t>
            </w:r>
          </w:p>
        </w:tc>
        <w:tc>
          <w:tcPr>
            <w:tcW w:w="2070" w:type="dxa"/>
          </w:tcPr>
          <w:p w14:paraId="08848797" w14:textId="3F9A9B67" w:rsidR="004E4F4F" w:rsidRPr="00EA6EE7" w:rsidRDefault="004E4F4F" w:rsidP="004E4F4F">
            <w:pPr>
              <w:spacing w:line="240" w:lineRule="auto"/>
            </w:pPr>
            <w:r w:rsidRPr="00DB5BAA">
              <w:t>1.30E-14</w:t>
            </w:r>
          </w:p>
        </w:tc>
      </w:tr>
      <w:tr w:rsidR="004E4F4F" w14:paraId="3C4D145F" w14:textId="77777777" w:rsidTr="004E4F4F">
        <w:tc>
          <w:tcPr>
            <w:tcW w:w="1525" w:type="dxa"/>
            <w:vAlign w:val="bottom"/>
          </w:tcPr>
          <w:p w14:paraId="7656AF17" w14:textId="1CCB2A7D" w:rsidR="004E4F4F" w:rsidRPr="00EA6EE7" w:rsidRDefault="004E4F4F" w:rsidP="004E4F4F">
            <w:pPr>
              <w:spacing w:line="240" w:lineRule="auto"/>
            </w:pPr>
            <w:r w:rsidRPr="00EA6EE7">
              <w:rPr>
                <w:color w:val="000000"/>
              </w:rPr>
              <w:t>#6-#3</w:t>
            </w:r>
          </w:p>
        </w:tc>
        <w:tc>
          <w:tcPr>
            <w:tcW w:w="1980" w:type="dxa"/>
          </w:tcPr>
          <w:p w14:paraId="76880388" w14:textId="6339544C" w:rsidR="004E4F4F" w:rsidRPr="00EA6EE7" w:rsidRDefault="004E4F4F" w:rsidP="004E4F4F">
            <w:pPr>
              <w:spacing w:line="240" w:lineRule="auto"/>
            </w:pPr>
            <w:r w:rsidRPr="00DB5BAA">
              <w:t>-0.01</w:t>
            </w:r>
          </w:p>
        </w:tc>
        <w:tc>
          <w:tcPr>
            <w:tcW w:w="3240" w:type="dxa"/>
          </w:tcPr>
          <w:p w14:paraId="5AFC741D" w14:textId="785F2CA1" w:rsidR="004E4F4F" w:rsidRPr="00EA6EE7" w:rsidRDefault="004E4F4F" w:rsidP="004E4F4F">
            <w:pPr>
              <w:spacing w:line="240" w:lineRule="auto"/>
            </w:pPr>
            <w:r w:rsidRPr="00DB5BAA">
              <w:t>-0.05</w:t>
            </w:r>
          </w:p>
        </w:tc>
        <w:tc>
          <w:tcPr>
            <w:tcW w:w="2970" w:type="dxa"/>
          </w:tcPr>
          <w:p w14:paraId="21FF522E" w14:textId="12889BD9" w:rsidR="004E4F4F" w:rsidRPr="00EA6EE7" w:rsidRDefault="004E4F4F" w:rsidP="004E4F4F">
            <w:pPr>
              <w:spacing w:line="240" w:lineRule="auto"/>
            </w:pPr>
            <w:r w:rsidRPr="00DB5BAA">
              <w:t>0.03</w:t>
            </w:r>
          </w:p>
        </w:tc>
        <w:tc>
          <w:tcPr>
            <w:tcW w:w="2070" w:type="dxa"/>
          </w:tcPr>
          <w:p w14:paraId="5B0079CA" w14:textId="3D2AB783" w:rsidR="004E4F4F" w:rsidRPr="00EA6EE7" w:rsidRDefault="004E4F4F" w:rsidP="004E4F4F">
            <w:pPr>
              <w:spacing w:line="240" w:lineRule="auto"/>
            </w:pPr>
            <w:r w:rsidRPr="00DB5BAA">
              <w:t>9.58E-01</w:t>
            </w:r>
          </w:p>
        </w:tc>
      </w:tr>
      <w:tr w:rsidR="004E4F4F" w14:paraId="16DB2254" w14:textId="77777777" w:rsidTr="004E4F4F">
        <w:tc>
          <w:tcPr>
            <w:tcW w:w="1525" w:type="dxa"/>
            <w:vAlign w:val="bottom"/>
          </w:tcPr>
          <w:p w14:paraId="7413601E" w14:textId="5F4CF215" w:rsidR="004E4F4F" w:rsidRPr="00EA6EE7" w:rsidRDefault="004E4F4F" w:rsidP="004E4F4F">
            <w:pPr>
              <w:spacing w:line="240" w:lineRule="auto"/>
            </w:pPr>
            <w:r w:rsidRPr="00EA6EE7">
              <w:rPr>
                <w:color w:val="000000"/>
              </w:rPr>
              <w:t>#6-#5</w:t>
            </w:r>
          </w:p>
        </w:tc>
        <w:tc>
          <w:tcPr>
            <w:tcW w:w="1980" w:type="dxa"/>
          </w:tcPr>
          <w:p w14:paraId="265B5669" w14:textId="5D8391A7" w:rsidR="004E4F4F" w:rsidRPr="00EA6EE7" w:rsidRDefault="004E4F4F" w:rsidP="004E4F4F">
            <w:pPr>
              <w:spacing w:line="240" w:lineRule="auto"/>
            </w:pPr>
            <w:r w:rsidRPr="00DB5BAA">
              <w:t>-0.18</w:t>
            </w:r>
          </w:p>
        </w:tc>
        <w:tc>
          <w:tcPr>
            <w:tcW w:w="3240" w:type="dxa"/>
          </w:tcPr>
          <w:p w14:paraId="190EC932" w14:textId="57C3E022" w:rsidR="004E4F4F" w:rsidRPr="00EA6EE7" w:rsidRDefault="004E4F4F" w:rsidP="004E4F4F">
            <w:pPr>
              <w:spacing w:line="240" w:lineRule="auto"/>
            </w:pPr>
            <w:r w:rsidRPr="00DB5BAA">
              <w:t>-0.23</w:t>
            </w:r>
          </w:p>
        </w:tc>
        <w:tc>
          <w:tcPr>
            <w:tcW w:w="2970" w:type="dxa"/>
          </w:tcPr>
          <w:p w14:paraId="67494ED7" w14:textId="43420A59" w:rsidR="004E4F4F" w:rsidRPr="00EA6EE7" w:rsidRDefault="004E4F4F" w:rsidP="004E4F4F">
            <w:pPr>
              <w:spacing w:line="240" w:lineRule="auto"/>
            </w:pPr>
            <w:r w:rsidRPr="00DB5BAA">
              <w:t>-0.14</w:t>
            </w:r>
          </w:p>
        </w:tc>
        <w:tc>
          <w:tcPr>
            <w:tcW w:w="2070" w:type="dxa"/>
          </w:tcPr>
          <w:p w14:paraId="0262797B" w14:textId="5BF5BF09" w:rsidR="004E4F4F" w:rsidRPr="00EA6EE7" w:rsidRDefault="004E4F4F" w:rsidP="004E4F4F">
            <w:pPr>
              <w:spacing w:line="240" w:lineRule="auto"/>
            </w:pPr>
            <w:r w:rsidRPr="00DB5BAA">
              <w:t>3.08E-14</w:t>
            </w:r>
          </w:p>
        </w:tc>
      </w:tr>
    </w:tbl>
    <w:p w14:paraId="56D39F09" w14:textId="77777777" w:rsidR="006105BE" w:rsidRDefault="006105BE" w:rsidP="00503D06"/>
    <w:p w14:paraId="042A0508" w14:textId="77777777" w:rsidR="00C20304" w:rsidRDefault="00C20304">
      <w:pPr>
        <w:spacing w:line="259" w:lineRule="auto"/>
      </w:pPr>
      <w:r>
        <w:br w:type="page"/>
      </w:r>
    </w:p>
    <w:p w14:paraId="6B113526" w14:textId="0190D1F9" w:rsidR="00503D06" w:rsidRDefault="00C20304" w:rsidP="009F3759">
      <w:pPr>
        <w:pStyle w:val="Heading2"/>
      </w:pPr>
      <w:bookmarkStart w:id="44" w:name="_Toc152751932"/>
      <w:r>
        <w:lastRenderedPageBreak/>
        <w:t>Table A-</w:t>
      </w:r>
      <w:r w:rsidR="009F3759">
        <w:t>10</w:t>
      </w:r>
      <w:r>
        <w:t xml:space="preserve">. Two-sample </w:t>
      </w:r>
      <w:r>
        <w:rPr>
          <w:i/>
        </w:rPr>
        <w:t>t</w:t>
      </w:r>
      <w:r>
        <w:t>-test comparison of laboratory-fortified blank recovery data between laboratory ID#6 and all laboratories</w:t>
      </w:r>
      <w:bookmarkEnd w:id="44"/>
    </w:p>
    <w:tbl>
      <w:tblPr>
        <w:tblStyle w:val="TableGrid"/>
        <w:tblW w:w="12842" w:type="dxa"/>
        <w:tblLook w:val="04A0" w:firstRow="1" w:lastRow="0" w:firstColumn="1" w:lastColumn="0" w:noHBand="0" w:noVBand="1"/>
      </w:tblPr>
      <w:tblGrid>
        <w:gridCol w:w="1251"/>
        <w:gridCol w:w="1536"/>
        <w:gridCol w:w="1947"/>
        <w:gridCol w:w="1518"/>
        <w:gridCol w:w="1563"/>
        <w:gridCol w:w="1847"/>
        <w:gridCol w:w="1590"/>
        <w:gridCol w:w="1590"/>
      </w:tblGrid>
      <w:tr w:rsidR="00754C01" w14:paraId="7C2FDAF0" w14:textId="77777777" w:rsidTr="009F3759">
        <w:trPr>
          <w:trHeight w:val="463"/>
        </w:trPr>
        <w:tc>
          <w:tcPr>
            <w:tcW w:w="1251" w:type="dxa"/>
            <w:vAlign w:val="bottom"/>
          </w:tcPr>
          <w:p w14:paraId="5D80A317" w14:textId="2830B7C6" w:rsidR="000A6359" w:rsidRPr="000A6359" w:rsidRDefault="000A6359" w:rsidP="00754C01">
            <w:pPr>
              <w:spacing w:line="240" w:lineRule="auto"/>
              <w:rPr>
                <w:b/>
                <w:bCs/>
              </w:rPr>
            </w:pPr>
            <w:r w:rsidRPr="000A6359">
              <w:rPr>
                <w:b/>
                <w:bCs/>
                <w:color w:val="000000"/>
              </w:rPr>
              <w:t>Analyte</w:t>
            </w:r>
          </w:p>
        </w:tc>
        <w:tc>
          <w:tcPr>
            <w:tcW w:w="1536" w:type="dxa"/>
            <w:vAlign w:val="bottom"/>
          </w:tcPr>
          <w:p w14:paraId="2AFD9D92" w14:textId="3A572F24" w:rsidR="000A6359" w:rsidRPr="000A6359" w:rsidRDefault="000A6359" w:rsidP="00754C01">
            <w:pPr>
              <w:spacing w:line="240" w:lineRule="auto"/>
              <w:rPr>
                <w:b/>
                <w:bCs/>
              </w:rPr>
            </w:pPr>
            <w:r w:rsidRPr="000A6359">
              <w:rPr>
                <w:b/>
                <w:bCs/>
                <w:i/>
                <w:iCs/>
              </w:rPr>
              <w:t>p-</w:t>
            </w:r>
            <w:r w:rsidRPr="000A6359">
              <w:rPr>
                <w:b/>
                <w:bCs/>
              </w:rPr>
              <w:t>value</w:t>
            </w:r>
          </w:p>
        </w:tc>
        <w:tc>
          <w:tcPr>
            <w:tcW w:w="1947" w:type="dxa"/>
            <w:vAlign w:val="bottom"/>
          </w:tcPr>
          <w:p w14:paraId="5E92C4C7" w14:textId="6EDED845" w:rsidR="000A6359" w:rsidRPr="000A6359" w:rsidRDefault="000A6359" w:rsidP="00754C01">
            <w:pPr>
              <w:spacing w:line="240" w:lineRule="auto"/>
              <w:rPr>
                <w:b/>
                <w:bCs/>
              </w:rPr>
            </w:pPr>
            <w:r w:rsidRPr="000A6359">
              <w:rPr>
                <w:b/>
                <w:bCs/>
                <w:color w:val="000000"/>
              </w:rPr>
              <w:t>Lab ID#6 mean</w:t>
            </w:r>
          </w:p>
        </w:tc>
        <w:tc>
          <w:tcPr>
            <w:tcW w:w="1518" w:type="dxa"/>
            <w:vAlign w:val="bottom"/>
          </w:tcPr>
          <w:p w14:paraId="3F93DEDC" w14:textId="35A3BC2E" w:rsidR="000A6359" w:rsidRPr="000A6359" w:rsidRDefault="000A6359" w:rsidP="00754C01">
            <w:pPr>
              <w:spacing w:line="240" w:lineRule="auto"/>
              <w:rPr>
                <w:b/>
                <w:bCs/>
              </w:rPr>
            </w:pPr>
            <w:r w:rsidRPr="000A6359">
              <w:rPr>
                <w:b/>
                <w:bCs/>
                <w:color w:val="000000"/>
              </w:rPr>
              <w:t>Lower 95% confidence interval of laboratory ID#6</w:t>
            </w:r>
          </w:p>
        </w:tc>
        <w:tc>
          <w:tcPr>
            <w:tcW w:w="1563" w:type="dxa"/>
            <w:vAlign w:val="bottom"/>
          </w:tcPr>
          <w:p w14:paraId="26D96C39" w14:textId="63FAD07C" w:rsidR="000A6359" w:rsidRPr="000A6359" w:rsidRDefault="000A6359" w:rsidP="00754C01">
            <w:pPr>
              <w:spacing w:line="240" w:lineRule="auto"/>
              <w:rPr>
                <w:b/>
                <w:bCs/>
              </w:rPr>
            </w:pPr>
            <w:r w:rsidRPr="000A6359">
              <w:rPr>
                <w:b/>
                <w:bCs/>
                <w:color w:val="000000"/>
              </w:rPr>
              <w:t>Upper 95% confidence interval of laboratory ID#6</w:t>
            </w:r>
          </w:p>
        </w:tc>
        <w:tc>
          <w:tcPr>
            <w:tcW w:w="1847" w:type="dxa"/>
            <w:vAlign w:val="bottom"/>
          </w:tcPr>
          <w:p w14:paraId="7E19996D" w14:textId="467BED9F" w:rsidR="000A6359" w:rsidRPr="000A6359" w:rsidRDefault="000A6359" w:rsidP="00754C01">
            <w:pPr>
              <w:spacing w:line="240" w:lineRule="auto"/>
              <w:rPr>
                <w:b/>
                <w:bCs/>
              </w:rPr>
            </w:pPr>
            <w:r w:rsidRPr="000A6359">
              <w:rPr>
                <w:b/>
                <w:bCs/>
                <w:color w:val="000000"/>
              </w:rPr>
              <w:t>Mean value of all laboratories</w:t>
            </w:r>
          </w:p>
        </w:tc>
        <w:tc>
          <w:tcPr>
            <w:tcW w:w="1590" w:type="dxa"/>
            <w:vAlign w:val="bottom"/>
          </w:tcPr>
          <w:p w14:paraId="371FD8D1" w14:textId="63A6928E" w:rsidR="000A6359" w:rsidRPr="000A6359" w:rsidRDefault="000A6359" w:rsidP="00754C01">
            <w:pPr>
              <w:spacing w:line="240" w:lineRule="auto"/>
              <w:rPr>
                <w:b/>
                <w:bCs/>
              </w:rPr>
            </w:pPr>
            <w:r w:rsidRPr="000A6359">
              <w:rPr>
                <w:b/>
                <w:bCs/>
                <w:color w:val="000000"/>
              </w:rPr>
              <w:t>Lower 95% confidence interval of all laboratories</w:t>
            </w:r>
          </w:p>
        </w:tc>
        <w:tc>
          <w:tcPr>
            <w:tcW w:w="1590" w:type="dxa"/>
            <w:vAlign w:val="bottom"/>
          </w:tcPr>
          <w:p w14:paraId="5BCDAB42" w14:textId="06330D52" w:rsidR="000A6359" w:rsidRPr="000A6359" w:rsidRDefault="000A6359" w:rsidP="00754C01">
            <w:pPr>
              <w:spacing w:line="240" w:lineRule="auto"/>
              <w:rPr>
                <w:b/>
                <w:bCs/>
              </w:rPr>
            </w:pPr>
            <w:r w:rsidRPr="000A6359">
              <w:rPr>
                <w:b/>
                <w:bCs/>
                <w:color w:val="000000"/>
              </w:rPr>
              <w:t>Upper 95% confidence interval of all laboratories</w:t>
            </w:r>
          </w:p>
        </w:tc>
      </w:tr>
      <w:tr w:rsidR="00754C01" w14:paraId="29ECF3C4" w14:textId="77777777" w:rsidTr="009F3759">
        <w:trPr>
          <w:trHeight w:val="180"/>
        </w:trPr>
        <w:tc>
          <w:tcPr>
            <w:tcW w:w="1251" w:type="dxa"/>
            <w:vAlign w:val="bottom"/>
          </w:tcPr>
          <w:p w14:paraId="52EF32D4" w14:textId="2C361839" w:rsidR="00CD5C6D" w:rsidRPr="000A6359" w:rsidRDefault="00CD5C6D" w:rsidP="00754C01">
            <w:pPr>
              <w:spacing w:line="240" w:lineRule="auto"/>
            </w:pPr>
            <w:r w:rsidRPr="000A6359">
              <w:rPr>
                <w:color w:val="000000"/>
              </w:rPr>
              <w:t>NDBA</w:t>
            </w:r>
          </w:p>
        </w:tc>
        <w:tc>
          <w:tcPr>
            <w:tcW w:w="1536" w:type="dxa"/>
          </w:tcPr>
          <w:p w14:paraId="3D7DE2C8" w14:textId="6FA28AC1" w:rsidR="00CD5C6D" w:rsidRPr="000A6359" w:rsidRDefault="00CD5C6D" w:rsidP="00754C01">
            <w:pPr>
              <w:spacing w:line="240" w:lineRule="auto"/>
            </w:pPr>
            <w:r>
              <w:t xml:space="preserve">* </w:t>
            </w:r>
            <w:r w:rsidRPr="003B74D4">
              <w:t>0.036</w:t>
            </w:r>
          </w:p>
        </w:tc>
        <w:tc>
          <w:tcPr>
            <w:tcW w:w="1947" w:type="dxa"/>
          </w:tcPr>
          <w:p w14:paraId="2171DE7C" w14:textId="5414BD30" w:rsidR="00CD5C6D" w:rsidRPr="000A6359" w:rsidRDefault="00CD5C6D" w:rsidP="00754C01">
            <w:pPr>
              <w:spacing w:line="240" w:lineRule="auto"/>
            </w:pPr>
            <w:r w:rsidRPr="00B402D0">
              <w:t>1.14</w:t>
            </w:r>
          </w:p>
        </w:tc>
        <w:tc>
          <w:tcPr>
            <w:tcW w:w="1518" w:type="dxa"/>
          </w:tcPr>
          <w:p w14:paraId="28710DFF" w14:textId="40FB432A" w:rsidR="00CD5C6D" w:rsidRPr="000A6359" w:rsidRDefault="00CD5C6D" w:rsidP="00754C01">
            <w:pPr>
              <w:spacing w:line="240" w:lineRule="auto"/>
            </w:pPr>
            <w:r w:rsidRPr="00B402D0">
              <w:t>0.99</w:t>
            </w:r>
          </w:p>
        </w:tc>
        <w:tc>
          <w:tcPr>
            <w:tcW w:w="1563" w:type="dxa"/>
          </w:tcPr>
          <w:p w14:paraId="1432A60A" w14:textId="4B83B9C7" w:rsidR="00CD5C6D" w:rsidRPr="000A6359" w:rsidRDefault="00CD5C6D" w:rsidP="00754C01">
            <w:pPr>
              <w:spacing w:line="240" w:lineRule="auto"/>
            </w:pPr>
            <w:r w:rsidRPr="00B402D0">
              <w:t>1.29</w:t>
            </w:r>
          </w:p>
        </w:tc>
        <w:tc>
          <w:tcPr>
            <w:tcW w:w="1847" w:type="dxa"/>
          </w:tcPr>
          <w:p w14:paraId="76187C29" w14:textId="63157BC1" w:rsidR="00CD5C6D" w:rsidRPr="000A6359" w:rsidRDefault="00CD5C6D" w:rsidP="00754C01">
            <w:pPr>
              <w:spacing w:line="240" w:lineRule="auto"/>
            </w:pPr>
            <w:r w:rsidRPr="00B402D0">
              <w:t>0.99</w:t>
            </w:r>
          </w:p>
        </w:tc>
        <w:tc>
          <w:tcPr>
            <w:tcW w:w="1590" w:type="dxa"/>
          </w:tcPr>
          <w:p w14:paraId="24602962" w14:textId="1AEC336F" w:rsidR="00CD5C6D" w:rsidRPr="000A6359" w:rsidRDefault="00CD5C6D" w:rsidP="00754C01">
            <w:pPr>
              <w:spacing w:line="240" w:lineRule="auto"/>
            </w:pPr>
            <w:r w:rsidRPr="00B402D0">
              <w:t>0.94</w:t>
            </w:r>
          </w:p>
        </w:tc>
        <w:tc>
          <w:tcPr>
            <w:tcW w:w="1590" w:type="dxa"/>
          </w:tcPr>
          <w:p w14:paraId="18204B14" w14:textId="634CE1F8" w:rsidR="00CD5C6D" w:rsidRPr="000A6359" w:rsidRDefault="00CD5C6D" w:rsidP="00754C01">
            <w:pPr>
              <w:spacing w:line="240" w:lineRule="auto"/>
            </w:pPr>
            <w:r w:rsidRPr="00B402D0">
              <w:t>1.04</w:t>
            </w:r>
          </w:p>
        </w:tc>
      </w:tr>
      <w:tr w:rsidR="00754C01" w14:paraId="70D41290" w14:textId="77777777" w:rsidTr="009F3759">
        <w:trPr>
          <w:trHeight w:val="185"/>
        </w:trPr>
        <w:tc>
          <w:tcPr>
            <w:tcW w:w="1251" w:type="dxa"/>
            <w:vAlign w:val="bottom"/>
          </w:tcPr>
          <w:p w14:paraId="02507435" w14:textId="5EC93531" w:rsidR="00CD5C6D" w:rsidRPr="000A6359" w:rsidRDefault="00CD5C6D" w:rsidP="00754C01">
            <w:pPr>
              <w:spacing w:line="240" w:lineRule="auto"/>
            </w:pPr>
            <w:r w:rsidRPr="000A6359">
              <w:rPr>
                <w:color w:val="000000"/>
              </w:rPr>
              <w:t>NDEA</w:t>
            </w:r>
          </w:p>
        </w:tc>
        <w:tc>
          <w:tcPr>
            <w:tcW w:w="1536" w:type="dxa"/>
          </w:tcPr>
          <w:p w14:paraId="6386CC19" w14:textId="4AC5BA3F" w:rsidR="00CD5C6D" w:rsidRPr="000A6359" w:rsidRDefault="00CD5C6D" w:rsidP="00754C01">
            <w:pPr>
              <w:spacing w:line="240" w:lineRule="auto"/>
            </w:pPr>
            <w:r>
              <w:t xml:space="preserve">* </w:t>
            </w:r>
            <w:r w:rsidRPr="003B74D4">
              <w:t>0.037</w:t>
            </w:r>
          </w:p>
        </w:tc>
        <w:tc>
          <w:tcPr>
            <w:tcW w:w="1947" w:type="dxa"/>
          </w:tcPr>
          <w:p w14:paraId="4550D9CA" w14:textId="0F47509B" w:rsidR="00CD5C6D" w:rsidRPr="000A6359" w:rsidRDefault="00CD5C6D" w:rsidP="00754C01">
            <w:pPr>
              <w:spacing w:line="240" w:lineRule="auto"/>
            </w:pPr>
            <w:r w:rsidRPr="00B402D0">
              <w:t>0.88</w:t>
            </w:r>
          </w:p>
        </w:tc>
        <w:tc>
          <w:tcPr>
            <w:tcW w:w="1518" w:type="dxa"/>
          </w:tcPr>
          <w:p w14:paraId="49BFEAC8" w14:textId="22B2EB57" w:rsidR="00CD5C6D" w:rsidRPr="000A6359" w:rsidRDefault="00CD5C6D" w:rsidP="00754C01">
            <w:pPr>
              <w:spacing w:line="240" w:lineRule="auto"/>
            </w:pPr>
            <w:r w:rsidRPr="00B402D0">
              <w:t>0.80</w:t>
            </w:r>
          </w:p>
        </w:tc>
        <w:tc>
          <w:tcPr>
            <w:tcW w:w="1563" w:type="dxa"/>
          </w:tcPr>
          <w:p w14:paraId="629ED0AC" w14:textId="70CFFF08" w:rsidR="00CD5C6D" w:rsidRPr="000A6359" w:rsidRDefault="00CD5C6D" w:rsidP="00754C01">
            <w:pPr>
              <w:spacing w:line="240" w:lineRule="auto"/>
            </w:pPr>
            <w:r w:rsidRPr="00B402D0">
              <w:t>0.96</w:t>
            </w:r>
          </w:p>
        </w:tc>
        <w:tc>
          <w:tcPr>
            <w:tcW w:w="1847" w:type="dxa"/>
          </w:tcPr>
          <w:p w14:paraId="01B84469" w14:textId="6B2A86D9" w:rsidR="00CD5C6D" w:rsidRPr="000A6359" w:rsidRDefault="00CD5C6D" w:rsidP="00754C01">
            <w:pPr>
              <w:spacing w:line="240" w:lineRule="auto"/>
            </w:pPr>
            <w:r w:rsidRPr="00B402D0">
              <w:t>0.92</w:t>
            </w:r>
          </w:p>
        </w:tc>
        <w:tc>
          <w:tcPr>
            <w:tcW w:w="1590" w:type="dxa"/>
          </w:tcPr>
          <w:p w14:paraId="15250F2B" w14:textId="3F78B416" w:rsidR="00CD5C6D" w:rsidRPr="000A6359" w:rsidRDefault="00CD5C6D" w:rsidP="00754C01">
            <w:pPr>
              <w:spacing w:line="240" w:lineRule="auto"/>
            </w:pPr>
            <w:r w:rsidRPr="00B402D0">
              <w:t>0.87</w:t>
            </w:r>
          </w:p>
        </w:tc>
        <w:tc>
          <w:tcPr>
            <w:tcW w:w="1590" w:type="dxa"/>
          </w:tcPr>
          <w:p w14:paraId="49C39FBE" w14:textId="138DA96D" w:rsidR="00CD5C6D" w:rsidRPr="000A6359" w:rsidRDefault="00CD5C6D" w:rsidP="00754C01">
            <w:pPr>
              <w:spacing w:line="240" w:lineRule="auto"/>
            </w:pPr>
            <w:r w:rsidRPr="00B402D0">
              <w:t>0.96</w:t>
            </w:r>
          </w:p>
        </w:tc>
      </w:tr>
      <w:tr w:rsidR="00754C01" w14:paraId="2A3F6E84" w14:textId="77777777" w:rsidTr="009F3759">
        <w:trPr>
          <w:trHeight w:val="180"/>
        </w:trPr>
        <w:tc>
          <w:tcPr>
            <w:tcW w:w="1251" w:type="dxa"/>
            <w:vAlign w:val="bottom"/>
          </w:tcPr>
          <w:p w14:paraId="12D916A7" w14:textId="666FC48C" w:rsidR="00CD5C6D" w:rsidRPr="000A6359" w:rsidRDefault="00CD5C6D" w:rsidP="00754C01">
            <w:pPr>
              <w:spacing w:line="240" w:lineRule="auto"/>
            </w:pPr>
            <w:r w:rsidRPr="000A6359">
              <w:rPr>
                <w:color w:val="000000"/>
              </w:rPr>
              <w:t>NDMA</w:t>
            </w:r>
          </w:p>
        </w:tc>
        <w:tc>
          <w:tcPr>
            <w:tcW w:w="1536" w:type="dxa"/>
          </w:tcPr>
          <w:p w14:paraId="2D46AD5B" w14:textId="6D5447B3" w:rsidR="00CD5C6D" w:rsidRPr="000A6359" w:rsidRDefault="00CD5C6D" w:rsidP="00754C01">
            <w:pPr>
              <w:spacing w:line="240" w:lineRule="auto"/>
            </w:pPr>
            <w:r w:rsidRPr="003B74D4">
              <w:t>0.293</w:t>
            </w:r>
          </w:p>
        </w:tc>
        <w:tc>
          <w:tcPr>
            <w:tcW w:w="1947" w:type="dxa"/>
          </w:tcPr>
          <w:p w14:paraId="0B7547BD" w14:textId="3D221588" w:rsidR="00CD5C6D" w:rsidRPr="000A6359" w:rsidRDefault="00CD5C6D" w:rsidP="00754C01">
            <w:pPr>
              <w:spacing w:line="240" w:lineRule="auto"/>
            </w:pPr>
            <w:r w:rsidRPr="00B402D0">
              <w:t>0.92</w:t>
            </w:r>
          </w:p>
        </w:tc>
        <w:tc>
          <w:tcPr>
            <w:tcW w:w="1518" w:type="dxa"/>
          </w:tcPr>
          <w:p w14:paraId="2D4DE2AC" w14:textId="35BBB643" w:rsidR="00CD5C6D" w:rsidRPr="000A6359" w:rsidRDefault="00CD5C6D" w:rsidP="00754C01">
            <w:pPr>
              <w:spacing w:line="240" w:lineRule="auto"/>
            </w:pPr>
            <w:r w:rsidRPr="00B402D0">
              <w:t>0.81</w:t>
            </w:r>
          </w:p>
        </w:tc>
        <w:tc>
          <w:tcPr>
            <w:tcW w:w="1563" w:type="dxa"/>
          </w:tcPr>
          <w:p w14:paraId="1FFD9F20" w14:textId="67CB9294" w:rsidR="00CD5C6D" w:rsidRPr="000A6359" w:rsidRDefault="00CD5C6D" w:rsidP="00754C01">
            <w:pPr>
              <w:spacing w:line="240" w:lineRule="auto"/>
            </w:pPr>
            <w:r w:rsidRPr="00B402D0">
              <w:t>1.04</w:t>
            </w:r>
          </w:p>
        </w:tc>
        <w:tc>
          <w:tcPr>
            <w:tcW w:w="1847" w:type="dxa"/>
          </w:tcPr>
          <w:p w14:paraId="5FCE62C5" w14:textId="6638C2EC" w:rsidR="00CD5C6D" w:rsidRPr="000A6359" w:rsidRDefault="00CD5C6D" w:rsidP="00754C01">
            <w:pPr>
              <w:spacing w:line="240" w:lineRule="auto"/>
            </w:pPr>
            <w:r w:rsidRPr="00B402D0">
              <w:t>0.90</w:t>
            </w:r>
          </w:p>
        </w:tc>
        <w:tc>
          <w:tcPr>
            <w:tcW w:w="1590" w:type="dxa"/>
          </w:tcPr>
          <w:p w14:paraId="0BAFF8BC" w14:textId="0C19A063" w:rsidR="00CD5C6D" w:rsidRPr="000A6359" w:rsidRDefault="00CD5C6D" w:rsidP="00754C01">
            <w:pPr>
              <w:spacing w:line="240" w:lineRule="auto"/>
            </w:pPr>
            <w:r w:rsidRPr="00B402D0">
              <w:t>0.84</w:t>
            </w:r>
          </w:p>
        </w:tc>
        <w:tc>
          <w:tcPr>
            <w:tcW w:w="1590" w:type="dxa"/>
          </w:tcPr>
          <w:p w14:paraId="78E5FD9D" w14:textId="57345464" w:rsidR="00CD5C6D" w:rsidRPr="000A6359" w:rsidRDefault="00CD5C6D" w:rsidP="00754C01">
            <w:pPr>
              <w:spacing w:line="240" w:lineRule="auto"/>
            </w:pPr>
            <w:r w:rsidRPr="00B402D0">
              <w:t>0.97</w:t>
            </w:r>
          </w:p>
        </w:tc>
      </w:tr>
      <w:tr w:rsidR="00754C01" w14:paraId="565BFB87" w14:textId="77777777" w:rsidTr="009F3759">
        <w:trPr>
          <w:trHeight w:val="185"/>
        </w:trPr>
        <w:tc>
          <w:tcPr>
            <w:tcW w:w="1251" w:type="dxa"/>
            <w:vAlign w:val="bottom"/>
          </w:tcPr>
          <w:p w14:paraId="5E7F88CE" w14:textId="3EECF604" w:rsidR="00CD5C6D" w:rsidRPr="000A6359" w:rsidRDefault="00CD5C6D" w:rsidP="00754C01">
            <w:pPr>
              <w:spacing w:line="240" w:lineRule="auto"/>
            </w:pPr>
            <w:r w:rsidRPr="000A6359">
              <w:rPr>
                <w:color w:val="000000"/>
              </w:rPr>
              <w:t>NDPA</w:t>
            </w:r>
          </w:p>
        </w:tc>
        <w:tc>
          <w:tcPr>
            <w:tcW w:w="1536" w:type="dxa"/>
          </w:tcPr>
          <w:p w14:paraId="5DB03248" w14:textId="69621B98" w:rsidR="00CD5C6D" w:rsidRPr="000A6359" w:rsidRDefault="00CD5C6D" w:rsidP="00754C01">
            <w:pPr>
              <w:spacing w:line="240" w:lineRule="auto"/>
            </w:pPr>
            <w:r w:rsidRPr="003B74D4">
              <w:t>0.171</w:t>
            </w:r>
          </w:p>
        </w:tc>
        <w:tc>
          <w:tcPr>
            <w:tcW w:w="1947" w:type="dxa"/>
          </w:tcPr>
          <w:p w14:paraId="4B85E021" w14:textId="509ED415" w:rsidR="00CD5C6D" w:rsidRPr="000A6359" w:rsidRDefault="00CD5C6D" w:rsidP="00754C01">
            <w:pPr>
              <w:spacing w:line="240" w:lineRule="auto"/>
            </w:pPr>
            <w:r w:rsidRPr="00B402D0">
              <w:t>0.92</w:t>
            </w:r>
          </w:p>
        </w:tc>
        <w:tc>
          <w:tcPr>
            <w:tcW w:w="1518" w:type="dxa"/>
          </w:tcPr>
          <w:p w14:paraId="69F42202" w14:textId="096E7660" w:rsidR="00CD5C6D" w:rsidRPr="000A6359" w:rsidRDefault="00CD5C6D" w:rsidP="00754C01">
            <w:pPr>
              <w:spacing w:line="240" w:lineRule="auto"/>
            </w:pPr>
            <w:r w:rsidRPr="00B402D0">
              <w:t>0.84</w:t>
            </w:r>
          </w:p>
        </w:tc>
        <w:tc>
          <w:tcPr>
            <w:tcW w:w="1563" w:type="dxa"/>
          </w:tcPr>
          <w:p w14:paraId="55C9A6A1" w14:textId="783BF04B" w:rsidR="00CD5C6D" w:rsidRPr="000A6359" w:rsidRDefault="00CD5C6D" w:rsidP="00754C01">
            <w:pPr>
              <w:spacing w:line="240" w:lineRule="auto"/>
            </w:pPr>
            <w:r w:rsidRPr="00B402D0">
              <w:t>1.00</w:t>
            </w:r>
          </w:p>
        </w:tc>
        <w:tc>
          <w:tcPr>
            <w:tcW w:w="1847" w:type="dxa"/>
          </w:tcPr>
          <w:p w14:paraId="340A4AA7" w14:textId="44CC146B" w:rsidR="00CD5C6D" w:rsidRPr="000A6359" w:rsidRDefault="00CD5C6D" w:rsidP="00754C01">
            <w:pPr>
              <w:spacing w:line="240" w:lineRule="auto"/>
            </w:pPr>
            <w:r w:rsidRPr="00B402D0">
              <w:t>0.92</w:t>
            </w:r>
          </w:p>
        </w:tc>
        <w:tc>
          <w:tcPr>
            <w:tcW w:w="1590" w:type="dxa"/>
          </w:tcPr>
          <w:p w14:paraId="09DEAC2F" w14:textId="59F27D1F" w:rsidR="00CD5C6D" w:rsidRPr="000A6359" w:rsidRDefault="00CD5C6D" w:rsidP="00754C01">
            <w:pPr>
              <w:spacing w:line="240" w:lineRule="auto"/>
            </w:pPr>
            <w:r w:rsidRPr="00B402D0">
              <w:t>0.88</w:t>
            </w:r>
          </w:p>
        </w:tc>
        <w:tc>
          <w:tcPr>
            <w:tcW w:w="1590" w:type="dxa"/>
          </w:tcPr>
          <w:p w14:paraId="3E802D70" w14:textId="767F2ABD" w:rsidR="00CD5C6D" w:rsidRPr="000A6359" w:rsidRDefault="00CD5C6D" w:rsidP="00754C01">
            <w:pPr>
              <w:spacing w:line="240" w:lineRule="auto"/>
            </w:pPr>
            <w:r w:rsidRPr="00B402D0">
              <w:t>0.96</w:t>
            </w:r>
          </w:p>
        </w:tc>
      </w:tr>
      <w:tr w:rsidR="00754C01" w14:paraId="0005EE01" w14:textId="77777777" w:rsidTr="009F3759">
        <w:trPr>
          <w:trHeight w:val="180"/>
        </w:trPr>
        <w:tc>
          <w:tcPr>
            <w:tcW w:w="1251" w:type="dxa"/>
            <w:vAlign w:val="bottom"/>
          </w:tcPr>
          <w:p w14:paraId="21CD3BB8" w14:textId="1A9BB9E0" w:rsidR="00CD5C6D" w:rsidRPr="000A6359" w:rsidRDefault="00CD5C6D" w:rsidP="00754C01">
            <w:pPr>
              <w:spacing w:line="240" w:lineRule="auto"/>
            </w:pPr>
            <w:r w:rsidRPr="000A6359">
              <w:rPr>
                <w:color w:val="000000"/>
              </w:rPr>
              <w:t>NMEA</w:t>
            </w:r>
          </w:p>
        </w:tc>
        <w:tc>
          <w:tcPr>
            <w:tcW w:w="1536" w:type="dxa"/>
          </w:tcPr>
          <w:p w14:paraId="5978B4DE" w14:textId="14A2C12E" w:rsidR="00CD5C6D" w:rsidRPr="000A6359" w:rsidRDefault="00CD5C6D" w:rsidP="00754C01">
            <w:pPr>
              <w:spacing w:line="240" w:lineRule="auto"/>
            </w:pPr>
            <w:r w:rsidRPr="003B74D4">
              <w:t>0.129</w:t>
            </w:r>
          </w:p>
        </w:tc>
        <w:tc>
          <w:tcPr>
            <w:tcW w:w="1947" w:type="dxa"/>
          </w:tcPr>
          <w:p w14:paraId="06BF9D3E" w14:textId="692499F6" w:rsidR="00CD5C6D" w:rsidRPr="000A6359" w:rsidRDefault="00CD5C6D" w:rsidP="00754C01">
            <w:pPr>
              <w:spacing w:line="240" w:lineRule="auto"/>
            </w:pPr>
            <w:r w:rsidRPr="00B402D0">
              <w:t>0.90</w:t>
            </w:r>
          </w:p>
        </w:tc>
        <w:tc>
          <w:tcPr>
            <w:tcW w:w="1518" w:type="dxa"/>
          </w:tcPr>
          <w:p w14:paraId="7FFFF8E9" w14:textId="1CA25E02" w:rsidR="00CD5C6D" w:rsidRPr="000A6359" w:rsidRDefault="00CD5C6D" w:rsidP="00754C01">
            <w:pPr>
              <w:spacing w:line="240" w:lineRule="auto"/>
            </w:pPr>
            <w:r w:rsidRPr="00B402D0">
              <w:t>0.79</w:t>
            </w:r>
          </w:p>
        </w:tc>
        <w:tc>
          <w:tcPr>
            <w:tcW w:w="1563" w:type="dxa"/>
          </w:tcPr>
          <w:p w14:paraId="19FCF4FD" w14:textId="5A0B666C" w:rsidR="00CD5C6D" w:rsidRPr="000A6359" w:rsidRDefault="00CD5C6D" w:rsidP="00754C01">
            <w:pPr>
              <w:spacing w:line="240" w:lineRule="auto"/>
            </w:pPr>
            <w:r w:rsidRPr="00B402D0">
              <w:t>1.01</w:t>
            </w:r>
          </w:p>
        </w:tc>
        <w:tc>
          <w:tcPr>
            <w:tcW w:w="1847" w:type="dxa"/>
          </w:tcPr>
          <w:p w14:paraId="184F4895" w14:textId="7E5DA11A" w:rsidR="00CD5C6D" w:rsidRPr="000A6359" w:rsidRDefault="00CD5C6D" w:rsidP="00754C01">
            <w:pPr>
              <w:spacing w:line="240" w:lineRule="auto"/>
            </w:pPr>
            <w:r w:rsidRPr="00B402D0">
              <w:t>0.92</w:t>
            </w:r>
          </w:p>
        </w:tc>
        <w:tc>
          <w:tcPr>
            <w:tcW w:w="1590" w:type="dxa"/>
          </w:tcPr>
          <w:p w14:paraId="34A03839" w14:textId="66E6F727" w:rsidR="00CD5C6D" w:rsidRPr="000A6359" w:rsidRDefault="00CD5C6D" w:rsidP="00754C01">
            <w:pPr>
              <w:spacing w:line="240" w:lineRule="auto"/>
            </w:pPr>
            <w:r w:rsidRPr="00B402D0">
              <w:t>0.87</w:t>
            </w:r>
          </w:p>
        </w:tc>
        <w:tc>
          <w:tcPr>
            <w:tcW w:w="1590" w:type="dxa"/>
          </w:tcPr>
          <w:p w14:paraId="0199B01D" w14:textId="52E4F5A5" w:rsidR="00CD5C6D" w:rsidRPr="000A6359" w:rsidRDefault="00CD5C6D" w:rsidP="00754C01">
            <w:pPr>
              <w:spacing w:line="240" w:lineRule="auto"/>
            </w:pPr>
            <w:r w:rsidRPr="00B402D0">
              <w:t>0.97</w:t>
            </w:r>
          </w:p>
        </w:tc>
      </w:tr>
      <w:tr w:rsidR="00754C01" w14:paraId="381D062A" w14:textId="77777777" w:rsidTr="009F3759">
        <w:trPr>
          <w:trHeight w:val="180"/>
        </w:trPr>
        <w:tc>
          <w:tcPr>
            <w:tcW w:w="1251" w:type="dxa"/>
            <w:vAlign w:val="bottom"/>
          </w:tcPr>
          <w:p w14:paraId="7E8848F1" w14:textId="2451CA14" w:rsidR="00CD5C6D" w:rsidRPr="000A6359" w:rsidRDefault="00CD5C6D" w:rsidP="00754C01">
            <w:pPr>
              <w:spacing w:line="240" w:lineRule="auto"/>
            </w:pPr>
            <w:r w:rsidRPr="000A6359">
              <w:rPr>
                <w:color w:val="000000"/>
              </w:rPr>
              <w:t>NMOR</w:t>
            </w:r>
          </w:p>
        </w:tc>
        <w:tc>
          <w:tcPr>
            <w:tcW w:w="1536" w:type="dxa"/>
          </w:tcPr>
          <w:p w14:paraId="4D63542D" w14:textId="37A965D9" w:rsidR="00CD5C6D" w:rsidRPr="000A6359" w:rsidRDefault="00CD5C6D" w:rsidP="00754C01">
            <w:pPr>
              <w:spacing w:line="240" w:lineRule="auto"/>
            </w:pPr>
            <w:r w:rsidRPr="003B74D4">
              <w:t>0.388</w:t>
            </w:r>
          </w:p>
        </w:tc>
        <w:tc>
          <w:tcPr>
            <w:tcW w:w="1947" w:type="dxa"/>
          </w:tcPr>
          <w:p w14:paraId="76A1113E" w14:textId="00408E71" w:rsidR="00CD5C6D" w:rsidRPr="000A6359" w:rsidRDefault="00CD5C6D" w:rsidP="00754C01">
            <w:pPr>
              <w:spacing w:line="240" w:lineRule="auto"/>
            </w:pPr>
            <w:r w:rsidRPr="00B402D0">
              <w:t>0.99</w:t>
            </w:r>
          </w:p>
        </w:tc>
        <w:tc>
          <w:tcPr>
            <w:tcW w:w="1518" w:type="dxa"/>
          </w:tcPr>
          <w:p w14:paraId="1C1F81FE" w14:textId="280C0981" w:rsidR="00CD5C6D" w:rsidRPr="000A6359" w:rsidRDefault="00CD5C6D" w:rsidP="00754C01">
            <w:pPr>
              <w:spacing w:line="240" w:lineRule="auto"/>
            </w:pPr>
            <w:r w:rsidRPr="00B402D0">
              <w:t>0.91</w:t>
            </w:r>
          </w:p>
        </w:tc>
        <w:tc>
          <w:tcPr>
            <w:tcW w:w="1563" w:type="dxa"/>
          </w:tcPr>
          <w:p w14:paraId="7FCABA85" w14:textId="43F61DE7" w:rsidR="00CD5C6D" w:rsidRPr="000A6359" w:rsidRDefault="00CD5C6D" w:rsidP="00754C01">
            <w:pPr>
              <w:spacing w:line="240" w:lineRule="auto"/>
            </w:pPr>
            <w:r w:rsidRPr="00B402D0">
              <w:t>1.07</w:t>
            </w:r>
          </w:p>
        </w:tc>
        <w:tc>
          <w:tcPr>
            <w:tcW w:w="1847" w:type="dxa"/>
          </w:tcPr>
          <w:p w14:paraId="1F628AF0" w14:textId="3C0DC940" w:rsidR="00CD5C6D" w:rsidRPr="000A6359" w:rsidRDefault="00CD5C6D" w:rsidP="00754C01">
            <w:pPr>
              <w:spacing w:line="240" w:lineRule="auto"/>
            </w:pPr>
            <w:r w:rsidRPr="00B402D0">
              <w:t>1.06</w:t>
            </w:r>
          </w:p>
        </w:tc>
        <w:tc>
          <w:tcPr>
            <w:tcW w:w="1590" w:type="dxa"/>
          </w:tcPr>
          <w:p w14:paraId="2278CE2A" w14:textId="1029F991" w:rsidR="00CD5C6D" w:rsidRPr="000A6359" w:rsidRDefault="00CD5C6D" w:rsidP="00754C01">
            <w:pPr>
              <w:spacing w:line="240" w:lineRule="auto"/>
            </w:pPr>
            <w:r w:rsidRPr="00B402D0">
              <w:t>0.99</w:t>
            </w:r>
          </w:p>
        </w:tc>
        <w:tc>
          <w:tcPr>
            <w:tcW w:w="1590" w:type="dxa"/>
          </w:tcPr>
          <w:p w14:paraId="0F89E4D9" w14:textId="0ACB7D26" w:rsidR="00CD5C6D" w:rsidRPr="000A6359" w:rsidRDefault="00CD5C6D" w:rsidP="00754C01">
            <w:pPr>
              <w:spacing w:line="240" w:lineRule="auto"/>
            </w:pPr>
            <w:r w:rsidRPr="00B402D0">
              <w:t>1.14</w:t>
            </w:r>
          </w:p>
        </w:tc>
      </w:tr>
      <w:tr w:rsidR="00754C01" w14:paraId="377A97A3" w14:textId="77777777" w:rsidTr="009F3759">
        <w:trPr>
          <w:trHeight w:val="185"/>
        </w:trPr>
        <w:tc>
          <w:tcPr>
            <w:tcW w:w="1251" w:type="dxa"/>
            <w:vAlign w:val="bottom"/>
          </w:tcPr>
          <w:p w14:paraId="4C824EFA" w14:textId="3DDB816E" w:rsidR="00CD5C6D" w:rsidRPr="000A6359" w:rsidRDefault="00CD5C6D" w:rsidP="00754C01">
            <w:pPr>
              <w:spacing w:line="240" w:lineRule="auto"/>
            </w:pPr>
            <w:r w:rsidRPr="000A6359">
              <w:rPr>
                <w:color w:val="000000"/>
              </w:rPr>
              <w:t>NPIP</w:t>
            </w:r>
          </w:p>
        </w:tc>
        <w:tc>
          <w:tcPr>
            <w:tcW w:w="1536" w:type="dxa"/>
          </w:tcPr>
          <w:p w14:paraId="3E1C9EDE" w14:textId="544C94FC" w:rsidR="00CD5C6D" w:rsidRPr="000A6359" w:rsidRDefault="00CD5C6D" w:rsidP="00754C01">
            <w:pPr>
              <w:spacing w:line="240" w:lineRule="auto"/>
            </w:pPr>
            <w:r w:rsidRPr="003B74D4">
              <w:t>0.746</w:t>
            </w:r>
          </w:p>
        </w:tc>
        <w:tc>
          <w:tcPr>
            <w:tcW w:w="1947" w:type="dxa"/>
          </w:tcPr>
          <w:p w14:paraId="6B078084" w14:textId="244C064A" w:rsidR="00CD5C6D" w:rsidRPr="000A6359" w:rsidRDefault="00CD5C6D" w:rsidP="00754C01">
            <w:pPr>
              <w:spacing w:line="240" w:lineRule="auto"/>
            </w:pPr>
            <w:r w:rsidRPr="00B402D0">
              <w:t>0.96</w:t>
            </w:r>
          </w:p>
        </w:tc>
        <w:tc>
          <w:tcPr>
            <w:tcW w:w="1518" w:type="dxa"/>
          </w:tcPr>
          <w:p w14:paraId="19DA27F0" w14:textId="18A54762" w:rsidR="00CD5C6D" w:rsidRPr="000A6359" w:rsidRDefault="00CD5C6D" w:rsidP="00754C01">
            <w:pPr>
              <w:spacing w:line="240" w:lineRule="auto"/>
            </w:pPr>
            <w:r w:rsidRPr="00B402D0">
              <w:t>0.87</w:t>
            </w:r>
          </w:p>
        </w:tc>
        <w:tc>
          <w:tcPr>
            <w:tcW w:w="1563" w:type="dxa"/>
          </w:tcPr>
          <w:p w14:paraId="613AEFE3" w14:textId="60CCD9EE" w:rsidR="00CD5C6D" w:rsidRPr="000A6359" w:rsidRDefault="00CD5C6D" w:rsidP="00754C01">
            <w:pPr>
              <w:spacing w:line="240" w:lineRule="auto"/>
            </w:pPr>
            <w:r w:rsidRPr="00B402D0">
              <w:t>1.05</w:t>
            </w:r>
          </w:p>
        </w:tc>
        <w:tc>
          <w:tcPr>
            <w:tcW w:w="1847" w:type="dxa"/>
          </w:tcPr>
          <w:p w14:paraId="2D11BF2B" w14:textId="56D6C88D" w:rsidR="00CD5C6D" w:rsidRPr="000A6359" w:rsidRDefault="00CD5C6D" w:rsidP="00754C01">
            <w:pPr>
              <w:spacing w:line="240" w:lineRule="auto"/>
            </w:pPr>
            <w:r w:rsidRPr="00B402D0">
              <w:t>1.00</w:t>
            </w:r>
          </w:p>
        </w:tc>
        <w:tc>
          <w:tcPr>
            <w:tcW w:w="1590" w:type="dxa"/>
          </w:tcPr>
          <w:p w14:paraId="1CDF9716" w14:textId="7DE840F5" w:rsidR="00CD5C6D" w:rsidRPr="000A6359" w:rsidRDefault="00CD5C6D" w:rsidP="00754C01">
            <w:pPr>
              <w:spacing w:line="240" w:lineRule="auto"/>
            </w:pPr>
            <w:r w:rsidRPr="00B402D0">
              <w:t>0.96</w:t>
            </w:r>
          </w:p>
        </w:tc>
        <w:tc>
          <w:tcPr>
            <w:tcW w:w="1590" w:type="dxa"/>
          </w:tcPr>
          <w:p w14:paraId="48B3DEE3" w14:textId="70EB325C" w:rsidR="00CD5C6D" w:rsidRPr="000A6359" w:rsidRDefault="00CD5C6D" w:rsidP="00754C01">
            <w:pPr>
              <w:spacing w:line="240" w:lineRule="auto"/>
            </w:pPr>
            <w:r w:rsidRPr="00B402D0">
              <w:t>1.05</w:t>
            </w:r>
          </w:p>
        </w:tc>
      </w:tr>
      <w:tr w:rsidR="00754C01" w14:paraId="29DDB1DF" w14:textId="77777777" w:rsidTr="009F3759">
        <w:trPr>
          <w:trHeight w:val="180"/>
        </w:trPr>
        <w:tc>
          <w:tcPr>
            <w:tcW w:w="1251" w:type="dxa"/>
            <w:vAlign w:val="bottom"/>
          </w:tcPr>
          <w:p w14:paraId="69F21192" w14:textId="5921A3D6" w:rsidR="00CD5C6D" w:rsidRPr="000A6359" w:rsidRDefault="00CD5C6D" w:rsidP="00754C01">
            <w:pPr>
              <w:spacing w:line="240" w:lineRule="auto"/>
            </w:pPr>
            <w:r w:rsidRPr="000A6359">
              <w:rPr>
                <w:color w:val="000000"/>
              </w:rPr>
              <w:t>NPYR</w:t>
            </w:r>
          </w:p>
        </w:tc>
        <w:tc>
          <w:tcPr>
            <w:tcW w:w="1536" w:type="dxa"/>
          </w:tcPr>
          <w:p w14:paraId="0698F96A" w14:textId="385E2B44" w:rsidR="00CD5C6D" w:rsidRPr="000A6359" w:rsidRDefault="00CD5C6D" w:rsidP="00754C01">
            <w:pPr>
              <w:spacing w:line="240" w:lineRule="auto"/>
            </w:pPr>
            <w:r>
              <w:t xml:space="preserve">* </w:t>
            </w:r>
            <w:r w:rsidRPr="003B74D4">
              <w:t>0.046</w:t>
            </w:r>
          </w:p>
        </w:tc>
        <w:tc>
          <w:tcPr>
            <w:tcW w:w="1947" w:type="dxa"/>
          </w:tcPr>
          <w:p w14:paraId="35A51626" w14:textId="42361A05" w:rsidR="00CD5C6D" w:rsidRPr="000A6359" w:rsidRDefault="00CD5C6D" w:rsidP="00754C01">
            <w:pPr>
              <w:spacing w:line="240" w:lineRule="auto"/>
            </w:pPr>
            <w:r w:rsidRPr="00B402D0">
              <w:t>0.92</w:t>
            </w:r>
          </w:p>
        </w:tc>
        <w:tc>
          <w:tcPr>
            <w:tcW w:w="1518" w:type="dxa"/>
          </w:tcPr>
          <w:p w14:paraId="194F83F4" w14:textId="47B55AFD" w:rsidR="00CD5C6D" w:rsidRPr="000A6359" w:rsidRDefault="00CD5C6D" w:rsidP="00754C01">
            <w:pPr>
              <w:spacing w:line="240" w:lineRule="auto"/>
            </w:pPr>
            <w:r w:rsidRPr="00B402D0">
              <w:t>0.87</w:t>
            </w:r>
          </w:p>
        </w:tc>
        <w:tc>
          <w:tcPr>
            <w:tcW w:w="1563" w:type="dxa"/>
          </w:tcPr>
          <w:p w14:paraId="1A85DA72" w14:textId="5AD84A23" w:rsidR="00CD5C6D" w:rsidRPr="000A6359" w:rsidRDefault="00CD5C6D" w:rsidP="00754C01">
            <w:pPr>
              <w:spacing w:line="240" w:lineRule="auto"/>
            </w:pPr>
            <w:r w:rsidRPr="00B402D0">
              <w:t>0.97</w:t>
            </w:r>
          </w:p>
        </w:tc>
        <w:tc>
          <w:tcPr>
            <w:tcW w:w="1847" w:type="dxa"/>
          </w:tcPr>
          <w:p w14:paraId="1C1A00BD" w14:textId="5CC69C92" w:rsidR="00CD5C6D" w:rsidRPr="000A6359" w:rsidRDefault="00CD5C6D" w:rsidP="00754C01">
            <w:pPr>
              <w:spacing w:line="240" w:lineRule="auto"/>
            </w:pPr>
            <w:r w:rsidRPr="00B402D0">
              <w:t>1.03</w:t>
            </w:r>
          </w:p>
        </w:tc>
        <w:tc>
          <w:tcPr>
            <w:tcW w:w="1590" w:type="dxa"/>
          </w:tcPr>
          <w:p w14:paraId="2C9B046A" w14:textId="7CB82992" w:rsidR="00CD5C6D" w:rsidRPr="000A6359" w:rsidRDefault="00CD5C6D" w:rsidP="00754C01">
            <w:pPr>
              <w:spacing w:line="240" w:lineRule="auto"/>
            </w:pPr>
            <w:r w:rsidRPr="00B402D0">
              <w:t>0.98</w:t>
            </w:r>
          </w:p>
        </w:tc>
        <w:tc>
          <w:tcPr>
            <w:tcW w:w="1590" w:type="dxa"/>
          </w:tcPr>
          <w:p w14:paraId="5205215C" w14:textId="1B1C8BB1" w:rsidR="00CD5C6D" w:rsidRPr="000A6359" w:rsidRDefault="00CD5C6D" w:rsidP="00754C01">
            <w:pPr>
              <w:spacing w:line="240" w:lineRule="auto"/>
            </w:pPr>
            <w:r w:rsidRPr="00B402D0">
              <w:t>1.07</w:t>
            </w:r>
          </w:p>
        </w:tc>
      </w:tr>
    </w:tbl>
    <w:p w14:paraId="0EB372BB" w14:textId="77777777" w:rsidR="00C20304" w:rsidRPr="00C20304" w:rsidRDefault="00C20304" w:rsidP="00C20304"/>
    <w:p w14:paraId="0E2086CE" w14:textId="77777777" w:rsidR="0085471B" w:rsidRDefault="0032241B">
      <w:pPr>
        <w:spacing w:line="259" w:lineRule="auto"/>
        <w:sectPr w:rsidR="0085471B" w:rsidSect="002E5B66">
          <w:pgSz w:w="15840" w:h="12240" w:orient="landscape"/>
          <w:pgMar w:top="1440" w:right="1440" w:bottom="1440" w:left="1440" w:header="720" w:footer="720" w:gutter="0"/>
          <w:cols w:space="720"/>
          <w:docGrid w:linePitch="360"/>
        </w:sectPr>
      </w:pPr>
      <w:r>
        <w:br w:type="page"/>
      </w:r>
    </w:p>
    <w:p w14:paraId="288126D7" w14:textId="12045A4F" w:rsidR="0032241B" w:rsidRDefault="0032241B">
      <w:pPr>
        <w:spacing w:line="259" w:lineRule="auto"/>
        <w:rPr>
          <w:bCs/>
        </w:rPr>
      </w:pPr>
    </w:p>
    <w:p w14:paraId="2B44612D" w14:textId="3B5022F7" w:rsidR="00B20DE3" w:rsidRDefault="00B20DE3" w:rsidP="00B20DE3">
      <w:pPr>
        <w:pStyle w:val="Heading1"/>
      </w:pPr>
      <w:bookmarkStart w:id="45" w:name="_Toc152751933"/>
      <w:r>
        <w:t xml:space="preserve">Appendix </w:t>
      </w:r>
      <w:r w:rsidR="002151AE">
        <w:t>B</w:t>
      </w:r>
      <w:r>
        <w:t>.</w:t>
      </w:r>
      <w:bookmarkEnd w:id="45"/>
    </w:p>
    <w:p w14:paraId="50D6BB4E" w14:textId="4218E4F0" w:rsidR="002E61FD" w:rsidRPr="0032241B" w:rsidRDefault="00B20DE3" w:rsidP="0032241B">
      <w:r>
        <w:t xml:space="preserve">Excel (.xlsx) file containing raw </w:t>
      </w:r>
      <w:r w:rsidR="005C3E9E">
        <w:t>data used to calculate MDLs, MRLs, blank contamination, and PT acceptance for each analyte by laboratory</w:t>
      </w:r>
      <w:r w:rsidR="00E855B9">
        <w:t xml:space="preserve"> </w:t>
      </w:r>
      <w:r w:rsidR="00237BF6">
        <w:t>(note that l</w:t>
      </w:r>
      <w:r w:rsidR="00E855B9">
        <w:t xml:space="preserve">aboratory identities were </w:t>
      </w:r>
      <w:r w:rsidR="009858DC">
        <w:t>intentionally anonymized</w:t>
      </w:r>
      <w:r w:rsidR="00237BF6">
        <w:t>)</w:t>
      </w:r>
      <w:r w:rsidR="009858DC">
        <w:t>.</w:t>
      </w:r>
      <w:r w:rsidR="00F552CE">
        <w:t xml:space="preserve"> </w:t>
      </w:r>
      <w:r w:rsidR="00D36A3F">
        <w:t>Code used for statistical analysis (e.g., ANOVA, t-tests)</w:t>
      </w:r>
      <w:r w:rsidR="00237BF6">
        <w:t xml:space="preserve">. </w:t>
      </w:r>
      <w:hyperlink r:id="rId37" w:history="1">
        <w:r w:rsidR="00237BF6" w:rsidRPr="00C41963">
          <w:rPr>
            <w:rStyle w:val="Hyperlink"/>
          </w:rPr>
          <w:t>https://github.com/CAWaterBoardDataCenter/NitrosamineMethodEvaluation.git</w:t>
        </w:r>
      </w:hyperlink>
      <w:r w:rsidR="00D36A3F">
        <w:t xml:space="preserve"> </w:t>
      </w:r>
    </w:p>
    <w:sectPr w:rsidR="002E61FD" w:rsidRPr="0032241B" w:rsidSect="002E5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F964" w14:textId="77777777" w:rsidR="002E5B66" w:rsidRDefault="002E5B66" w:rsidP="00564B40">
      <w:r>
        <w:separator/>
      </w:r>
    </w:p>
    <w:p w14:paraId="5ECC5DBF" w14:textId="77777777" w:rsidR="002E5B66" w:rsidRDefault="002E5B66" w:rsidP="00564B40"/>
  </w:endnote>
  <w:endnote w:type="continuationSeparator" w:id="0">
    <w:p w14:paraId="5808C564" w14:textId="77777777" w:rsidR="002E5B66" w:rsidRDefault="002E5B66" w:rsidP="00564B40">
      <w:r>
        <w:continuationSeparator/>
      </w:r>
    </w:p>
    <w:p w14:paraId="6389679D" w14:textId="77777777" w:rsidR="002E5B66" w:rsidRDefault="002E5B66" w:rsidP="00564B40"/>
  </w:endnote>
  <w:endnote w:type="continuationNotice" w:id="1">
    <w:p w14:paraId="539CC7FB" w14:textId="77777777" w:rsidR="002E5B66" w:rsidRDefault="002E5B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98E9" w14:textId="3A90B459" w:rsidR="00E96851" w:rsidRDefault="00E96851" w:rsidP="006C3468">
    <w:pPr>
      <w:spacing w:after="0"/>
    </w:pPr>
    <w:r w:rsidRPr="00CC421A">
      <w:t>EEA</w:t>
    </w:r>
    <w:r>
      <w:t>-Agilent</w:t>
    </w:r>
    <w:r w:rsidRPr="00CC421A">
      <w:t xml:space="preserve"> Method 521.1</w:t>
    </w:r>
    <w:r>
      <w:t xml:space="preserve"> </w:t>
    </w:r>
    <w:r w:rsidR="00CB1289">
      <w:t>Inter</w:t>
    </w:r>
    <w:r w:rsidRPr="00CC421A">
      <w:t xml:space="preserve">-Laboratory </w:t>
    </w:r>
    <w:r w:rsidR="00464882">
      <w:t>Comparison</w:t>
    </w:r>
    <w:r w:rsidRPr="00CC421A">
      <w:t xml:space="preserve"> Report</w:t>
    </w:r>
    <w:r w:rsidR="006C3468">
      <w:tab/>
    </w:r>
    <w:r w:rsidR="00D94AF2">
      <w:tab/>
    </w:r>
    <w:r w:rsidR="00CB4631">
      <w:t xml:space="preserve">Page </w:t>
    </w:r>
    <w:r w:rsidR="009328DA">
      <w:fldChar w:fldCharType="begin"/>
    </w:r>
    <w:r w:rsidR="009328DA">
      <w:instrText xml:space="preserve"> PAGE  \* Arabic  \* MERGEFORMAT </w:instrText>
    </w:r>
    <w:r w:rsidR="009328DA">
      <w:fldChar w:fldCharType="separate"/>
    </w:r>
    <w:r w:rsidR="009328DA">
      <w:rPr>
        <w:noProof/>
      </w:rPr>
      <w:t>5</w:t>
    </w:r>
    <w:r w:rsidR="009328D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DC60" w14:textId="2DBC7AD8" w:rsidR="009328DA" w:rsidRDefault="0064357F" w:rsidP="006C3468">
    <w:pPr>
      <w:spacing w:after="0"/>
    </w:pPr>
    <w:r>
      <w:br/>
    </w:r>
    <w:r w:rsidR="009328DA" w:rsidRPr="00CC421A">
      <w:t>EEA</w:t>
    </w:r>
    <w:r w:rsidR="009328DA">
      <w:t>-Agilent</w:t>
    </w:r>
    <w:r w:rsidR="009328DA" w:rsidRPr="00CC421A">
      <w:t xml:space="preserve"> Method 521.1</w:t>
    </w:r>
    <w:r w:rsidR="009328DA">
      <w:t xml:space="preserve"> </w:t>
    </w:r>
    <w:r w:rsidR="009328DA" w:rsidRPr="00CC421A">
      <w:t xml:space="preserve">Multi-Laboratory </w:t>
    </w:r>
    <w:r w:rsidR="00FC43E1">
      <w:t>Comparison</w:t>
    </w:r>
    <w:r w:rsidR="009328DA" w:rsidRPr="00CC421A">
      <w:t xml:space="preserve"> Report</w:t>
    </w:r>
    <w:r w:rsidR="009328DA">
      <w:tab/>
    </w:r>
    <w:r w:rsidR="004D2555">
      <w:tab/>
    </w:r>
    <w:r w:rsidR="009328DA">
      <w:t xml:space="preserve">Page </w:t>
    </w:r>
    <w:r w:rsidR="009328DA">
      <w:fldChar w:fldCharType="begin"/>
    </w:r>
    <w:r w:rsidR="009328DA">
      <w:instrText xml:space="preserve"> PAGE  \* Arabic  \* MERGEFORMAT </w:instrText>
    </w:r>
    <w:r w:rsidR="009328DA">
      <w:fldChar w:fldCharType="separate"/>
    </w:r>
    <w:r w:rsidR="009328DA">
      <w:rPr>
        <w:noProof/>
      </w:rPr>
      <w:t>5</w:t>
    </w:r>
    <w:r w:rsidR="009328D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A290" w14:textId="1BEE9F6C" w:rsidR="009328DA" w:rsidRDefault="009328DA" w:rsidP="009328DA">
    <w:pPr>
      <w:spacing w:after="0"/>
    </w:pPr>
    <w:r w:rsidRPr="00CC421A">
      <w:t>EEA</w:t>
    </w:r>
    <w:r>
      <w:t>-Agilent</w:t>
    </w:r>
    <w:r w:rsidRPr="00CC421A">
      <w:t xml:space="preserve"> Method 521.1</w:t>
    </w:r>
    <w:r>
      <w:t xml:space="preserve"> Rev. 1.0 </w:t>
    </w:r>
    <w:r w:rsidRPr="00CC421A">
      <w:t xml:space="preserve">Multi-Laboratory </w:t>
    </w:r>
    <w:r w:rsidR="00FC43E1">
      <w:t>Comparison</w:t>
    </w:r>
    <w:r w:rsidRPr="00CC421A">
      <w:t xml:space="preserve"> Report</w:t>
    </w:r>
    <w:r>
      <w:tab/>
      <w:t xml:space="preserve">Page </w:t>
    </w:r>
    <w:r>
      <w:fldChar w:fldCharType="begin"/>
    </w:r>
    <w:r>
      <w:instrText xml:space="preserve"> PAGE  \* roman  \* MERGEFORMAT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AB70" w14:textId="77777777" w:rsidR="002E5B66" w:rsidRDefault="002E5B66" w:rsidP="00564B40">
      <w:r>
        <w:separator/>
      </w:r>
    </w:p>
    <w:p w14:paraId="25D4B684" w14:textId="77777777" w:rsidR="002E5B66" w:rsidRDefault="002E5B66" w:rsidP="00564B40"/>
  </w:footnote>
  <w:footnote w:type="continuationSeparator" w:id="0">
    <w:p w14:paraId="510B5CF1" w14:textId="77777777" w:rsidR="002E5B66" w:rsidRDefault="002E5B66" w:rsidP="00564B40">
      <w:r>
        <w:continuationSeparator/>
      </w:r>
    </w:p>
    <w:p w14:paraId="3BF96D95" w14:textId="77777777" w:rsidR="002E5B66" w:rsidRDefault="002E5B66" w:rsidP="00564B40"/>
  </w:footnote>
  <w:footnote w:type="continuationNotice" w:id="1">
    <w:p w14:paraId="3C08AB85" w14:textId="77777777" w:rsidR="002E5B66" w:rsidRDefault="002E5B66">
      <w:pPr>
        <w:spacing w:after="0" w:line="240" w:lineRule="auto"/>
      </w:pPr>
    </w:p>
  </w:footnote>
  <w:footnote w:id="2">
    <w:p w14:paraId="2E25D26C" w14:textId="70832E85" w:rsidR="00C508C4" w:rsidRPr="00C508C4" w:rsidRDefault="00C508C4">
      <w:pPr>
        <w:pStyle w:val="FootnoteText"/>
      </w:pPr>
      <w:r w:rsidRPr="00CB5F16">
        <w:rPr>
          <w:rStyle w:val="FootnoteReference"/>
          <w:sz w:val="24"/>
          <w:szCs w:val="24"/>
        </w:rPr>
        <w:footnoteRef/>
      </w:r>
      <w:r w:rsidRPr="00CB5F16">
        <w:rPr>
          <w:i/>
          <w:iCs/>
          <w:sz w:val="24"/>
          <w:szCs w:val="24"/>
        </w:rPr>
        <w:t>De minimis</w:t>
      </w:r>
      <w:r w:rsidRPr="00CB5F16">
        <w:rPr>
          <w:sz w:val="24"/>
          <w:szCs w:val="24"/>
        </w:rPr>
        <w:t xml:space="preserve"> risk levels for carcinogens defined as excess lifetime cancer risk for one-in-one-million people from exposure to a single contaminant in drinking water.</w:t>
      </w:r>
    </w:p>
  </w:footnote>
  <w:footnote w:id="3">
    <w:p w14:paraId="23F18E5E" w14:textId="7D84C61B" w:rsidR="00A6260E" w:rsidRDefault="00A6260E">
      <w:pPr>
        <w:pStyle w:val="FootnoteText"/>
      </w:pPr>
      <w:r w:rsidRPr="00B05517">
        <w:rPr>
          <w:rStyle w:val="FootnoteReference"/>
          <w:sz w:val="24"/>
          <w:szCs w:val="24"/>
        </w:rPr>
        <w:footnoteRef/>
      </w:r>
      <w:r w:rsidRPr="00B05517">
        <w:rPr>
          <w:sz w:val="24"/>
          <w:szCs w:val="24"/>
        </w:rPr>
        <w:t xml:space="preserve">As tested by a ThermoFisher Scientific TSQ8000 Evo triple quadrupole MS with ExtractaBrite ion source only. </w:t>
      </w:r>
    </w:p>
  </w:footnote>
  <w:footnote w:id="4">
    <w:p w14:paraId="21EF6402" w14:textId="1247A054" w:rsidR="003F5BCF" w:rsidRPr="0025660D" w:rsidRDefault="003F5BCF" w:rsidP="003F5BCF">
      <w:pPr>
        <w:pStyle w:val="FootnoteText"/>
      </w:pPr>
      <w:r w:rsidRPr="00C755B0">
        <w:rPr>
          <w:rStyle w:val="FootnoteReference"/>
          <w:sz w:val="24"/>
          <w:szCs w:val="24"/>
        </w:rPr>
        <w:footnoteRef/>
      </w:r>
      <w:r w:rsidRPr="00C755B0">
        <w:rPr>
          <w:sz w:val="24"/>
          <w:szCs w:val="24"/>
        </w:rPr>
        <w:t xml:space="preserve"> Ambersorb 572 is a synthetic carbonaceous adsorbent that was previously manufactured by Rohm and Haas (Philadelphia, PA), and was first reported in the literature as an SPE material for the analysis of NDMA by Taguchi </w:t>
      </w:r>
      <w:r w:rsidRPr="00C755B0">
        <w:rPr>
          <w:i/>
          <w:iCs/>
          <w:sz w:val="24"/>
          <w:szCs w:val="24"/>
        </w:rPr>
        <w:t xml:space="preserve">et al. </w:t>
      </w:r>
      <w:r w:rsidRPr="00C755B0">
        <w:rPr>
          <w:sz w:val="24"/>
          <w:szCs w:val="24"/>
        </w:rPr>
        <w:t>(199</w:t>
      </w:r>
      <w:r>
        <w:rPr>
          <w:sz w:val="24"/>
          <w:szCs w:val="24"/>
        </w:rPr>
        <w:t>4</w:t>
      </w:r>
      <w:r w:rsidRPr="00C755B0">
        <w:rPr>
          <w:sz w:val="24"/>
          <w:szCs w:val="24"/>
        </w:rPr>
        <w:t>).</w:t>
      </w:r>
      <w:r w:rsidR="00D62DD9">
        <w:rPr>
          <w:sz w:val="24"/>
          <w:szCs w:val="24"/>
        </w:rPr>
        <w:t xml:space="preserve"> It’s use in EPA Method </w:t>
      </w:r>
      <w:r w:rsidR="00194C72">
        <w:rPr>
          <w:sz w:val="24"/>
          <w:szCs w:val="24"/>
        </w:rPr>
        <w:t xml:space="preserve">521 or EEA-Agilent Method 521.1 is not allowable, and the mention of its use here is strictly for </w:t>
      </w:r>
      <w:r w:rsidR="00E54D0C">
        <w:rPr>
          <w:sz w:val="24"/>
          <w:szCs w:val="24"/>
        </w:rPr>
        <w:t>completeness purposes.</w:t>
      </w:r>
    </w:p>
  </w:footnote>
  <w:footnote w:id="5">
    <w:p w14:paraId="3CC78DB7" w14:textId="63B22D7C" w:rsidR="00966BC8" w:rsidRDefault="00966BC8" w:rsidP="00564B40">
      <w:pPr>
        <w:pStyle w:val="FootnoteText"/>
      </w:pPr>
      <w:r w:rsidRPr="00354169">
        <w:rPr>
          <w:rStyle w:val="FootnoteReference"/>
          <w:sz w:val="24"/>
          <w:szCs w:val="24"/>
        </w:rPr>
        <w:footnoteRef/>
      </w:r>
      <w:r w:rsidRPr="00354169">
        <w:rPr>
          <w:sz w:val="24"/>
          <w:szCs w:val="24"/>
        </w:rPr>
        <w:t xml:space="preserve"> </w:t>
      </w:r>
      <w:r w:rsidR="00354169">
        <w:rPr>
          <w:sz w:val="24"/>
          <w:szCs w:val="24"/>
        </w:rPr>
        <w:t xml:space="preserve">The PT provider was </w:t>
      </w:r>
      <w:r w:rsidR="001928EE" w:rsidRPr="00354169">
        <w:rPr>
          <w:sz w:val="24"/>
          <w:szCs w:val="24"/>
        </w:rPr>
        <w:t>Absolute Standards</w:t>
      </w:r>
      <w:r w:rsidR="000B084E" w:rsidRPr="00354169">
        <w:rPr>
          <w:sz w:val="24"/>
          <w:szCs w:val="24"/>
        </w:rPr>
        <w:t xml:space="preserve"> Inc., ISO 9001 Registered, PO Box 5585, Hamden, CT 06518</w:t>
      </w:r>
      <w:r w:rsidR="00354169">
        <w:rPr>
          <w:sz w:val="24"/>
          <w:szCs w:val="24"/>
        </w:rPr>
        <w:t>.</w:t>
      </w:r>
    </w:p>
  </w:footnote>
  <w:footnote w:id="6">
    <w:p w14:paraId="2C488E52" w14:textId="74ED488B" w:rsidR="003D4D04" w:rsidRPr="003D4D04" w:rsidRDefault="003D4D04">
      <w:pPr>
        <w:pStyle w:val="FootnoteText"/>
        <w:rPr>
          <w:sz w:val="24"/>
          <w:szCs w:val="24"/>
        </w:rPr>
      </w:pPr>
      <w:r w:rsidRPr="003D4D04">
        <w:rPr>
          <w:rStyle w:val="FootnoteReference"/>
          <w:sz w:val="24"/>
          <w:szCs w:val="24"/>
        </w:rPr>
        <w:footnoteRef/>
      </w:r>
      <w:r w:rsidRPr="003D4D04">
        <w:rPr>
          <w:sz w:val="24"/>
          <w:szCs w:val="24"/>
        </w:rPr>
        <w:t xml:space="preserve"> Both method 521 and EEA-Agilent 521.1 provide flexibility in the use of columns, stating, “any capillary column that provides adequate resolution, capacity, accuracy, and precision can be used”, and further recommend that medium polarity, low bleed columns be used to provide adequate chromatography and minimize column bleed. </w:t>
      </w:r>
    </w:p>
  </w:footnote>
  <w:footnote w:id="7">
    <w:p w14:paraId="4B4F4D46" w14:textId="4E52A83E" w:rsidR="00587178" w:rsidRDefault="00587178">
      <w:pPr>
        <w:pStyle w:val="FootnoteText"/>
      </w:pPr>
      <w:r w:rsidRPr="002D245C">
        <w:rPr>
          <w:rStyle w:val="FootnoteReference"/>
          <w:sz w:val="24"/>
          <w:szCs w:val="24"/>
        </w:rPr>
        <w:footnoteRef/>
      </w:r>
      <w:r w:rsidR="002D245C" w:rsidRPr="002D245C">
        <w:rPr>
          <w:sz w:val="24"/>
          <w:szCs w:val="24"/>
        </w:rPr>
        <w:t xml:space="preserve">While </w:t>
      </w:r>
      <w:r w:rsidR="002D245C">
        <w:rPr>
          <w:sz w:val="24"/>
          <w:szCs w:val="24"/>
        </w:rPr>
        <w:t xml:space="preserve">laboratories were expected to meet </w:t>
      </w:r>
      <w:r w:rsidR="00183C29">
        <w:rPr>
          <w:sz w:val="24"/>
          <w:szCs w:val="24"/>
        </w:rPr>
        <w:t xml:space="preserve">IDOC data </w:t>
      </w:r>
      <w:r w:rsidR="002D245C">
        <w:rPr>
          <w:sz w:val="24"/>
          <w:szCs w:val="24"/>
        </w:rPr>
        <w:t>quality objectives</w:t>
      </w:r>
      <w:r w:rsidR="00183C29">
        <w:rPr>
          <w:sz w:val="24"/>
          <w:szCs w:val="24"/>
        </w:rPr>
        <w:t xml:space="preserve"> before receiving PT samples, </w:t>
      </w:r>
      <w:r w:rsidR="00FF0309">
        <w:rPr>
          <w:sz w:val="24"/>
          <w:szCs w:val="24"/>
        </w:rPr>
        <w:t xml:space="preserve">several </w:t>
      </w:r>
      <w:r w:rsidR="00E70EE9">
        <w:rPr>
          <w:sz w:val="24"/>
          <w:szCs w:val="24"/>
        </w:rPr>
        <w:t xml:space="preserve">exceptions were made </w:t>
      </w:r>
      <w:r w:rsidR="00FF0309">
        <w:rPr>
          <w:sz w:val="24"/>
          <w:szCs w:val="24"/>
        </w:rPr>
        <w:t xml:space="preserve">in the case of laboratories being unable to meet MRL </w:t>
      </w:r>
      <w:r w:rsidR="00E81131">
        <w:rPr>
          <w:sz w:val="24"/>
          <w:szCs w:val="24"/>
        </w:rPr>
        <w:t xml:space="preserve">data quality objectives. Based on other IDOC data provided, it was reasonable expected that these laboratories would be able to meet all other data quality objectives given sufficient time and resources, therefore they were allowed to remain in the study and </w:t>
      </w:r>
      <w:r w:rsidR="00FF53C6">
        <w:rPr>
          <w:sz w:val="24"/>
          <w:szCs w:val="24"/>
        </w:rPr>
        <w:t>participate in the PT sample component.</w:t>
      </w:r>
    </w:p>
  </w:footnote>
  <w:footnote w:id="8">
    <w:p w14:paraId="533169C5" w14:textId="1DF96047" w:rsidR="005E0C15" w:rsidRDefault="005E0C15" w:rsidP="00205F10">
      <w:pPr>
        <w:pStyle w:val="BodyText"/>
      </w:pPr>
      <w:r>
        <w:rPr>
          <w:rStyle w:val="FootnoteReference"/>
        </w:rPr>
        <w:footnoteRef/>
      </w:r>
      <w:r w:rsidR="00205F10">
        <w:t>Four out of six laboratories spiked at 10 ppt, one laboratory spiked at 40 ppt, and one other laboratory spiked at 50 ppt.</w:t>
      </w:r>
    </w:p>
  </w:footnote>
  <w:footnote w:id="9">
    <w:p w14:paraId="3C8515D2" w14:textId="2452FFC4" w:rsidR="001516F8" w:rsidRPr="001516F8" w:rsidRDefault="001516F8">
      <w:pPr>
        <w:pStyle w:val="FootnoteText"/>
        <w:rPr>
          <w:sz w:val="24"/>
          <w:szCs w:val="24"/>
        </w:rPr>
      </w:pPr>
      <w:r w:rsidRPr="001516F8">
        <w:rPr>
          <w:rStyle w:val="FootnoteReference"/>
          <w:sz w:val="24"/>
          <w:szCs w:val="24"/>
        </w:rPr>
        <w:footnoteRef/>
      </w:r>
      <w:r w:rsidRPr="001516F8">
        <w:rPr>
          <w:sz w:val="24"/>
          <w:szCs w:val="24"/>
        </w:rPr>
        <w:t>LFB data from laboratory ID#4 was excluded from these statistical tests due to this laboratory only providing summary statistic data instead of raw data.</w:t>
      </w:r>
    </w:p>
  </w:footnote>
  <w:footnote w:id="10">
    <w:p w14:paraId="2C1C2831" w14:textId="739C8CFC" w:rsidR="008E1988" w:rsidRDefault="008E1988">
      <w:pPr>
        <w:pStyle w:val="FootnoteText"/>
      </w:pPr>
      <w:r w:rsidRPr="00D56A60">
        <w:rPr>
          <w:rStyle w:val="FootnoteReference"/>
          <w:sz w:val="24"/>
          <w:szCs w:val="24"/>
        </w:rPr>
        <w:footnoteRef/>
      </w:r>
      <w:r w:rsidRPr="00D56A60">
        <w:rPr>
          <w:sz w:val="24"/>
          <w:szCs w:val="24"/>
        </w:rPr>
        <w:t xml:space="preserve">Detection limits </w:t>
      </w:r>
      <w:r w:rsidR="00D56A60" w:rsidRPr="00D56A60">
        <w:rPr>
          <w:sz w:val="24"/>
          <w:szCs w:val="24"/>
        </w:rPr>
        <w:t>were calculated solely based on LFBs in Munch and Bassett (2004), and are therefore similar, but not directly comparable to the MDLs determined here.</w:t>
      </w:r>
    </w:p>
  </w:footnote>
  <w:footnote w:id="11">
    <w:p w14:paraId="25C573FB" w14:textId="77777777" w:rsidR="00F56BA6" w:rsidRDefault="0031559F">
      <w:pPr>
        <w:pStyle w:val="FootnoteText"/>
        <w:rPr>
          <w:sz w:val="24"/>
          <w:szCs w:val="24"/>
        </w:rPr>
      </w:pPr>
      <w:r w:rsidRPr="004C56AB">
        <w:rPr>
          <w:rStyle w:val="FootnoteReference"/>
          <w:sz w:val="24"/>
          <w:szCs w:val="24"/>
        </w:rPr>
        <w:footnoteRef/>
      </w:r>
      <w:r w:rsidRPr="004C56AB">
        <w:rPr>
          <w:sz w:val="24"/>
          <w:szCs w:val="24"/>
        </w:rPr>
        <w:t xml:space="preserve"> PT samples were shipped to laboratories on August 30</w:t>
      </w:r>
      <w:r w:rsidRPr="004C56AB">
        <w:rPr>
          <w:sz w:val="24"/>
          <w:szCs w:val="24"/>
          <w:vertAlign w:val="superscript"/>
        </w:rPr>
        <w:t>th</w:t>
      </w:r>
      <w:r w:rsidRPr="004C56AB">
        <w:rPr>
          <w:sz w:val="24"/>
          <w:szCs w:val="24"/>
        </w:rPr>
        <w:t>,</w:t>
      </w:r>
      <w:r w:rsidR="004C56AB" w:rsidRPr="004C56AB">
        <w:rPr>
          <w:sz w:val="24"/>
          <w:szCs w:val="24"/>
        </w:rPr>
        <w:t xml:space="preserve"> </w:t>
      </w:r>
      <w:r w:rsidR="00762EA9" w:rsidRPr="004C56AB">
        <w:rPr>
          <w:sz w:val="24"/>
          <w:szCs w:val="24"/>
        </w:rPr>
        <w:t>2022,</w:t>
      </w:r>
      <w:r w:rsidRPr="004C56AB">
        <w:rPr>
          <w:sz w:val="24"/>
          <w:szCs w:val="24"/>
        </w:rPr>
        <w:t xml:space="preserve"> and data </w:t>
      </w:r>
      <w:r w:rsidR="004C56AB" w:rsidRPr="004C56AB">
        <w:rPr>
          <w:sz w:val="24"/>
          <w:szCs w:val="24"/>
        </w:rPr>
        <w:t xml:space="preserve">was submitted </w:t>
      </w:r>
    </w:p>
    <w:p w14:paraId="1123213C" w14:textId="25CD8F1A" w:rsidR="0031559F" w:rsidRDefault="004C56AB">
      <w:pPr>
        <w:pStyle w:val="FootnoteText"/>
      </w:pPr>
      <w:r w:rsidRPr="004C56AB">
        <w:rPr>
          <w:sz w:val="24"/>
          <w:szCs w:val="24"/>
        </w:rPr>
        <w:t>to the vendor</w:t>
      </w:r>
      <w:r w:rsidR="00822D71">
        <w:rPr>
          <w:sz w:val="24"/>
          <w:szCs w:val="24"/>
        </w:rPr>
        <w:t xml:space="preserve"> (</w:t>
      </w:r>
      <w:r w:rsidR="004A0EF6" w:rsidRPr="00354169">
        <w:rPr>
          <w:sz w:val="24"/>
          <w:szCs w:val="24"/>
        </w:rPr>
        <w:t>Absolute Standards Inc., Hamden, CT</w:t>
      </w:r>
      <w:r w:rsidR="00822D71">
        <w:rPr>
          <w:sz w:val="24"/>
          <w:szCs w:val="24"/>
        </w:rPr>
        <w:t>)</w:t>
      </w:r>
      <w:r w:rsidRPr="004C56AB">
        <w:rPr>
          <w:sz w:val="24"/>
          <w:szCs w:val="24"/>
        </w:rPr>
        <w:t xml:space="preserve"> by October 11</w:t>
      </w:r>
      <w:r w:rsidRPr="004C56AB">
        <w:rPr>
          <w:sz w:val="24"/>
          <w:szCs w:val="24"/>
          <w:vertAlign w:val="superscript"/>
        </w:rPr>
        <w:t>th</w:t>
      </w:r>
      <w:r w:rsidRPr="004C56AB">
        <w:rPr>
          <w:sz w:val="24"/>
          <w:szCs w:val="24"/>
        </w:rPr>
        <w:t>, 2022.</w:t>
      </w:r>
    </w:p>
  </w:footnote>
  <w:footnote w:id="12">
    <w:p w14:paraId="663DAEA8" w14:textId="4003E6A6" w:rsidR="00A21DE9" w:rsidRDefault="00A21DE9">
      <w:pPr>
        <w:pStyle w:val="FootnoteText"/>
      </w:pPr>
      <w:r w:rsidRPr="00A21DE9">
        <w:rPr>
          <w:rStyle w:val="FootnoteReference"/>
          <w:sz w:val="24"/>
          <w:szCs w:val="24"/>
        </w:rPr>
        <w:footnoteRef/>
      </w:r>
      <w:r w:rsidRPr="00A21DE9">
        <w:rPr>
          <w:sz w:val="24"/>
          <w:szCs w:val="24"/>
        </w:rPr>
        <w:t>EPA Method 521</w:t>
      </w:r>
      <w:r w:rsidR="009B5928">
        <w:rPr>
          <w:sz w:val="24"/>
          <w:szCs w:val="24"/>
        </w:rPr>
        <w:t xml:space="preserve"> and EEA-Agilent 521.1 both</w:t>
      </w:r>
      <w:r>
        <w:rPr>
          <w:sz w:val="24"/>
          <w:szCs w:val="24"/>
        </w:rPr>
        <w:t xml:space="preserve"> require that all analytes occur &lt;one-third of the MRL in all LRBs</w:t>
      </w:r>
      <w:r w:rsidRPr="00A21DE9">
        <w:rPr>
          <w:sz w:val="24"/>
          <w:szCs w:val="24"/>
        </w:rPr>
        <w:t xml:space="preserve"> (Munch and Bassett 2004</w:t>
      </w:r>
      <w:r w:rsidR="009B5928">
        <w:rPr>
          <w:sz w:val="24"/>
          <w:szCs w:val="24"/>
        </w:rPr>
        <w:t>; Eaton et al. 2018</w:t>
      </w:r>
      <w:r w:rsidRPr="00A21DE9">
        <w:rPr>
          <w:sz w:val="24"/>
          <w:szCs w:val="24"/>
        </w:rPr>
        <w:t>)</w:t>
      </w:r>
      <w:r w:rsidR="00CB4324">
        <w:rPr>
          <w:sz w:val="24"/>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3F8C" w14:textId="441D2B52" w:rsidR="00CB4631" w:rsidRDefault="00CB4631" w:rsidP="00CB4631">
    <w:pPr>
      <w:pStyle w:val="Header"/>
      <w:jc w:val="center"/>
    </w:pPr>
  </w:p>
  <w:p w14:paraId="73AB8A4D" w14:textId="77777777" w:rsidR="00C346D6" w:rsidRDefault="00C346D6" w:rsidP="008E1C7E">
    <w:pPr>
      <w:pStyle w:val="Header"/>
    </w:pPr>
  </w:p>
  <w:p w14:paraId="16D01543" w14:textId="2D3F6251" w:rsidR="00E96851" w:rsidRDefault="00541ABA" w:rsidP="008E1C7E">
    <w:pPr>
      <w:pStyle w:val="Header"/>
    </w:pPr>
    <w:r>
      <w:t>State Water Resources Control Board</w:t>
    </w:r>
    <w:r>
      <w:tab/>
    </w:r>
    <w:r w:rsidR="008E1C7E">
      <w:tab/>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4740" w14:textId="4763690E" w:rsidR="00332A0F" w:rsidRDefault="00332A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104D" w14:textId="4BC227A9" w:rsidR="00332A0F" w:rsidRDefault="00332A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DB23" w14:textId="2E13C46E" w:rsidR="00332A0F" w:rsidRDefault="00332A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76D1" w14:textId="0D792C00" w:rsidR="00332A0F" w:rsidRDefault="00332A0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5188" w14:textId="51FD9A0B" w:rsidR="00C7522D" w:rsidRPr="00016670" w:rsidRDefault="00C7522D" w:rsidP="000166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AFBF" w14:textId="7278559C" w:rsidR="00332A0F" w:rsidRDefault="00332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C8F1A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02C10C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DE6D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DEAC7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FC2A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9CD0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247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26A2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7C18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4CC34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AC4AA7"/>
    <w:multiLevelType w:val="hybridMultilevel"/>
    <w:tmpl w:val="31640E8C"/>
    <w:lvl w:ilvl="0" w:tplc="30FCBEF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CE11E9E"/>
    <w:multiLevelType w:val="hybridMultilevel"/>
    <w:tmpl w:val="94340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76BE7"/>
    <w:multiLevelType w:val="hybridMultilevel"/>
    <w:tmpl w:val="BC663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1541971">
    <w:abstractNumId w:val="11"/>
  </w:num>
  <w:num w:numId="2" w16cid:durableId="1257832737">
    <w:abstractNumId w:val="12"/>
  </w:num>
  <w:num w:numId="3" w16cid:durableId="342708393">
    <w:abstractNumId w:val="10"/>
  </w:num>
  <w:num w:numId="4" w16cid:durableId="1739479914">
    <w:abstractNumId w:val="9"/>
  </w:num>
  <w:num w:numId="5" w16cid:durableId="1459644005">
    <w:abstractNumId w:val="7"/>
  </w:num>
  <w:num w:numId="6" w16cid:durableId="772944909">
    <w:abstractNumId w:val="6"/>
  </w:num>
  <w:num w:numId="7" w16cid:durableId="1797288015">
    <w:abstractNumId w:val="5"/>
  </w:num>
  <w:num w:numId="8" w16cid:durableId="1031225034">
    <w:abstractNumId w:val="4"/>
  </w:num>
  <w:num w:numId="9" w16cid:durableId="1410233035">
    <w:abstractNumId w:val="8"/>
  </w:num>
  <w:num w:numId="10" w16cid:durableId="1975331556">
    <w:abstractNumId w:val="3"/>
  </w:num>
  <w:num w:numId="11" w16cid:durableId="1693067756">
    <w:abstractNumId w:val="2"/>
  </w:num>
  <w:num w:numId="12" w16cid:durableId="1695037419">
    <w:abstractNumId w:val="1"/>
  </w:num>
  <w:num w:numId="13" w16cid:durableId="17658327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ropoulou, Sissy@CDPH">
    <w15:presenceInfo w15:providerId="AD" w15:userId="S::Sissy.Petropoulou@cdph.ca.gov::b68dcf1e-7e84-4197-b533-3e27a72e8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79"/>
    <w:rsid w:val="00001622"/>
    <w:rsid w:val="00003BC0"/>
    <w:rsid w:val="000041C6"/>
    <w:rsid w:val="00006586"/>
    <w:rsid w:val="00007879"/>
    <w:rsid w:val="00010415"/>
    <w:rsid w:val="0001093B"/>
    <w:rsid w:val="0001234B"/>
    <w:rsid w:val="00016035"/>
    <w:rsid w:val="000163DB"/>
    <w:rsid w:val="00016670"/>
    <w:rsid w:val="0001770D"/>
    <w:rsid w:val="00020522"/>
    <w:rsid w:val="00021112"/>
    <w:rsid w:val="00022A72"/>
    <w:rsid w:val="000232FB"/>
    <w:rsid w:val="000237C9"/>
    <w:rsid w:val="000239E8"/>
    <w:rsid w:val="00023BDE"/>
    <w:rsid w:val="00024DAC"/>
    <w:rsid w:val="000304E8"/>
    <w:rsid w:val="0003053A"/>
    <w:rsid w:val="00031622"/>
    <w:rsid w:val="00031C24"/>
    <w:rsid w:val="00031FC6"/>
    <w:rsid w:val="00032BE8"/>
    <w:rsid w:val="00033E49"/>
    <w:rsid w:val="00035A20"/>
    <w:rsid w:val="0003791E"/>
    <w:rsid w:val="0004018B"/>
    <w:rsid w:val="00041A4D"/>
    <w:rsid w:val="00042A4A"/>
    <w:rsid w:val="00042B2B"/>
    <w:rsid w:val="00044393"/>
    <w:rsid w:val="00046C9F"/>
    <w:rsid w:val="00046ED7"/>
    <w:rsid w:val="0004763F"/>
    <w:rsid w:val="00047B80"/>
    <w:rsid w:val="00047E56"/>
    <w:rsid w:val="00051403"/>
    <w:rsid w:val="00051AD3"/>
    <w:rsid w:val="00051ED8"/>
    <w:rsid w:val="00053230"/>
    <w:rsid w:val="00053653"/>
    <w:rsid w:val="00053954"/>
    <w:rsid w:val="00055DD6"/>
    <w:rsid w:val="00056ABC"/>
    <w:rsid w:val="00057F0B"/>
    <w:rsid w:val="00060A23"/>
    <w:rsid w:val="00061B7B"/>
    <w:rsid w:val="00061C26"/>
    <w:rsid w:val="00062C4A"/>
    <w:rsid w:val="000632F9"/>
    <w:rsid w:val="000633F4"/>
    <w:rsid w:val="000638B0"/>
    <w:rsid w:val="00064049"/>
    <w:rsid w:val="00064618"/>
    <w:rsid w:val="00064ECE"/>
    <w:rsid w:val="000660D6"/>
    <w:rsid w:val="000667F0"/>
    <w:rsid w:val="00066E77"/>
    <w:rsid w:val="00070695"/>
    <w:rsid w:val="000711C3"/>
    <w:rsid w:val="00072001"/>
    <w:rsid w:val="000725CD"/>
    <w:rsid w:val="00072A0C"/>
    <w:rsid w:val="00072FDA"/>
    <w:rsid w:val="0007315A"/>
    <w:rsid w:val="00075457"/>
    <w:rsid w:val="00075C65"/>
    <w:rsid w:val="00080B3B"/>
    <w:rsid w:val="00081FA4"/>
    <w:rsid w:val="000834CB"/>
    <w:rsid w:val="00083A6C"/>
    <w:rsid w:val="00083D05"/>
    <w:rsid w:val="00084875"/>
    <w:rsid w:val="00084FED"/>
    <w:rsid w:val="0008571D"/>
    <w:rsid w:val="00085B23"/>
    <w:rsid w:val="000869EA"/>
    <w:rsid w:val="0008712E"/>
    <w:rsid w:val="00087242"/>
    <w:rsid w:val="0009008E"/>
    <w:rsid w:val="00090902"/>
    <w:rsid w:val="00091257"/>
    <w:rsid w:val="00092592"/>
    <w:rsid w:val="0009458C"/>
    <w:rsid w:val="00095284"/>
    <w:rsid w:val="000956C8"/>
    <w:rsid w:val="00095BC3"/>
    <w:rsid w:val="00097104"/>
    <w:rsid w:val="00097C44"/>
    <w:rsid w:val="000A0030"/>
    <w:rsid w:val="000A0AF2"/>
    <w:rsid w:val="000A201B"/>
    <w:rsid w:val="000A2C78"/>
    <w:rsid w:val="000A302B"/>
    <w:rsid w:val="000A3271"/>
    <w:rsid w:val="000A6359"/>
    <w:rsid w:val="000A6FE5"/>
    <w:rsid w:val="000A78B1"/>
    <w:rsid w:val="000A7E62"/>
    <w:rsid w:val="000B084E"/>
    <w:rsid w:val="000B1C12"/>
    <w:rsid w:val="000B427F"/>
    <w:rsid w:val="000B5108"/>
    <w:rsid w:val="000B62F4"/>
    <w:rsid w:val="000B6A9D"/>
    <w:rsid w:val="000C01A3"/>
    <w:rsid w:val="000C0914"/>
    <w:rsid w:val="000C190F"/>
    <w:rsid w:val="000C213A"/>
    <w:rsid w:val="000C26E9"/>
    <w:rsid w:val="000C2F2D"/>
    <w:rsid w:val="000C325D"/>
    <w:rsid w:val="000C5172"/>
    <w:rsid w:val="000C5218"/>
    <w:rsid w:val="000C6BF9"/>
    <w:rsid w:val="000C7223"/>
    <w:rsid w:val="000C79BB"/>
    <w:rsid w:val="000C7AFC"/>
    <w:rsid w:val="000D1C7C"/>
    <w:rsid w:val="000D2056"/>
    <w:rsid w:val="000D27BC"/>
    <w:rsid w:val="000D40F9"/>
    <w:rsid w:val="000D44A9"/>
    <w:rsid w:val="000D4767"/>
    <w:rsid w:val="000D4DE8"/>
    <w:rsid w:val="000D5B45"/>
    <w:rsid w:val="000D684D"/>
    <w:rsid w:val="000D79DA"/>
    <w:rsid w:val="000E0125"/>
    <w:rsid w:val="000E1609"/>
    <w:rsid w:val="000E199D"/>
    <w:rsid w:val="000E1E17"/>
    <w:rsid w:val="000E281B"/>
    <w:rsid w:val="000E3661"/>
    <w:rsid w:val="000E397B"/>
    <w:rsid w:val="000E3B0E"/>
    <w:rsid w:val="000E4A86"/>
    <w:rsid w:val="000E56B7"/>
    <w:rsid w:val="000E62E7"/>
    <w:rsid w:val="000E6B10"/>
    <w:rsid w:val="000E729C"/>
    <w:rsid w:val="000E7EB9"/>
    <w:rsid w:val="000F004E"/>
    <w:rsid w:val="000F06F7"/>
    <w:rsid w:val="000F0D3C"/>
    <w:rsid w:val="000F2AFB"/>
    <w:rsid w:val="000F4232"/>
    <w:rsid w:val="000F4D37"/>
    <w:rsid w:val="000F5672"/>
    <w:rsid w:val="000F594F"/>
    <w:rsid w:val="00102643"/>
    <w:rsid w:val="00102929"/>
    <w:rsid w:val="00105DF0"/>
    <w:rsid w:val="0011131F"/>
    <w:rsid w:val="00116625"/>
    <w:rsid w:val="00117680"/>
    <w:rsid w:val="00123770"/>
    <w:rsid w:val="00125450"/>
    <w:rsid w:val="0012718D"/>
    <w:rsid w:val="00127609"/>
    <w:rsid w:val="00130E36"/>
    <w:rsid w:val="0013164B"/>
    <w:rsid w:val="00132FD5"/>
    <w:rsid w:val="0013318A"/>
    <w:rsid w:val="00133559"/>
    <w:rsid w:val="0013412F"/>
    <w:rsid w:val="001367D2"/>
    <w:rsid w:val="00137232"/>
    <w:rsid w:val="0013728E"/>
    <w:rsid w:val="0013775B"/>
    <w:rsid w:val="0014040B"/>
    <w:rsid w:val="001408BD"/>
    <w:rsid w:val="00141F5E"/>
    <w:rsid w:val="001423E1"/>
    <w:rsid w:val="00142481"/>
    <w:rsid w:val="00144121"/>
    <w:rsid w:val="00144B0A"/>
    <w:rsid w:val="00144BA4"/>
    <w:rsid w:val="001451E0"/>
    <w:rsid w:val="00145964"/>
    <w:rsid w:val="001468D7"/>
    <w:rsid w:val="00146E8C"/>
    <w:rsid w:val="00150876"/>
    <w:rsid w:val="00150E0A"/>
    <w:rsid w:val="001516F8"/>
    <w:rsid w:val="0015302D"/>
    <w:rsid w:val="00153C33"/>
    <w:rsid w:val="0015502C"/>
    <w:rsid w:val="00155801"/>
    <w:rsid w:val="00160A3E"/>
    <w:rsid w:val="00161DF1"/>
    <w:rsid w:val="001625CA"/>
    <w:rsid w:val="00165ED9"/>
    <w:rsid w:val="00166EE2"/>
    <w:rsid w:val="00170252"/>
    <w:rsid w:val="0017101E"/>
    <w:rsid w:val="00171C70"/>
    <w:rsid w:val="00171EF4"/>
    <w:rsid w:val="00172073"/>
    <w:rsid w:val="00172A58"/>
    <w:rsid w:val="00173179"/>
    <w:rsid w:val="00173C34"/>
    <w:rsid w:val="00175306"/>
    <w:rsid w:val="00175A84"/>
    <w:rsid w:val="001772D4"/>
    <w:rsid w:val="0017768A"/>
    <w:rsid w:val="00177834"/>
    <w:rsid w:val="00180687"/>
    <w:rsid w:val="00182B91"/>
    <w:rsid w:val="00183567"/>
    <w:rsid w:val="001838C4"/>
    <w:rsid w:val="00183C29"/>
    <w:rsid w:val="00187AF3"/>
    <w:rsid w:val="00190567"/>
    <w:rsid w:val="001928EE"/>
    <w:rsid w:val="0019303C"/>
    <w:rsid w:val="00193A52"/>
    <w:rsid w:val="00194C72"/>
    <w:rsid w:val="0019583B"/>
    <w:rsid w:val="0019755D"/>
    <w:rsid w:val="001A02C9"/>
    <w:rsid w:val="001A0A3F"/>
    <w:rsid w:val="001A15F6"/>
    <w:rsid w:val="001A17C7"/>
    <w:rsid w:val="001A2773"/>
    <w:rsid w:val="001A5194"/>
    <w:rsid w:val="001A6810"/>
    <w:rsid w:val="001A7105"/>
    <w:rsid w:val="001B01F7"/>
    <w:rsid w:val="001B0654"/>
    <w:rsid w:val="001B16E2"/>
    <w:rsid w:val="001B17BE"/>
    <w:rsid w:val="001B1E53"/>
    <w:rsid w:val="001B2B59"/>
    <w:rsid w:val="001B3AEB"/>
    <w:rsid w:val="001B625B"/>
    <w:rsid w:val="001B7A3F"/>
    <w:rsid w:val="001B7FC3"/>
    <w:rsid w:val="001C07FD"/>
    <w:rsid w:val="001C0DB0"/>
    <w:rsid w:val="001C1055"/>
    <w:rsid w:val="001C1120"/>
    <w:rsid w:val="001C1BE6"/>
    <w:rsid w:val="001C2AFA"/>
    <w:rsid w:val="001C5A1E"/>
    <w:rsid w:val="001C6760"/>
    <w:rsid w:val="001C70BC"/>
    <w:rsid w:val="001D0A7E"/>
    <w:rsid w:val="001D1BDF"/>
    <w:rsid w:val="001D3423"/>
    <w:rsid w:val="001D4829"/>
    <w:rsid w:val="001D59A2"/>
    <w:rsid w:val="001D5FC5"/>
    <w:rsid w:val="001D638A"/>
    <w:rsid w:val="001D64A7"/>
    <w:rsid w:val="001D6745"/>
    <w:rsid w:val="001D71BE"/>
    <w:rsid w:val="001D79C4"/>
    <w:rsid w:val="001E01B1"/>
    <w:rsid w:val="001E2149"/>
    <w:rsid w:val="001E3D7E"/>
    <w:rsid w:val="001E3E87"/>
    <w:rsid w:val="001E4FF8"/>
    <w:rsid w:val="001E6CC5"/>
    <w:rsid w:val="001E7012"/>
    <w:rsid w:val="001E7AC5"/>
    <w:rsid w:val="001F059C"/>
    <w:rsid w:val="001F0742"/>
    <w:rsid w:val="001F0BC9"/>
    <w:rsid w:val="001F0E16"/>
    <w:rsid w:val="001F24E8"/>
    <w:rsid w:val="001F257F"/>
    <w:rsid w:val="001F2DBD"/>
    <w:rsid w:val="001F33FD"/>
    <w:rsid w:val="001F4085"/>
    <w:rsid w:val="001F4AC5"/>
    <w:rsid w:val="001F4FD5"/>
    <w:rsid w:val="001F5C37"/>
    <w:rsid w:val="001F6236"/>
    <w:rsid w:val="001F657A"/>
    <w:rsid w:val="00200195"/>
    <w:rsid w:val="00200376"/>
    <w:rsid w:val="002015BF"/>
    <w:rsid w:val="00201F84"/>
    <w:rsid w:val="00202974"/>
    <w:rsid w:val="00203B34"/>
    <w:rsid w:val="002045DE"/>
    <w:rsid w:val="002057A8"/>
    <w:rsid w:val="002059FD"/>
    <w:rsid w:val="00205F10"/>
    <w:rsid w:val="00206294"/>
    <w:rsid w:val="0020798A"/>
    <w:rsid w:val="00207D56"/>
    <w:rsid w:val="00210A1A"/>
    <w:rsid w:val="00211BBD"/>
    <w:rsid w:val="00211DCA"/>
    <w:rsid w:val="0021357D"/>
    <w:rsid w:val="0021451D"/>
    <w:rsid w:val="002151AE"/>
    <w:rsid w:val="00216043"/>
    <w:rsid w:val="00216364"/>
    <w:rsid w:val="00216911"/>
    <w:rsid w:val="00216FA2"/>
    <w:rsid w:val="0022008D"/>
    <w:rsid w:val="00220646"/>
    <w:rsid w:val="00221DF2"/>
    <w:rsid w:val="002225C0"/>
    <w:rsid w:val="00222769"/>
    <w:rsid w:val="00224106"/>
    <w:rsid w:val="00224245"/>
    <w:rsid w:val="002246AB"/>
    <w:rsid w:val="002247D8"/>
    <w:rsid w:val="002249DF"/>
    <w:rsid w:val="00224BEC"/>
    <w:rsid w:val="00227528"/>
    <w:rsid w:val="0022761F"/>
    <w:rsid w:val="00227704"/>
    <w:rsid w:val="00227CA5"/>
    <w:rsid w:val="00231DFB"/>
    <w:rsid w:val="002322AB"/>
    <w:rsid w:val="00233CFB"/>
    <w:rsid w:val="00234485"/>
    <w:rsid w:val="00234C3D"/>
    <w:rsid w:val="00236350"/>
    <w:rsid w:val="00237BF6"/>
    <w:rsid w:val="002406CC"/>
    <w:rsid w:val="00240986"/>
    <w:rsid w:val="00240CFC"/>
    <w:rsid w:val="0024121A"/>
    <w:rsid w:val="00241DB4"/>
    <w:rsid w:val="00244315"/>
    <w:rsid w:val="002462E9"/>
    <w:rsid w:val="0025008D"/>
    <w:rsid w:val="00252CE1"/>
    <w:rsid w:val="00254942"/>
    <w:rsid w:val="00254C5F"/>
    <w:rsid w:val="00256338"/>
    <w:rsid w:val="0025660D"/>
    <w:rsid w:val="00256670"/>
    <w:rsid w:val="00256CBA"/>
    <w:rsid w:val="002574FE"/>
    <w:rsid w:val="0026008B"/>
    <w:rsid w:val="00260B73"/>
    <w:rsid w:val="0026181A"/>
    <w:rsid w:val="002619B3"/>
    <w:rsid w:val="00262057"/>
    <w:rsid w:val="002626E4"/>
    <w:rsid w:val="00262B68"/>
    <w:rsid w:val="00262D00"/>
    <w:rsid w:val="0026337A"/>
    <w:rsid w:val="00264FEF"/>
    <w:rsid w:val="00265F74"/>
    <w:rsid w:val="0026627B"/>
    <w:rsid w:val="002671FB"/>
    <w:rsid w:val="0027210C"/>
    <w:rsid w:val="00272C48"/>
    <w:rsid w:val="00273711"/>
    <w:rsid w:val="00275203"/>
    <w:rsid w:val="0027591E"/>
    <w:rsid w:val="00275FD5"/>
    <w:rsid w:val="002779FA"/>
    <w:rsid w:val="00280052"/>
    <w:rsid w:val="00282BD1"/>
    <w:rsid w:val="00283108"/>
    <w:rsid w:val="0028374F"/>
    <w:rsid w:val="0028531B"/>
    <w:rsid w:val="00285680"/>
    <w:rsid w:val="002865FD"/>
    <w:rsid w:val="00286A05"/>
    <w:rsid w:val="002874F4"/>
    <w:rsid w:val="002901DA"/>
    <w:rsid w:val="00290615"/>
    <w:rsid w:val="00292F66"/>
    <w:rsid w:val="002942D4"/>
    <w:rsid w:val="002953E0"/>
    <w:rsid w:val="002961E2"/>
    <w:rsid w:val="002A0062"/>
    <w:rsid w:val="002A066C"/>
    <w:rsid w:val="002A0E0B"/>
    <w:rsid w:val="002A139C"/>
    <w:rsid w:val="002A1FF7"/>
    <w:rsid w:val="002A2B2A"/>
    <w:rsid w:val="002A2FD9"/>
    <w:rsid w:val="002A5C3B"/>
    <w:rsid w:val="002A6387"/>
    <w:rsid w:val="002A70EE"/>
    <w:rsid w:val="002A7D7C"/>
    <w:rsid w:val="002B03DF"/>
    <w:rsid w:val="002B0F61"/>
    <w:rsid w:val="002B15F3"/>
    <w:rsid w:val="002B26F2"/>
    <w:rsid w:val="002B3936"/>
    <w:rsid w:val="002B4424"/>
    <w:rsid w:val="002B5B7E"/>
    <w:rsid w:val="002B6AFC"/>
    <w:rsid w:val="002B7880"/>
    <w:rsid w:val="002B7DDB"/>
    <w:rsid w:val="002C048B"/>
    <w:rsid w:val="002C0A85"/>
    <w:rsid w:val="002C0F78"/>
    <w:rsid w:val="002C13FD"/>
    <w:rsid w:val="002C1869"/>
    <w:rsid w:val="002C1A76"/>
    <w:rsid w:val="002C30E4"/>
    <w:rsid w:val="002C5764"/>
    <w:rsid w:val="002C68DD"/>
    <w:rsid w:val="002D0CC9"/>
    <w:rsid w:val="002D19C1"/>
    <w:rsid w:val="002D1A0A"/>
    <w:rsid w:val="002D21C6"/>
    <w:rsid w:val="002D245C"/>
    <w:rsid w:val="002D341D"/>
    <w:rsid w:val="002D3BB1"/>
    <w:rsid w:val="002D48DF"/>
    <w:rsid w:val="002D4E57"/>
    <w:rsid w:val="002D52C0"/>
    <w:rsid w:val="002D57D4"/>
    <w:rsid w:val="002D57FC"/>
    <w:rsid w:val="002D6C1C"/>
    <w:rsid w:val="002E2A5E"/>
    <w:rsid w:val="002E377A"/>
    <w:rsid w:val="002E4BDD"/>
    <w:rsid w:val="002E5B66"/>
    <w:rsid w:val="002E61FD"/>
    <w:rsid w:val="002E795A"/>
    <w:rsid w:val="002F10E5"/>
    <w:rsid w:val="002F14A8"/>
    <w:rsid w:val="002F2216"/>
    <w:rsid w:val="002F2863"/>
    <w:rsid w:val="002F3550"/>
    <w:rsid w:val="002F48A9"/>
    <w:rsid w:val="002F539A"/>
    <w:rsid w:val="002F6A48"/>
    <w:rsid w:val="00300EB4"/>
    <w:rsid w:val="003018A2"/>
    <w:rsid w:val="00301E76"/>
    <w:rsid w:val="00301EB2"/>
    <w:rsid w:val="003025BF"/>
    <w:rsid w:val="00302E54"/>
    <w:rsid w:val="0030479C"/>
    <w:rsid w:val="00304ABC"/>
    <w:rsid w:val="003050B5"/>
    <w:rsid w:val="0030716C"/>
    <w:rsid w:val="00307846"/>
    <w:rsid w:val="00310EA4"/>
    <w:rsid w:val="0031130B"/>
    <w:rsid w:val="0031349F"/>
    <w:rsid w:val="003137C9"/>
    <w:rsid w:val="00313F32"/>
    <w:rsid w:val="00314F50"/>
    <w:rsid w:val="0031559F"/>
    <w:rsid w:val="0031566D"/>
    <w:rsid w:val="00315E47"/>
    <w:rsid w:val="00317447"/>
    <w:rsid w:val="00320B7E"/>
    <w:rsid w:val="0032110F"/>
    <w:rsid w:val="0032241B"/>
    <w:rsid w:val="003225D6"/>
    <w:rsid w:val="00322DEF"/>
    <w:rsid w:val="003240A5"/>
    <w:rsid w:val="00324624"/>
    <w:rsid w:val="00324CB0"/>
    <w:rsid w:val="003254F9"/>
    <w:rsid w:val="00325AB4"/>
    <w:rsid w:val="00325F51"/>
    <w:rsid w:val="00326725"/>
    <w:rsid w:val="00326DD9"/>
    <w:rsid w:val="003278F3"/>
    <w:rsid w:val="00330A25"/>
    <w:rsid w:val="00331575"/>
    <w:rsid w:val="0033296B"/>
    <w:rsid w:val="00332A0F"/>
    <w:rsid w:val="00332D96"/>
    <w:rsid w:val="00333ED9"/>
    <w:rsid w:val="00334C0C"/>
    <w:rsid w:val="00335743"/>
    <w:rsid w:val="00340850"/>
    <w:rsid w:val="0034122D"/>
    <w:rsid w:val="00341768"/>
    <w:rsid w:val="00341FA5"/>
    <w:rsid w:val="00342E5B"/>
    <w:rsid w:val="003437EF"/>
    <w:rsid w:val="00350EFF"/>
    <w:rsid w:val="00353169"/>
    <w:rsid w:val="0035349F"/>
    <w:rsid w:val="003535F1"/>
    <w:rsid w:val="00354169"/>
    <w:rsid w:val="003564E4"/>
    <w:rsid w:val="00357527"/>
    <w:rsid w:val="0036014F"/>
    <w:rsid w:val="003622A1"/>
    <w:rsid w:val="00362628"/>
    <w:rsid w:val="00362B13"/>
    <w:rsid w:val="00362F57"/>
    <w:rsid w:val="00363A33"/>
    <w:rsid w:val="00364462"/>
    <w:rsid w:val="00365F3F"/>
    <w:rsid w:val="003661B3"/>
    <w:rsid w:val="00366540"/>
    <w:rsid w:val="00367335"/>
    <w:rsid w:val="003677DC"/>
    <w:rsid w:val="00367B36"/>
    <w:rsid w:val="00367E3D"/>
    <w:rsid w:val="0037196F"/>
    <w:rsid w:val="00371C7F"/>
    <w:rsid w:val="00372159"/>
    <w:rsid w:val="003723A9"/>
    <w:rsid w:val="0037370F"/>
    <w:rsid w:val="00373B86"/>
    <w:rsid w:val="00374B1D"/>
    <w:rsid w:val="003753C4"/>
    <w:rsid w:val="003774ED"/>
    <w:rsid w:val="00380032"/>
    <w:rsid w:val="0038023E"/>
    <w:rsid w:val="00380F42"/>
    <w:rsid w:val="00382147"/>
    <w:rsid w:val="00382D7A"/>
    <w:rsid w:val="00383ED0"/>
    <w:rsid w:val="003856EE"/>
    <w:rsid w:val="00385ADE"/>
    <w:rsid w:val="0038659E"/>
    <w:rsid w:val="00386A42"/>
    <w:rsid w:val="00386CED"/>
    <w:rsid w:val="00386FDA"/>
    <w:rsid w:val="00390734"/>
    <w:rsid w:val="00391446"/>
    <w:rsid w:val="00391481"/>
    <w:rsid w:val="00392705"/>
    <w:rsid w:val="00393B9F"/>
    <w:rsid w:val="003945A9"/>
    <w:rsid w:val="00394D56"/>
    <w:rsid w:val="00394EC7"/>
    <w:rsid w:val="0039580A"/>
    <w:rsid w:val="0039646D"/>
    <w:rsid w:val="003A01A6"/>
    <w:rsid w:val="003A116C"/>
    <w:rsid w:val="003A358F"/>
    <w:rsid w:val="003A444E"/>
    <w:rsid w:val="003A564D"/>
    <w:rsid w:val="003A57DA"/>
    <w:rsid w:val="003A755D"/>
    <w:rsid w:val="003A79B7"/>
    <w:rsid w:val="003B0408"/>
    <w:rsid w:val="003B148F"/>
    <w:rsid w:val="003B2006"/>
    <w:rsid w:val="003B21D9"/>
    <w:rsid w:val="003B345C"/>
    <w:rsid w:val="003B49C8"/>
    <w:rsid w:val="003B6430"/>
    <w:rsid w:val="003B7EEC"/>
    <w:rsid w:val="003C0019"/>
    <w:rsid w:val="003C0A2D"/>
    <w:rsid w:val="003C1295"/>
    <w:rsid w:val="003C1352"/>
    <w:rsid w:val="003C2A0A"/>
    <w:rsid w:val="003C2F22"/>
    <w:rsid w:val="003C35C7"/>
    <w:rsid w:val="003C4384"/>
    <w:rsid w:val="003C6CC6"/>
    <w:rsid w:val="003C78DB"/>
    <w:rsid w:val="003D1018"/>
    <w:rsid w:val="003D1DEC"/>
    <w:rsid w:val="003D2113"/>
    <w:rsid w:val="003D33E9"/>
    <w:rsid w:val="003D349B"/>
    <w:rsid w:val="003D35A9"/>
    <w:rsid w:val="003D3D00"/>
    <w:rsid w:val="003D3D7E"/>
    <w:rsid w:val="003D414F"/>
    <w:rsid w:val="003D4D04"/>
    <w:rsid w:val="003D6B70"/>
    <w:rsid w:val="003D74B6"/>
    <w:rsid w:val="003D77DD"/>
    <w:rsid w:val="003E5262"/>
    <w:rsid w:val="003E5520"/>
    <w:rsid w:val="003E5533"/>
    <w:rsid w:val="003E5CB6"/>
    <w:rsid w:val="003E5CD9"/>
    <w:rsid w:val="003E60DE"/>
    <w:rsid w:val="003E638A"/>
    <w:rsid w:val="003E64CD"/>
    <w:rsid w:val="003E6B62"/>
    <w:rsid w:val="003E6CF6"/>
    <w:rsid w:val="003E75EB"/>
    <w:rsid w:val="003E7B70"/>
    <w:rsid w:val="003E7C00"/>
    <w:rsid w:val="003E7C43"/>
    <w:rsid w:val="003F16E4"/>
    <w:rsid w:val="003F323A"/>
    <w:rsid w:val="003F5BCF"/>
    <w:rsid w:val="003F6800"/>
    <w:rsid w:val="003F69B3"/>
    <w:rsid w:val="003F7F08"/>
    <w:rsid w:val="00400103"/>
    <w:rsid w:val="004011E7"/>
    <w:rsid w:val="00401ED5"/>
    <w:rsid w:val="0040244A"/>
    <w:rsid w:val="00403D79"/>
    <w:rsid w:val="00404830"/>
    <w:rsid w:val="00404CF2"/>
    <w:rsid w:val="00406052"/>
    <w:rsid w:val="0041010A"/>
    <w:rsid w:val="004107C1"/>
    <w:rsid w:val="004111D2"/>
    <w:rsid w:val="0041755F"/>
    <w:rsid w:val="00417635"/>
    <w:rsid w:val="004208BA"/>
    <w:rsid w:val="00422C80"/>
    <w:rsid w:val="00422D6A"/>
    <w:rsid w:val="00422EB8"/>
    <w:rsid w:val="00425733"/>
    <w:rsid w:val="00425C31"/>
    <w:rsid w:val="00425E71"/>
    <w:rsid w:val="00425FC7"/>
    <w:rsid w:val="00426776"/>
    <w:rsid w:val="00427732"/>
    <w:rsid w:val="00427B9D"/>
    <w:rsid w:val="00427F3A"/>
    <w:rsid w:val="00430CB9"/>
    <w:rsid w:val="00431B91"/>
    <w:rsid w:val="0043298A"/>
    <w:rsid w:val="00432C37"/>
    <w:rsid w:val="00432FF4"/>
    <w:rsid w:val="0043308C"/>
    <w:rsid w:val="00433470"/>
    <w:rsid w:val="00433BFF"/>
    <w:rsid w:val="00437184"/>
    <w:rsid w:val="00437751"/>
    <w:rsid w:val="0044009E"/>
    <w:rsid w:val="00441367"/>
    <w:rsid w:val="004417CA"/>
    <w:rsid w:val="00442AC0"/>
    <w:rsid w:val="00442CCD"/>
    <w:rsid w:val="00442FFB"/>
    <w:rsid w:val="00443BEF"/>
    <w:rsid w:val="0044506A"/>
    <w:rsid w:val="004450D2"/>
    <w:rsid w:val="004457C2"/>
    <w:rsid w:val="00445CF5"/>
    <w:rsid w:val="00446D0E"/>
    <w:rsid w:val="00447055"/>
    <w:rsid w:val="00447458"/>
    <w:rsid w:val="00447F0F"/>
    <w:rsid w:val="004503AB"/>
    <w:rsid w:val="00451389"/>
    <w:rsid w:val="0045288E"/>
    <w:rsid w:val="00452F3A"/>
    <w:rsid w:val="004603CE"/>
    <w:rsid w:val="00460A31"/>
    <w:rsid w:val="00461FBD"/>
    <w:rsid w:val="00464882"/>
    <w:rsid w:val="00464AB6"/>
    <w:rsid w:val="00464F54"/>
    <w:rsid w:val="00466FD0"/>
    <w:rsid w:val="0047019E"/>
    <w:rsid w:val="00470340"/>
    <w:rsid w:val="004736E0"/>
    <w:rsid w:val="00474312"/>
    <w:rsid w:val="00474FB1"/>
    <w:rsid w:val="00475793"/>
    <w:rsid w:val="00475B9A"/>
    <w:rsid w:val="00476BB9"/>
    <w:rsid w:val="004779CE"/>
    <w:rsid w:val="00477E06"/>
    <w:rsid w:val="0048025A"/>
    <w:rsid w:val="00480F68"/>
    <w:rsid w:val="00482283"/>
    <w:rsid w:val="00483136"/>
    <w:rsid w:val="00483508"/>
    <w:rsid w:val="0048395F"/>
    <w:rsid w:val="00484EFF"/>
    <w:rsid w:val="004858BA"/>
    <w:rsid w:val="004867EE"/>
    <w:rsid w:val="004875F2"/>
    <w:rsid w:val="00487604"/>
    <w:rsid w:val="0049413A"/>
    <w:rsid w:val="004941CE"/>
    <w:rsid w:val="0049447D"/>
    <w:rsid w:val="004962DE"/>
    <w:rsid w:val="004965F6"/>
    <w:rsid w:val="00497365"/>
    <w:rsid w:val="004A0365"/>
    <w:rsid w:val="004A0EF6"/>
    <w:rsid w:val="004A1EAF"/>
    <w:rsid w:val="004A2CA9"/>
    <w:rsid w:val="004A3FE3"/>
    <w:rsid w:val="004A4097"/>
    <w:rsid w:val="004A4698"/>
    <w:rsid w:val="004A5BE5"/>
    <w:rsid w:val="004A6162"/>
    <w:rsid w:val="004A61EB"/>
    <w:rsid w:val="004A706F"/>
    <w:rsid w:val="004B139B"/>
    <w:rsid w:val="004B288A"/>
    <w:rsid w:val="004B40E2"/>
    <w:rsid w:val="004B42F8"/>
    <w:rsid w:val="004B4B37"/>
    <w:rsid w:val="004B57EB"/>
    <w:rsid w:val="004B7801"/>
    <w:rsid w:val="004B7A74"/>
    <w:rsid w:val="004B7AE7"/>
    <w:rsid w:val="004C044A"/>
    <w:rsid w:val="004C1B5E"/>
    <w:rsid w:val="004C266F"/>
    <w:rsid w:val="004C4927"/>
    <w:rsid w:val="004C4DCF"/>
    <w:rsid w:val="004C56AB"/>
    <w:rsid w:val="004C5922"/>
    <w:rsid w:val="004C5EAD"/>
    <w:rsid w:val="004C629E"/>
    <w:rsid w:val="004C657B"/>
    <w:rsid w:val="004C6AE6"/>
    <w:rsid w:val="004C7C90"/>
    <w:rsid w:val="004D06FA"/>
    <w:rsid w:val="004D0DF8"/>
    <w:rsid w:val="004D2555"/>
    <w:rsid w:val="004D3665"/>
    <w:rsid w:val="004D3CFD"/>
    <w:rsid w:val="004D4B21"/>
    <w:rsid w:val="004D57F0"/>
    <w:rsid w:val="004E42AB"/>
    <w:rsid w:val="004E497D"/>
    <w:rsid w:val="004E4F4F"/>
    <w:rsid w:val="004E522D"/>
    <w:rsid w:val="004E5671"/>
    <w:rsid w:val="004E5D8D"/>
    <w:rsid w:val="004E7437"/>
    <w:rsid w:val="004E76A9"/>
    <w:rsid w:val="004E78C6"/>
    <w:rsid w:val="004F0AA3"/>
    <w:rsid w:val="004F153F"/>
    <w:rsid w:val="004F1BE0"/>
    <w:rsid w:val="004F20DD"/>
    <w:rsid w:val="004F24AA"/>
    <w:rsid w:val="004F2B23"/>
    <w:rsid w:val="004F4423"/>
    <w:rsid w:val="004F5F09"/>
    <w:rsid w:val="004F5F35"/>
    <w:rsid w:val="004F7084"/>
    <w:rsid w:val="00500834"/>
    <w:rsid w:val="00501381"/>
    <w:rsid w:val="005016A1"/>
    <w:rsid w:val="005016B0"/>
    <w:rsid w:val="00503D06"/>
    <w:rsid w:val="00504A3B"/>
    <w:rsid w:val="00505838"/>
    <w:rsid w:val="00505B27"/>
    <w:rsid w:val="00507C94"/>
    <w:rsid w:val="0051096D"/>
    <w:rsid w:val="00510A7C"/>
    <w:rsid w:val="00510B41"/>
    <w:rsid w:val="00511218"/>
    <w:rsid w:val="005120E6"/>
    <w:rsid w:val="005130CA"/>
    <w:rsid w:val="00513275"/>
    <w:rsid w:val="0051345B"/>
    <w:rsid w:val="00513498"/>
    <w:rsid w:val="00513839"/>
    <w:rsid w:val="00513D5E"/>
    <w:rsid w:val="0051430D"/>
    <w:rsid w:val="00514B87"/>
    <w:rsid w:val="00514EA8"/>
    <w:rsid w:val="00515AA8"/>
    <w:rsid w:val="00520C01"/>
    <w:rsid w:val="00522992"/>
    <w:rsid w:val="00522AF0"/>
    <w:rsid w:val="00523B1A"/>
    <w:rsid w:val="0052506C"/>
    <w:rsid w:val="00527942"/>
    <w:rsid w:val="00527BB3"/>
    <w:rsid w:val="00531CC1"/>
    <w:rsid w:val="00532A65"/>
    <w:rsid w:val="0053483A"/>
    <w:rsid w:val="00536A33"/>
    <w:rsid w:val="005373BB"/>
    <w:rsid w:val="005414E3"/>
    <w:rsid w:val="005414F0"/>
    <w:rsid w:val="00541ABA"/>
    <w:rsid w:val="005427A4"/>
    <w:rsid w:val="00545232"/>
    <w:rsid w:val="0054584A"/>
    <w:rsid w:val="0054679E"/>
    <w:rsid w:val="00546C65"/>
    <w:rsid w:val="0055073E"/>
    <w:rsid w:val="005520DA"/>
    <w:rsid w:val="00552DC2"/>
    <w:rsid w:val="00553056"/>
    <w:rsid w:val="005533C7"/>
    <w:rsid w:val="005534B9"/>
    <w:rsid w:val="005549F0"/>
    <w:rsid w:val="00554DEB"/>
    <w:rsid w:val="00555A41"/>
    <w:rsid w:val="005565AD"/>
    <w:rsid w:val="0055679F"/>
    <w:rsid w:val="0056053F"/>
    <w:rsid w:val="00562883"/>
    <w:rsid w:val="00562E55"/>
    <w:rsid w:val="005634F4"/>
    <w:rsid w:val="00563EAF"/>
    <w:rsid w:val="005641C9"/>
    <w:rsid w:val="005643A9"/>
    <w:rsid w:val="00564B40"/>
    <w:rsid w:val="005676B6"/>
    <w:rsid w:val="00567AFF"/>
    <w:rsid w:val="00570115"/>
    <w:rsid w:val="00573B01"/>
    <w:rsid w:val="00573C3B"/>
    <w:rsid w:val="00574095"/>
    <w:rsid w:val="0057411F"/>
    <w:rsid w:val="005750B8"/>
    <w:rsid w:val="00576A4F"/>
    <w:rsid w:val="00577D12"/>
    <w:rsid w:val="0058004E"/>
    <w:rsid w:val="00581C47"/>
    <w:rsid w:val="005833DE"/>
    <w:rsid w:val="00583980"/>
    <w:rsid w:val="0058411B"/>
    <w:rsid w:val="005843FE"/>
    <w:rsid w:val="005858F5"/>
    <w:rsid w:val="005865A4"/>
    <w:rsid w:val="00586831"/>
    <w:rsid w:val="00587178"/>
    <w:rsid w:val="0058720C"/>
    <w:rsid w:val="00590760"/>
    <w:rsid w:val="005907AD"/>
    <w:rsid w:val="0059099A"/>
    <w:rsid w:val="00590BAA"/>
    <w:rsid w:val="00591E3C"/>
    <w:rsid w:val="005923B9"/>
    <w:rsid w:val="005946BA"/>
    <w:rsid w:val="005959DB"/>
    <w:rsid w:val="0059603B"/>
    <w:rsid w:val="00596221"/>
    <w:rsid w:val="005A06F1"/>
    <w:rsid w:val="005A07ED"/>
    <w:rsid w:val="005A3AA4"/>
    <w:rsid w:val="005B5846"/>
    <w:rsid w:val="005B587B"/>
    <w:rsid w:val="005B5F2B"/>
    <w:rsid w:val="005B6633"/>
    <w:rsid w:val="005B7DCD"/>
    <w:rsid w:val="005B7FB2"/>
    <w:rsid w:val="005C1BED"/>
    <w:rsid w:val="005C31C0"/>
    <w:rsid w:val="005C3A23"/>
    <w:rsid w:val="005C3E9E"/>
    <w:rsid w:val="005C6591"/>
    <w:rsid w:val="005C7825"/>
    <w:rsid w:val="005D0468"/>
    <w:rsid w:val="005D10EF"/>
    <w:rsid w:val="005D161A"/>
    <w:rsid w:val="005D1F1A"/>
    <w:rsid w:val="005D329F"/>
    <w:rsid w:val="005D4196"/>
    <w:rsid w:val="005D4778"/>
    <w:rsid w:val="005D581F"/>
    <w:rsid w:val="005D6E24"/>
    <w:rsid w:val="005D7762"/>
    <w:rsid w:val="005D784A"/>
    <w:rsid w:val="005E093E"/>
    <w:rsid w:val="005E0C15"/>
    <w:rsid w:val="005E0FF9"/>
    <w:rsid w:val="005E1450"/>
    <w:rsid w:val="005E3C47"/>
    <w:rsid w:val="005E3F76"/>
    <w:rsid w:val="005E4989"/>
    <w:rsid w:val="005E7007"/>
    <w:rsid w:val="005F0906"/>
    <w:rsid w:val="005F0F62"/>
    <w:rsid w:val="005F1853"/>
    <w:rsid w:val="005F2CB5"/>
    <w:rsid w:val="005F323B"/>
    <w:rsid w:val="005F36EC"/>
    <w:rsid w:val="005F41EB"/>
    <w:rsid w:val="005F4AE6"/>
    <w:rsid w:val="005F4FA7"/>
    <w:rsid w:val="005F5E05"/>
    <w:rsid w:val="005F607D"/>
    <w:rsid w:val="005F75B0"/>
    <w:rsid w:val="005F7FE9"/>
    <w:rsid w:val="006003D3"/>
    <w:rsid w:val="00601638"/>
    <w:rsid w:val="00603B57"/>
    <w:rsid w:val="00603CCE"/>
    <w:rsid w:val="00605D09"/>
    <w:rsid w:val="00606702"/>
    <w:rsid w:val="006073BE"/>
    <w:rsid w:val="0061055F"/>
    <w:rsid w:val="006105BE"/>
    <w:rsid w:val="0061154D"/>
    <w:rsid w:val="0061236A"/>
    <w:rsid w:val="006132D1"/>
    <w:rsid w:val="00613A55"/>
    <w:rsid w:val="00614D80"/>
    <w:rsid w:val="00616397"/>
    <w:rsid w:val="0061642B"/>
    <w:rsid w:val="00617B49"/>
    <w:rsid w:val="00617ED3"/>
    <w:rsid w:val="0062064E"/>
    <w:rsid w:val="006234B0"/>
    <w:rsid w:val="006269EB"/>
    <w:rsid w:val="00627085"/>
    <w:rsid w:val="0062754D"/>
    <w:rsid w:val="006319D4"/>
    <w:rsid w:val="006319DB"/>
    <w:rsid w:val="00633553"/>
    <w:rsid w:val="00634460"/>
    <w:rsid w:val="0063500B"/>
    <w:rsid w:val="00635862"/>
    <w:rsid w:val="00636381"/>
    <w:rsid w:val="00641126"/>
    <w:rsid w:val="006411A7"/>
    <w:rsid w:val="006412EB"/>
    <w:rsid w:val="0064185B"/>
    <w:rsid w:val="00641D85"/>
    <w:rsid w:val="0064357F"/>
    <w:rsid w:val="006447AE"/>
    <w:rsid w:val="0064515B"/>
    <w:rsid w:val="00645529"/>
    <w:rsid w:val="0064611E"/>
    <w:rsid w:val="006509E4"/>
    <w:rsid w:val="006515BC"/>
    <w:rsid w:val="006523CC"/>
    <w:rsid w:val="006534DB"/>
    <w:rsid w:val="00653B55"/>
    <w:rsid w:val="0065455A"/>
    <w:rsid w:val="00655213"/>
    <w:rsid w:val="006552F4"/>
    <w:rsid w:val="00657C51"/>
    <w:rsid w:val="0066111B"/>
    <w:rsid w:val="00661B71"/>
    <w:rsid w:val="00662ED7"/>
    <w:rsid w:val="00665747"/>
    <w:rsid w:val="00665A3F"/>
    <w:rsid w:val="00665F53"/>
    <w:rsid w:val="00670E75"/>
    <w:rsid w:val="006714CE"/>
    <w:rsid w:val="00671B3A"/>
    <w:rsid w:val="006721A8"/>
    <w:rsid w:val="006724CA"/>
    <w:rsid w:val="0067276E"/>
    <w:rsid w:val="00673742"/>
    <w:rsid w:val="00673C67"/>
    <w:rsid w:val="00673D98"/>
    <w:rsid w:val="006746A3"/>
    <w:rsid w:val="00675055"/>
    <w:rsid w:val="0067558D"/>
    <w:rsid w:val="006777E5"/>
    <w:rsid w:val="00677B79"/>
    <w:rsid w:val="00681F42"/>
    <w:rsid w:val="006825E2"/>
    <w:rsid w:val="00683A83"/>
    <w:rsid w:val="00683E88"/>
    <w:rsid w:val="00686774"/>
    <w:rsid w:val="00686C37"/>
    <w:rsid w:val="00686C47"/>
    <w:rsid w:val="00692DF9"/>
    <w:rsid w:val="00695142"/>
    <w:rsid w:val="006960DE"/>
    <w:rsid w:val="006A187F"/>
    <w:rsid w:val="006A24FF"/>
    <w:rsid w:val="006A320C"/>
    <w:rsid w:val="006A41AE"/>
    <w:rsid w:val="006A6D51"/>
    <w:rsid w:val="006B0AFC"/>
    <w:rsid w:val="006B1570"/>
    <w:rsid w:val="006B19C6"/>
    <w:rsid w:val="006B2228"/>
    <w:rsid w:val="006B2500"/>
    <w:rsid w:val="006B33AC"/>
    <w:rsid w:val="006B6433"/>
    <w:rsid w:val="006B649E"/>
    <w:rsid w:val="006B6D6D"/>
    <w:rsid w:val="006C0034"/>
    <w:rsid w:val="006C0A9F"/>
    <w:rsid w:val="006C0F9B"/>
    <w:rsid w:val="006C1D7C"/>
    <w:rsid w:val="006C3468"/>
    <w:rsid w:val="006C3D3B"/>
    <w:rsid w:val="006C52C7"/>
    <w:rsid w:val="006C6209"/>
    <w:rsid w:val="006D04FC"/>
    <w:rsid w:val="006D0D03"/>
    <w:rsid w:val="006D2EF5"/>
    <w:rsid w:val="006D3560"/>
    <w:rsid w:val="006D66D9"/>
    <w:rsid w:val="006D7F78"/>
    <w:rsid w:val="006D7FB6"/>
    <w:rsid w:val="006E0189"/>
    <w:rsid w:val="006E029A"/>
    <w:rsid w:val="006E1714"/>
    <w:rsid w:val="006E18EC"/>
    <w:rsid w:val="006E3F2A"/>
    <w:rsid w:val="006E4969"/>
    <w:rsid w:val="006E4E84"/>
    <w:rsid w:val="006E52F3"/>
    <w:rsid w:val="006E784C"/>
    <w:rsid w:val="006E7B23"/>
    <w:rsid w:val="006F1535"/>
    <w:rsid w:val="006F1BA8"/>
    <w:rsid w:val="006F1E7B"/>
    <w:rsid w:val="006F2A5A"/>
    <w:rsid w:val="006F3BBB"/>
    <w:rsid w:val="006F4364"/>
    <w:rsid w:val="006F4B9A"/>
    <w:rsid w:val="006F56DD"/>
    <w:rsid w:val="006F7A6A"/>
    <w:rsid w:val="00700836"/>
    <w:rsid w:val="0070116E"/>
    <w:rsid w:val="00701641"/>
    <w:rsid w:val="007018DC"/>
    <w:rsid w:val="0070217D"/>
    <w:rsid w:val="007028CA"/>
    <w:rsid w:val="007028D4"/>
    <w:rsid w:val="007041A7"/>
    <w:rsid w:val="007064B4"/>
    <w:rsid w:val="007068B6"/>
    <w:rsid w:val="007105E9"/>
    <w:rsid w:val="007110C9"/>
    <w:rsid w:val="007125CF"/>
    <w:rsid w:val="00715F3F"/>
    <w:rsid w:val="0071634B"/>
    <w:rsid w:val="00716B1C"/>
    <w:rsid w:val="00720FE7"/>
    <w:rsid w:val="00723679"/>
    <w:rsid w:val="007239AB"/>
    <w:rsid w:val="00724683"/>
    <w:rsid w:val="00724E41"/>
    <w:rsid w:val="00725188"/>
    <w:rsid w:val="00725DD8"/>
    <w:rsid w:val="007261BB"/>
    <w:rsid w:val="0073441C"/>
    <w:rsid w:val="007352E6"/>
    <w:rsid w:val="0073531E"/>
    <w:rsid w:val="007367AC"/>
    <w:rsid w:val="0073698C"/>
    <w:rsid w:val="00736DA5"/>
    <w:rsid w:val="00737411"/>
    <w:rsid w:val="00740527"/>
    <w:rsid w:val="007406B0"/>
    <w:rsid w:val="007424EA"/>
    <w:rsid w:val="0074281B"/>
    <w:rsid w:val="007432F5"/>
    <w:rsid w:val="007435AF"/>
    <w:rsid w:val="00743C42"/>
    <w:rsid w:val="00745B1F"/>
    <w:rsid w:val="0074666D"/>
    <w:rsid w:val="00750605"/>
    <w:rsid w:val="007506E6"/>
    <w:rsid w:val="00750DC8"/>
    <w:rsid w:val="00750E13"/>
    <w:rsid w:val="0075117A"/>
    <w:rsid w:val="00751936"/>
    <w:rsid w:val="00753C59"/>
    <w:rsid w:val="00754C01"/>
    <w:rsid w:val="0075547A"/>
    <w:rsid w:val="00756A8E"/>
    <w:rsid w:val="00760DD6"/>
    <w:rsid w:val="00762EA9"/>
    <w:rsid w:val="007647B2"/>
    <w:rsid w:val="00765154"/>
    <w:rsid w:val="007675E9"/>
    <w:rsid w:val="00767812"/>
    <w:rsid w:val="00770427"/>
    <w:rsid w:val="007714F6"/>
    <w:rsid w:val="00772989"/>
    <w:rsid w:val="00772B9C"/>
    <w:rsid w:val="007763DD"/>
    <w:rsid w:val="0077751D"/>
    <w:rsid w:val="00780CDA"/>
    <w:rsid w:val="007813EB"/>
    <w:rsid w:val="007817A5"/>
    <w:rsid w:val="0078259D"/>
    <w:rsid w:val="00782742"/>
    <w:rsid w:val="00782E4E"/>
    <w:rsid w:val="0078480A"/>
    <w:rsid w:val="00785AA4"/>
    <w:rsid w:val="00785F4E"/>
    <w:rsid w:val="007864C7"/>
    <w:rsid w:val="007869BA"/>
    <w:rsid w:val="00787E87"/>
    <w:rsid w:val="0079173D"/>
    <w:rsid w:val="007920E1"/>
    <w:rsid w:val="0079215F"/>
    <w:rsid w:val="00792D7E"/>
    <w:rsid w:val="007943F4"/>
    <w:rsid w:val="007950C3"/>
    <w:rsid w:val="007A473D"/>
    <w:rsid w:val="007A4778"/>
    <w:rsid w:val="007A6150"/>
    <w:rsid w:val="007A68E7"/>
    <w:rsid w:val="007A7E39"/>
    <w:rsid w:val="007B012E"/>
    <w:rsid w:val="007B18F5"/>
    <w:rsid w:val="007B64FC"/>
    <w:rsid w:val="007C1CBA"/>
    <w:rsid w:val="007C1CE6"/>
    <w:rsid w:val="007C1CEA"/>
    <w:rsid w:val="007C1F4B"/>
    <w:rsid w:val="007C3344"/>
    <w:rsid w:val="007C47AC"/>
    <w:rsid w:val="007C4C65"/>
    <w:rsid w:val="007C5E75"/>
    <w:rsid w:val="007C6E3B"/>
    <w:rsid w:val="007C7159"/>
    <w:rsid w:val="007D030A"/>
    <w:rsid w:val="007D0F08"/>
    <w:rsid w:val="007D21D2"/>
    <w:rsid w:val="007D3098"/>
    <w:rsid w:val="007D3A54"/>
    <w:rsid w:val="007D5068"/>
    <w:rsid w:val="007D50DA"/>
    <w:rsid w:val="007D55D6"/>
    <w:rsid w:val="007D580B"/>
    <w:rsid w:val="007D5D15"/>
    <w:rsid w:val="007D73C0"/>
    <w:rsid w:val="007D7772"/>
    <w:rsid w:val="007D79A3"/>
    <w:rsid w:val="007E0ADE"/>
    <w:rsid w:val="007E107B"/>
    <w:rsid w:val="007E1AFF"/>
    <w:rsid w:val="007E3771"/>
    <w:rsid w:val="007E4F5E"/>
    <w:rsid w:val="007E5D24"/>
    <w:rsid w:val="007E6BFD"/>
    <w:rsid w:val="007E6D62"/>
    <w:rsid w:val="007E6D66"/>
    <w:rsid w:val="007F05CF"/>
    <w:rsid w:val="007F12D0"/>
    <w:rsid w:val="007F159D"/>
    <w:rsid w:val="007F19E3"/>
    <w:rsid w:val="007F2AC2"/>
    <w:rsid w:val="007F2B3C"/>
    <w:rsid w:val="007F2F00"/>
    <w:rsid w:val="007F30A1"/>
    <w:rsid w:val="007F3CFE"/>
    <w:rsid w:val="007F3D82"/>
    <w:rsid w:val="007F3E9D"/>
    <w:rsid w:val="007F46D2"/>
    <w:rsid w:val="007F5518"/>
    <w:rsid w:val="007F6CB5"/>
    <w:rsid w:val="007F6E11"/>
    <w:rsid w:val="007F7601"/>
    <w:rsid w:val="007F7C2A"/>
    <w:rsid w:val="008005D4"/>
    <w:rsid w:val="008025C5"/>
    <w:rsid w:val="008029C7"/>
    <w:rsid w:val="00803533"/>
    <w:rsid w:val="00803FFE"/>
    <w:rsid w:val="00804056"/>
    <w:rsid w:val="008054D5"/>
    <w:rsid w:val="0080654E"/>
    <w:rsid w:val="00806B01"/>
    <w:rsid w:val="0081150A"/>
    <w:rsid w:val="00811CC9"/>
    <w:rsid w:val="00812154"/>
    <w:rsid w:val="00812A6A"/>
    <w:rsid w:val="00812BE0"/>
    <w:rsid w:val="00813143"/>
    <w:rsid w:val="00813D7C"/>
    <w:rsid w:val="008140C6"/>
    <w:rsid w:val="00814626"/>
    <w:rsid w:val="00814992"/>
    <w:rsid w:val="008152AB"/>
    <w:rsid w:val="008152CE"/>
    <w:rsid w:val="00815AED"/>
    <w:rsid w:val="00816968"/>
    <w:rsid w:val="00820578"/>
    <w:rsid w:val="008212EB"/>
    <w:rsid w:val="00822B8C"/>
    <w:rsid w:val="00822D71"/>
    <w:rsid w:val="00823991"/>
    <w:rsid w:val="0082402A"/>
    <w:rsid w:val="0082427F"/>
    <w:rsid w:val="00824FF1"/>
    <w:rsid w:val="00826D08"/>
    <w:rsid w:val="00826D46"/>
    <w:rsid w:val="0082725C"/>
    <w:rsid w:val="00827C95"/>
    <w:rsid w:val="00831208"/>
    <w:rsid w:val="00831399"/>
    <w:rsid w:val="0083149D"/>
    <w:rsid w:val="00833224"/>
    <w:rsid w:val="0083363E"/>
    <w:rsid w:val="008362B0"/>
    <w:rsid w:val="008379E5"/>
    <w:rsid w:val="00837A11"/>
    <w:rsid w:val="00841596"/>
    <w:rsid w:val="008449C4"/>
    <w:rsid w:val="00845CAF"/>
    <w:rsid w:val="008461A9"/>
    <w:rsid w:val="00846FCA"/>
    <w:rsid w:val="0085009E"/>
    <w:rsid w:val="00850715"/>
    <w:rsid w:val="008507A4"/>
    <w:rsid w:val="00851068"/>
    <w:rsid w:val="008511D4"/>
    <w:rsid w:val="0085153D"/>
    <w:rsid w:val="00851902"/>
    <w:rsid w:val="00851F87"/>
    <w:rsid w:val="0085401C"/>
    <w:rsid w:val="0085471B"/>
    <w:rsid w:val="00854A1D"/>
    <w:rsid w:val="00855B24"/>
    <w:rsid w:val="00856C7E"/>
    <w:rsid w:val="00857A57"/>
    <w:rsid w:val="00860391"/>
    <w:rsid w:val="00860E6D"/>
    <w:rsid w:val="0086131C"/>
    <w:rsid w:val="00863354"/>
    <w:rsid w:val="00863991"/>
    <w:rsid w:val="00865048"/>
    <w:rsid w:val="008650D3"/>
    <w:rsid w:val="00865671"/>
    <w:rsid w:val="00865C45"/>
    <w:rsid w:val="00870889"/>
    <w:rsid w:val="008708A3"/>
    <w:rsid w:val="008715D7"/>
    <w:rsid w:val="008734F1"/>
    <w:rsid w:val="008741E5"/>
    <w:rsid w:val="00874225"/>
    <w:rsid w:val="00874287"/>
    <w:rsid w:val="00876580"/>
    <w:rsid w:val="00876E49"/>
    <w:rsid w:val="00881BFC"/>
    <w:rsid w:val="00881C70"/>
    <w:rsid w:val="00881E0C"/>
    <w:rsid w:val="00882367"/>
    <w:rsid w:val="00882C5E"/>
    <w:rsid w:val="00883D97"/>
    <w:rsid w:val="0088452C"/>
    <w:rsid w:val="008847AC"/>
    <w:rsid w:val="00885367"/>
    <w:rsid w:val="00885E29"/>
    <w:rsid w:val="00887769"/>
    <w:rsid w:val="00887C67"/>
    <w:rsid w:val="00891575"/>
    <w:rsid w:val="00891A01"/>
    <w:rsid w:val="0089299A"/>
    <w:rsid w:val="00892D61"/>
    <w:rsid w:val="00892DE1"/>
    <w:rsid w:val="00893E16"/>
    <w:rsid w:val="00895F24"/>
    <w:rsid w:val="00896680"/>
    <w:rsid w:val="00897894"/>
    <w:rsid w:val="008A0376"/>
    <w:rsid w:val="008A2490"/>
    <w:rsid w:val="008A25A8"/>
    <w:rsid w:val="008A2C7F"/>
    <w:rsid w:val="008A33B6"/>
    <w:rsid w:val="008A458D"/>
    <w:rsid w:val="008A58F7"/>
    <w:rsid w:val="008A5BD8"/>
    <w:rsid w:val="008A5C4D"/>
    <w:rsid w:val="008A61D1"/>
    <w:rsid w:val="008B15C7"/>
    <w:rsid w:val="008B25B7"/>
    <w:rsid w:val="008B261B"/>
    <w:rsid w:val="008B3D2F"/>
    <w:rsid w:val="008B4674"/>
    <w:rsid w:val="008B533E"/>
    <w:rsid w:val="008B6169"/>
    <w:rsid w:val="008B6873"/>
    <w:rsid w:val="008B78C4"/>
    <w:rsid w:val="008C15DC"/>
    <w:rsid w:val="008C1EB4"/>
    <w:rsid w:val="008C314A"/>
    <w:rsid w:val="008C3233"/>
    <w:rsid w:val="008C5CF6"/>
    <w:rsid w:val="008C6BA1"/>
    <w:rsid w:val="008C7905"/>
    <w:rsid w:val="008C7FA7"/>
    <w:rsid w:val="008D1626"/>
    <w:rsid w:val="008D1878"/>
    <w:rsid w:val="008D1AB9"/>
    <w:rsid w:val="008D2373"/>
    <w:rsid w:val="008D2677"/>
    <w:rsid w:val="008D2825"/>
    <w:rsid w:val="008D4C0B"/>
    <w:rsid w:val="008D69A6"/>
    <w:rsid w:val="008D6A73"/>
    <w:rsid w:val="008D7CC9"/>
    <w:rsid w:val="008E0D2D"/>
    <w:rsid w:val="008E1988"/>
    <w:rsid w:val="008E1C7E"/>
    <w:rsid w:val="008E370C"/>
    <w:rsid w:val="008E3B25"/>
    <w:rsid w:val="008E45D7"/>
    <w:rsid w:val="008E503D"/>
    <w:rsid w:val="008E7072"/>
    <w:rsid w:val="008F0F69"/>
    <w:rsid w:val="008F1053"/>
    <w:rsid w:val="008F232E"/>
    <w:rsid w:val="008F3DB1"/>
    <w:rsid w:val="008F55BB"/>
    <w:rsid w:val="008F5831"/>
    <w:rsid w:val="008F5CC0"/>
    <w:rsid w:val="008F5D8B"/>
    <w:rsid w:val="008F6814"/>
    <w:rsid w:val="008F6CA9"/>
    <w:rsid w:val="008F701B"/>
    <w:rsid w:val="008F7187"/>
    <w:rsid w:val="00900AEA"/>
    <w:rsid w:val="00900F5A"/>
    <w:rsid w:val="00900FE6"/>
    <w:rsid w:val="00901840"/>
    <w:rsid w:val="009025A0"/>
    <w:rsid w:val="009030EC"/>
    <w:rsid w:val="0090356D"/>
    <w:rsid w:val="00903BFE"/>
    <w:rsid w:val="00904D0C"/>
    <w:rsid w:val="00905486"/>
    <w:rsid w:val="009055E7"/>
    <w:rsid w:val="0090768E"/>
    <w:rsid w:val="0091007C"/>
    <w:rsid w:val="00910668"/>
    <w:rsid w:val="00910C1F"/>
    <w:rsid w:val="00911589"/>
    <w:rsid w:val="00911623"/>
    <w:rsid w:val="009130D6"/>
    <w:rsid w:val="00920222"/>
    <w:rsid w:val="00920B93"/>
    <w:rsid w:val="00920D50"/>
    <w:rsid w:val="0092109C"/>
    <w:rsid w:val="00923228"/>
    <w:rsid w:val="009239FA"/>
    <w:rsid w:val="009245AE"/>
    <w:rsid w:val="009254DA"/>
    <w:rsid w:val="009255D4"/>
    <w:rsid w:val="00925ECE"/>
    <w:rsid w:val="00927A4E"/>
    <w:rsid w:val="0093177A"/>
    <w:rsid w:val="00931AE6"/>
    <w:rsid w:val="00931C84"/>
    <w:rsid w:val="009326B9"/>
    <w:rsid w:val="009328DA"/>
    <w:rsid w:val="00932A5D"/>
    <w:rsid w:val="00932C53"/>
    <w:rsid w:val="00932E52"/>
    <w:rsid w:val="00935FDF"/>
    <w:rsid w:val="00936A88"/>
    <w:rsid w:val="009415D2"/>
    <w:rsid w:val="009415EC"/>
    <w:rsid w:val="0094315B"/>
    <w:rsid w:val="00944287"/>
    <w:rsid w:val="00947329"/>
    <w:rsid w:val="0094760A"/>
    <w:rsid w:val="00951288"/>
    <w:rsid w:val="00954A58"/>
    <w:rsid w:val="00954E17"/>
    <w:rsid w:val="009579F1"/>
    <w:rsid w:val="0096139E"/>
    <w:rsid w:val="00961B3C"/>
    <w:rsid w:val="00963553"/>
    <w:rsid w:val="00965037"/>
    <w:rsid w:val="00965A85"/>
    <w:rsid w:val="00966585"/>
    <w:rsid w:val="00966BC8"/>
    <w:rsid w:val="00966DC6"/>
    <w:rsid w:val="00967120"/>
    <w:rsid w:val="00967C18"/>
    <w:rsid w:val="009708E3"/>
    <w:rsid w:val="00970925"/>
    <w:rsid w:val="00971098"/>
    <w:rsid w:val="00971F3D"/>
    <w:rsid w:val="00973D4C"/>
    <w:rsid w:val="009746A5"/>
    <w:rsid w:val="009747C4"/>
    <w:rsid w:val="00975231"/>
    <w:rsid w:val="009765C0"/>
    <w:rsid w:val="009808F2"/>
    <w:rsid w:val="00981658"/>
    <w:rsid w:val="00981A15"/>
    <w:rsid w:val="009833F5"/>
    <w:rsid w:val="009858DC"/>
    <w:rsid w:val="00986201"/>
    <w:rsid w:val="0098641B"/>
    <w:rsid w:val="009876F6"/>
    <w:rsid w:val="00987936"/>
    <w:rsid w:val="00991E0D"/>
    <w:rsid w:val="00994C30"/>
    <w:rsid w:val="0099544E"/>
    <w:rsid w:val="00995AC2"/>
    <w:rsid w:val="00995DF8"/>
    <w:rsid w:val="009977A4"/>
    <w:rsid w:val="0099788C"/>
    <w:rsid w:val="009A1063"/>
    <w:rsid w:val="009A14CE"/>
    <w:rsid w:val="009A3B7C"/>
    <w:rsid w:val="009A3CB9"/>
    <w:rsid w:val="009A5370"/>
    <w:rsid w:val="009A5F7D"/>
    <w:rsid w:val="009B13C7"/>
    <w:rsid w:val="009B18D9"/>
    <w:rsid w:val="009B26C3"/>
    <w:rsid w:val="009B3C05"/>
    <w:rsid w:val="009B47DE"/>
    <w:rsid w:val="009B4AF9"/>
    <w:rsid w:val="009B5271"/>
    <w:rsid w:val="009B5928"/>
    <w:rsid w:val="009B785E"/>
    <w:rsid w:val="009B7C4E"/>
    <w:rsid w:val="009B7E08"/>
    <w:rsid w:val="009C04DE"/>
    <w:rsid w:val="009C0B20"/>
    <w:rsid w:val="009C124C"/>
    <w:rsid w:val="009C15B3"/>
    <w:rsid w:val="009C1D24"/>
    <w:rsid w:val="009C2903"/>
    <w:rsid w:val="009C4315"/>
    <w:rsid w:val="009C5707"/>
    <w:rsid w:val="009C644B"/>
    <w:rsid w:val="009C73C3"/>
    <w:rsid w:val="009C7476"/>
    <w:rsid w:val="009C7622"/>
    <w:rsid w:val="009C772F"/>
    <w:rsid w:val="009D18D7"/>
    <w:rsid w:val="009D20FE"/>
    <w:rsid w:val="009D3D15"/>
    <w:rsid w:val="009D4298"/>
    <w:rsid w:val="009D4D25"/>
    <w:rsid w:val="009D6EE0"/>
    <w:rsid w:val="009D7944"/>
    <w:rsid w:val="009E0986"/>
    <w:rsid w:val="009E0EB2"/>
    <w:rsid w:val="009E0FE1"/>
    <w:rsid w:val="009E1A92"/>
    <w:rsid w:val="009E1D62"/>
    <w:rsid w:val="009E3174"/>
    <w:rsid w:val="009E35AC"/>
    <w:rsid w:val="009E3AE3"/>
    <w:rsid w:val="009E42B9"/>
    <w:rsid w:val="009E5E4F"/>
    <w:rsid w:val="009E5F68"/>
    <w:rsid w:val="009F019F"/>
    <w:rsid w:val="009F03E2"/>
    <w:rsid w:val="009F10C3"/>
    <w:rsid w:val="009F1FA1"/>
    <w:rsid w:val="009F2790"/>
    <w:rsid w:val="009F2A02"/>
    <w:rsid w:val="009F3362"/>
    <w:rsid w:val="009F3759"/>
    <w:rsid w:val="009F4266"/>
    <w:rsid w:val="009F62D0"/>
    <w:rsid w:val="009F6341"/>
    <w:rsid w:val="00A00020"/>
    <w:rsid w:val="00A0045A"/>
    <w:rsid w:val="00A005A8"/>
    <w:rsid w:val="00A01358"/>
    <w:rsid w:val="00A02CD0"/>
    <w:rsid w:val="00A044AC"/>
    <w:rsid w:val="00A04A6D"/>
    <w:rsid w:val="00A04EF5"/>
    <w:rsid w:val="00A050A4"/>
    <w:rsid w:val="00A050BD"/>
    <w:rsid w:val="00A07F4F"/>
    <w:rsid w:val="00A106A3"/>
    <w:rsid w:val="00A10AC0"/>
    <w:rsid w:val="00A1132D"/>
    <w:rsid w:val="00A1142E"/>
    <w:rsid w:val="00A11801"/>
    <w:rsid w:val="00A12C27"/>
    <w:rsid w:val="00A14045"/>
    <w:rsid w:val="00A15080"/>
    <w:rsid w:val="00A21DE9"/>
    <w:rsid w:val="00A2313E"/>
    <w:rsid w:val="00A258A8"/>
    <w:rsid w:val="00A2684A"/>
    <w:rsid w:val="00A27535"/>
    <w:rsid w:val="00A316F1"/>
    <w:rsid w:val="00A32F4C"/>
    <w:rsid w:val="00A330A3"/>
    <w:rsid w:val="00A3329F"/>
    <w:rsid w:val="00A34393"/>
    <w:rsid w:val="00A35220"/>
    <w:rsid w:val="00A35317"/>
    <w:rsid w:val="00A35A71"/>
    <w:rsid w:val="00A360A6"/>
    <w:rsid w:val="00A36BD3"/>
    <w:rsid w:val="00A37D03"/>
    <w:rsid w:val="00A404C3"/>
    <w:rsid w:val="00A40EB4"/>
    <w:rsid w:val="00A43236"/>
    <w:rsid w:val="00A47971"/>
    <w:rsid w:val="00A47E83"/>
    <w:rsid w:val="00A50614"/>
    <w:rsid w:val="00A50FC0"/>
    <w:rsid w:val="00A512C4"/>
    <w:rsid w:val="00A5183A"/>
    <w:rsid w:val="00A529BA"/>
    <w:rsid w:val="00A54065"/>
    <w:rsid w:val="00A54C6A"/>
    <w:rsid w:val="00A55C8C"/>
    <w:rsid w:val="00A601EC"/>
    <w:rsid w:val="00A60330"/>
    <w:rsid w:val="00A60376"/>
    <w:rsid w:val="00A60771"/>
    <w:rsid w:val="00A613DC"/>
    <w:rsid w:val="00A61662"/>
    <w:rsid w:val="00A61FA6"/>
    <w:rsid w:val="00A6260E"/>
    <w:rsid w:val="00A626BC"/>
    <w:rsid w:val="00A650E3"/>
    <w:rsid w:val="00A65609"/>
    <w:rsid w:val="00A66137"/>
    <w:rsid w:val="00A66859"/>
    <w:rsid w:val="00A66A5E"/>
    <w:rsid w:val="00A7071C"/>
    <w:rsid w:val="00A713F4"/>
    <w:rsid w:val="00A71F04"/>
    <w:rsid w:val="00A7267C"/>
    <w:rsid w:val="00A72910"/>
    <w:rsid w:val="00A73552"/>
    <w:rsid w:val="00A73B3E"/>
    <w:rsid w:val="00A745A2"/>
    <w:rsid w:val="00A7549F"/>
    <w:rsid w:val="00A759E5"/>
    <w:rsid w:val="00A77667"/>
    <w:rsid w:val="00A823F2"/>
    <w:rsid w:val="00A82D68"/>
    <w:rsid w:val="00A83186"/>
    <w:rsid w:val="00A833D4"/>
    <w:rsid w:val="00A834C6"/>
    <w:rsid w:val="00A840B9"/>
    <w:rsid w:val="00A92451"/>
    <w:rsid w:val="00A93AF8"/>
    <w:rsid w:val="00A93B37"/>
    <w:rsid w:val="00A946FB"/>
    <w:rsid w:val="00A94A35"/>
    <w:rsid w:val="00A95859"/>
    <w:rsid w:val="00A95912"/>
    <w:rsid w:val="00AA0309"/>
    <w:rsid w:val="00AA081B"/>
    <w:rsid w:val="00AA1968"/>
    <w:rsid w:val="00AA1CAC"/>
    <w:rsid w:val="00AA1F07"/>
    <w:rsid w:val="00AA30F8"/>
    <w:rsid w:val="00AA3162"/>
    <w:rsid w:val="00AA396B"/>
    <w:rsid w:val="00AA3DC9"/>
    <w:rsid w:val="00AA3F4D"/>
    <w:rsid w:val="00AA4685"/>
    <w:rsid w:val="00AA46C2"/>
    <w:rsid w:val="00AA4796"/>
    <w:rsid w:val="00AA56D0"/>
    <w:rsid w:val="00AA718B"/>
    <w:rsid w:val="00AA7B5D"/>
    <w:rsid w:val="00AB071B"/>
    <w:rsid w:val="00AB0842"/>
    <w:rsid w:val="00AB0AB1"/>
    <w:rsid w:val="00AB1F1F"/>
    <w:rsid w:val="00AB2006"/>
    <w:rsid w:val="00AB3573"/>
    <w:rsid w:val="00AB373E"/>
    <w:rsid w:val="00AB48D8"/>
    <w:rsid w:val="00AB5483"/>
    <w:rsid w:val="00AB6441"/>
    <w:rsid w:val="00AB687C"/>
    <w:rsid w:val="00AB77BE"/>
    <w:rsid w:val="00AC005B"/>
    <w:rsid w:val="00AC01DB"/>
    <w:rsid w:val="00AC1631"/>
    <w:rsid w:val="00AC270D"/>
    <w:rsid w:val="00AC30CC"/>
    <w:rsid w:val="00AC507E"/>
    <w:rsid w:val="00AC6383"/>
    <w:rsid w:val="00AC6678"/>
    <w:rsid w:val="00AC6EC3"/>
    <w:rsid w:val="00AD0CD7"/>
    <w:rsid w:val="00AD174A"/>
    <w:rsid w:val="00AD1B0C"/>
    <w:rsid w:val="00AD1E2D"/>
    <w:rsid w:val="00AD28C7"/>
    <w:rsid w:val="00AD32D0"/>
    <w:rsid w:val="00AD3E87"/>
    <w:rsid w:val="00AD5D7B"/>
    <w:rsid w:val="00AD6521"/>
    <w:rsid w:val="00AD78B1"/>
    <w:rsid w:val="00AE06BC"/>
    <w:rsid w:val="00AE08F5"/>
    <w:rsid w:val="00AE0EEC"/>
    <w:rsid w:val="00AE18FF"/>
    <w:rsid w:val="00AE198E"/>
    <w:rsid w:val="00AE26E4"/>
    <w:rsid w:val="00AE2DAA"/>
    <w:rsid w:val="00AE37BA"/>
    <w:rsid w:val="00AE3C59"/>
    <w:rsid w:val="00AE3C5C"/>
    <w:rsid w:val="00AE3FBF"/>
    <w:rsid w:val="00AE6CAC"/>
    <w:rsid w:val="00AE7E1C"/>
    <w:rsid w:val="00AF05E8"/>
    <w:rsid w:val="00AF07BA"/>
    <w:rsid w:val="00AF0E42"/>
    <w:rsid w:val="00AF12F3"/>
    <w:rsid w:val="00AF17CF"/>
    <w:rsid w:val="00AF4086"/>
    <w:rsid w:val="00AF58BB"/>
    <w:rsid w:val="00AF7774"/>
    <w:rsid w:val="00B00347"/>
    <w:rsid w:val="00B01DAE"/>
    <w:rsid w:val="00B0392C"/>
    <w:rsid w:val="00B04686"/>
    <w:rsid w:val="00B05517"/>
    <w:rsid w:val="00B0599E"/>
    <w:rsid w:val="00B062FC"/>
    <w:rsid w:val="00B0683C"/>
    <w:rsid w:val="00B07B6A"/>
    <w:rsid w:val="00B07C8C"/>
    <w:rsid w:val="00B107D6"/>
    <w:rsid w:val="00B11B5E"/>
    <w:rsid w:val="00B132A2"/>
    <w:rsid w:val="00B142C9"/>
    <w:rsid w:val="00B14466"/>
    <w:rsid w:val="00B15037"/>
    <w:rsid w:val="00B20453"/>
    <w:rsid w:val="00B20AE5"/>
    <w:rsid w:val="00B20DE3"/>
    <w:rsid w:val="00B20E8B"/>
    <w:rsid w:val="00B21A51"/>
    <w:rsid w:val="00B21F63"/>
    <w:rsid w:val="00B22599"/>
    <w:rsid w:val="00B23A95"/>
    <w:rsid w:val="00B23E37"/>
    <w:rsid w:val="00B2474D"/>
    <w:rsid w:val="00B2684A"/>
    <w:rsid w:val="00B26D82"/>
    <w:rsid w:val="00B26ED5"/>
    <w:rsid w:val="00B27229"/>
    <w:rsid w:val="00B30442"/>
    <w:rsid w:val="00B304B0"/>
    <w:rsid w:val="00B30DD1"/>
    <w:rsid w:val="00B314DF"/>
    <w:rsid w:val="00B32F69"/>
    <w:rsid w:val="00B33741"/>
    <w:rsid w:val="00B35BB3"/>
    <w:rsid w:val="00B36257"/>
    <w:rsid w:val="00B362BC"/>
    <w:rsid w:val="00B37629"/>
    <w:rsid w:val="00B3766D"/>
    <w:rsid w:val="00B378D4"/>
    <w:rsid w:val="00B37BC3"/>
    <w:rsid w:val="00B40AA4"/>
    <w:rsid w:val="00B42C08"/>
    <w:rsid w:val="00B44291"/>
    <w:rsid w:val="00B4459B"/>
    <w:rsid w:val="00B450A3"/>
    <w:rsid w:val="00B45674"/>
    <w:rsid w:val="00B466D4"/>
    <w:rsid w:val="00B46F3B"/>
    <w:rsid w:val="00B47AB8"/>
    <w:rsid w:val="00B47DB3"/>
    <w:rsid w:val="00B50900"/>
    <w:rsid w:val="00B50A44"/>
    <w:rsid w:val="00B50F79"/>
    <w:rsid w:val="00B528E8"/>
    <w:rsid w:val="00B5363F"/>
    <w:rsid w:val="00B54CB1"/>
    <w:rsid w:val="00B557AC"/>
    <w:rsid w:val="00B560B9"/>
    <w:rsid w:val="00B56CAC"/>
    <w:rsid w:val="00B577DE"/>
    <w:rsid w:val="00B6018A"/>
    <w:rsid w:val="00B60417"/>
    <w:rsid w:val="00B612DA"/>
    <w:rsid w:val="00B63917"/>
    <w:rsid w:val="00B64781"/>
    <w:rsid w:val="00B64AD4"/>
    <w:rsid w:val="00B654FF"/>
    <w:rsid w:val="00B65BA5"/>
    <w:rsid w:val="00B66061"/>
    <w:rsid w:val="00B76711"/>
    <w:rsid w:val="00B76CB0"/>
    <w:rsid w:val="00B77CB9"/>
    <w:rsid w:val="00B80015"/>
    <w:rsid w:val="00B80359"/>
    <w:rsid w:val="00B813F3"/>
    <w:rsid w:val="00B8201B"/>
    <w:rsid w:val="00B8255C"/>
    <w:rsid w:val="00B82772"/>
    <w:rsid w:val="00B840EF"/>
    <w:rsid w:val="00B849D9"/>
    <w:rsid w:val="00B861F5"/>
    <w:rsid w:val="00B861FF"/>
    <w:rsid w:val="00B868E1"/>
    <w:rsid w:val="00B90275"/>
    <w:rsid w:val="00B90687"/>
    <w:rsid w:val="00B923E0"/>
    <w:rsid w:val="00B92F70"/>
    <w:rsid w:val="00B93038"/>
    <w:rsid w:val="00B93194"/>
    <w:rsid w:val="00B933EA"/>
    <w:rsid w:val="00B93A84"/>
    <w:rsid w:val="00B94833"/>
    <w:rsid w:val="00B95141"/>
    <w:rsid w:val="00B954CB"/>
    <w:rsid w:val="00B97C94"/>
    <w:rsid w:val="00BA032F"/>
    <w:rsid w:val="00BA12AC"/>
    <w:rsid w:val="00BA369D"/>
    <w:rsid w:val="00BA3C1E"/>
    <w:rsid w:val="00BA482F"/>
    <w:rsid w:val="00BA6419"/>
    <w:rsid w:val="00BB1513"/>
    <w:rsid w:val="00BB282F"/>
    <w:rsid w:val="00BB302D"/>
    <w:rsid w:val="00BB35D5"/>
    <w:rsid w:val="00BB3E1A"/>
    <w:rsid w:val="00BB4A87"/>
    <w:rsid w:val="00BB4B1C"/>
    <w:rsid w:val="00BB5159"/>
    <w:rsid w:val="00BC0236"/>
    <w:rsid w:val="00BC0567"/>
    <w:rsid w:val="00BC111A"/>
    <w:rsid w:val="00BC1AC5"/>
    <w:rsid w:val="00BC20DC"/>
    <w:rsid w:val="00BC3A96"/>
    <w:rsid w:val="00BC465D"/>
    <w:rsid w:val="00BC7720"/>
    <w:rsid w:val="00BD049D"/>
    <w:rsid w:val="00BD10AF"/>
    <w:rsid w:val="00BD15B1"/>
    <w:rsid w:val="00BD25F2"/>
    <w:rsid w:val="00BD49D6"/>
    <w:rsid w:val="00BD4B60"/>
    <w:rsid w:val="00BD5C5D"/>
    <w:rsid w:val="00BD6808"/>
    <w:rsid w:val="00BD6A21"/>
    <w:rsid w:val="00BE01AC"/>
    <w:rsid w:val="00BE0CAB"/>
    <w:rsid w:val="00BE117F"/>
    <w:rsid w:val="00BE1CB4"/>
    <w:rsid w:val="00BE2EC9"/>
    <w:rsid w:val="00BE39C0"/>
    <w:rsid w:val="00BE4997"/>
    <w:rsid w:val="00BE5131"/>
    <w:rsid w:val="00BE62CD"/>
    <w:rsid w:val="00BF1101"/>
    <w:rsid w:val="00BF1BDC"/>
    <w:rsid w:val="00BF2353"/>
    <w:rsid w:val="00BF2373"/>
    <w:rsid w:val="00BF29EF"/>
    <w:rsid w:val="00BF2CA7"/>
    <w:rsid w:val="00BF2F7A"/>
    <w:rsid w:val="00BF3955"/>
    <w:rsid w:val="00BF42E3"/>
    <w:rsid w:val="00BF4A02"/>
    <w:rsid w:val="00BF5099"/>
    <w:rsid w:val="00BF79C5"/>
    <w:rsid w:val="00C02302"/>
    <w:rsid w:val="00C03847"/>
    <w:rsid w:val="00C040DE"/>
    <w:rsid w:val="00C06AD6"/>
    <w:rsid w:val="00C06DCB"/>
    <w:rsid w:val="00C071DF"/>
    <w:rsid w:val="00C108AB"/>
    <w:rsid w:val="00C10A7E"/>
    <w:rsid w:val="00C121BF"/>
    <w:rsid w:val="00C133AF"/>
    <w:rsid w:val="00C13E2F"/>
    <w:rsid w:val="00C144B7"/>
    <w:rsid w:val="00C16265"/>
    <w:rsid w:val="00C164D0"/>
    <w:rsid w:val="00C16FA5"/>
    <w:rsid w:val="00C17473"/>
    <w:rsid w:val="00C20065"/>
    <w:rsid w:val="00C20304"/>
    <w:rsid w:val="00C23DDA"/>
    <w:rsid w:val="00C242E5"/>
    <w:rsid w:val="00C2445B"/>
    <w:rsid w:val="00C262B9"/>
    <w:rsid w:val="00C26BEF"/>
    <w:rsid w:val="00C26F1A"/>
    <w:rsid w:val="00C273EC"/>
    <w:rsid w:val="00C27458"/>
    <w:rsid w:val="00C27D87"/>
    <w:rsid w:val="00C3181E"/>
    <w:rsid w:val="00C3345C"/>
    <w:rsid w:val="00C33EEA"/>
    <w:rsid w:val="00C346D6"/>
    <w:rsid w:val="00C349C2"/>
    <w:rsid w:val="00C34E08"/>
    <w:rsid w:val="00C34F18"/>
    <w:rsid w:val="00C355FA"/>
    <w:rsid w:val="00C35F90"/>
    <w:rsid w:val="00C40F60"/>
    <w:rsid w:val="00C4279C"/>
    <w:rsid w:val="00C42A7C"/>
    <w:rsid w:val="00C44800"/>
    <w:rsid w:val="00C451DA"/>
    <w:rsid w:val="00C457CF"/>
    <w:rsid w:val="00C45A5D"/>
    <w:rsid w:val="00C46142"/>
    <w:rsid w:val="00C47BEA"/>
    <w:rsid w:val="00C50026"/>
    <w:rsid w:val="00C508C4"/>
    <w:rsid w:val="00C50B25"/>
    <w:rsid w:val="00C50DD4"/>
    <w:rsid w:val="00C51A94"/>
    <w:rsid w:val="00C54E80"/>
    <w:rsid w:val="00C5501E"/>
    <w:rsid w:val="00C563F1"/>
    <w:rsid w:val="00C574AC"/>
    <w:rsid w:val="00C578CA"/>
    <w:rsid w:val="00C60849"/>
    <w:rsid w:val="00C613D4"/>
    <w:rsid w:val="00C63646"/>
    <w:rsid w:val="00C648A9"/>
    <w:rsid w:val="00C65B18"/>
    <w:rsid w:val="00C67E43"/>
    <w:rsid w:val="00C70B39"/>
    <w:rsid w:val="00C71C34"/>
    <w:rsid w:val="00C746F2"/>
    <w:rsid w:val="00C7522D"/>
    <w:rsid w:val="00C755B0"/>
    <w:rsid w:val="00C75B03"/>
    <w:rsid w:val="00C75D33"/>
    <w:rsid w:val="00C7650A"/>
    <w:rsid w:val="00C76EF4"/>
    <w:rsid w:val="00C7779E"/>
    <w:rsid w:val="00C808E0"/>
    <w:rsid w:val="00C80F31"/>
    <w:rsid w:val="00C814B6"/>
    <w:rsid w:val="00C830CB"/>
    <w:rsid w:val="00C87BFC"/>
    <w:rsid w:val="00C87CF4"/>
    <w:rsid w:val="00C903FC"/>
    <w:rsid w:val="00C9073C"/>
    <w:rsid w:val="00C9108A"/>
    <w:rsid w:val="00C9238F"/>
    <w:rsid w:val="00C923CB"/>
    <w:rsid w:val="00C92CB6"/>
    <w:rsid w:val="00C92CC3"/>
    <w:rsid w:val="00C9404E"/>
    <w:rsid w:val="00C9609D"/>
    <w:rsid w:val="00C9665F"/>
    <w:rsid w:val="00C966EF"/>
    <w:rsid w:val="00C96969"/>
    <w:rsid w:val="00CA0050"/>
    <w:rsid w:val="00CA00A6"/>
    <w:rsid w:val="00CA0228"/>
    <w:rsid w:val="00CA117B"/>
    <w:rsid w:val="00CA16E8"/>
    <w:rsid w:val="00CA26B3"/>
    <w:rsid w:val="00CA27EC"/>
    <w:rsid w:val="00CA3EB1"/>
    <w:rsid w:val="00CA5463"/>
    <w:rsid w:val="00CA6342"/>
    <w:rsid w:val="00CA6B24"/>
    <w:rsid w:val="00CA6CC3"/>
    <w:rsid w:val="00CA6EFD"/>
    <w:rsid w:val="00CA7685"/>
    <w:rsid w:val="00CA7961"/>
    <w:rsid w:val="00CB04B9"/>
    <w:rsid w:val="00CB1289"/>
    <w:rsid w:val="00CB257A"/>
    <w:rsid w:val="00CB346D"/>
    <w:rsid w:val="00CB3B39"/>
    <w:rsid w:val="00CB4324"/>
    <w:rsid w:val="00CB4631"/>
    <w:rsid w:val="00CB481F"/>
    <w:rsid w:val="00CB529C"/>
    <w:rsid w:val="00CB539A"/>
    <w:rsid w:val="00CB5F16"/>
    <w:rsid w:val="00CB6566"/>
    <w:rsid w:val="00CB6825"/>
    <w:rsid w:val="00CC0217"/>
    <w:rsid w:val="00CC1775"/>
    <w:rsid w:val="00CC285A"/>
    <w:rsid w:val="00CC2D04"/>
    <w:rsid w:val="00CC32A4"/>
    <w:rsid w:val="00CC36AF"/>
    <w:rsid w:val="00CC3B66"/>
    <w:rsid w:val="00CC421A"/>
    <w:rsid w:val="00CC427B"/>
    <w:rsid w:val="00CC4532"/>
    <w:rsid w:val="00CC4F42"/>
    <w:rsid w:val="00CC5AAE"/>
    <w:rsid w:val="00CC61CD"/>
    <w:rsid w:val="00CC66C1"/>
    <w:rsid w:val="00CD0ECE"/>
    <w:rsid w:val="00CD1DCB"/>
    <w:rsid w:val="00CD2062"/>
    <w:rsid w:val="00CD251F"/>
    <w:rsid w:val="00CD394C"/>
    <w:rsid w:val="00CD3970"/>
    <w:rsid w:val="00CD4A4C"/>
    <w:rsid w:val="00CD5C6D"/>
    <w:rsid w:val="00CD771D"/>
    <w:rsid w:val="00CD773B"/>
    <w:rsid w:val="00CE0A01"/>
    <w:rsid w:val="00CE28EE"/>
    <w:rsid w:val="00CE2CF6"/>
    <w:rsid w:val="00CE3340"/>
    <w:rsid w:val="00CE4AEB"/>
    <w:rsid w:val="00CE53F9"/>
    <w:rsid w:val="00CE566C"/>
    <w:rsid w:val="00CE5B5B"/>
    <w:rsid w:val="00CE658E"/>
    <w:rsid w:val="00CE69C5"/>
    <w:rsid w:val="00CE6A04"/>
    <w:rsid w:val="00CF15C2"/>
    <w:rsid w:val="00CF16AD"/>
    <w:rsid w:val="00CF3B56"/>
    <w:rsid w:val="00CF3E4A"/>
    <w:rsid w:val="00CF596A"/>
    <w:rsid w:val="00CF6E1E"/>
    <w:rsid w:val="00CF6F66"/>
    <w:rsid w:val="00CF7AD3"/>
    <w:rsid w:val="00D0101C"/>
    <w:rsid w:val="00D01636"/>
    <w:rsid w:val="00D03347"/>
    <w:rsid w:val="00D04467"/>
    <w:rsid w:val="00D051CF"/>
    <w:rsid w:val="00D069D7"/>
    <w:rsid w:val="00D13701"/>
    <w:rsid w:val="00D13A11"/>
    <w:rsid w:val="00D1425F"/>
    <w:rsid w:val="00D1581A"/>
    <w:rsid w:val="00D158D4"/>
    <w:rsid w:val="00D16264"/>
    <w:rsid w:val="00D17067"/>
    <w:rsid w:val="00D20558"/>
    <w:rsid w:val="00D227B2"/>
    <w:rsid w:val="00D22988"/>
    <w:rsid w:val="00D244DE"/>
    <w:rsid w:val="00D25A34"/>
    <w:rsid w:val="00D26AC0"/>
    <w:rsid w:val="00D30BBB"/>
    <w:rsid w:val="00D30EDE"/>
    <w:rsid w:val="00D313B9"/>
    <w:rsid w:val="00D326D5"/>
    <w:rsid w:val="00D33D58"/>
    <w:rsid w:val="00D34D8E"/>
    <w:rsid w:val="00D353CF"/>
    <w:rsid w:val="00D356FB"/>
    <w:rsid w:val="00D35802"/>
    <w:rsid w:val="00D35BA5"/>
    <w:rsid w:val="00D36708"/>
    <w:rsid w:val="00D36A3F"/>
    <w:rsid w:val="00D40B32"/>
    <w:rsid w:val="00D43A75"/>
    <w:rsid w:val="00D43CC2"/>
    <w:rsid w:val="00D443E2"/>
    <w:rsid w:val="00D452E9"/>
    <w:rsid w:val="00D45D82"/>
    <w:rsid w:val="00D46142"/>
    <w:rsid w:val="00D476E0"/>
    <w:rsid w:val="00D541D8"/>
    <w:rsid w:val="00D545CB"/>
    <w:rsid w:val="00D545EE"/>
    <w:rsid w:val="00D54A67"/>
    <w:rsid w:val="00D55414"/>
    <w:rsid w:val="00D559F2"/>
    <w:rsid w:val="00D56A60"/>
    <w:rsid w:val="00D57D73"/>
    <w:rsid w:val="00D60EE2"/>
    <w:rsid w:val="00D612EC"/>
    <w:rsid w:val="00D62DD9"/>
    <w:rsid w:val="00D62F9B"/>
    <w:rsid w:val="00D631AB"/>
    <w:rsid w:val="00D649CE"/>
    <w:rsid w:val="00D64AF8"/>
    <w:rsid w:val="00D655B7"/>
    <w:rsid w:val="00D671F5"/>
    <w:rsid w:val="00D709D6"/>
    <w:rsid w:val="00D726CA"/>
    <w:rsid w:val="00D726F1"/>
    <w:rsid w:val="00D72D2C"/>
    <w:rsid w:val="00D7400E"/>
    <w:rsid w:val="00D74494"/>
    <w:rsid w:val="00D7767C"/>
    <w:rsid w:val="00D81780"/>
    <w:rsid w:val="00D83544"/>
    <w:rsid w:val="00D878C5"/>
    <w:rsid w:val="00D913F7"/>
    <w:rsid w:val="00D916D4"/>
    <w:rsid w:val="00D9296B"/>
    <w:rsid w:val="00D92C55"/>
    <w:rsid w:val="00D92FFC"/>
    <w:rsid w:val="00D943DA"/>
    <w:rsid w:val="00D94AF2"/>
    <w:rsid w:val="00D962FE"/>
    <w:rsid w:val="00D965EE"/>
    <w:rsid w:val="00D96759"/>
    <w:rsid w:val="00D969D3"/>
    <w:rsid w:val="00D97D51"/>
    <w:rsid w:val="00D97D67"/>
    <w:rsid w:val="00DA224D"/>
    <w:rsid w:val="00DA3291"/>
    <w:rsid w:val="00DA436A"/>
    <w:rsid w:val="00DA586B"/>
    <w:rsid w:val="00DA6079"/>
    <w:rsid w:val="00DA6336"/>
    <w:rsid w:val="00DA7BE2"/>
    <w:rsid w:val="00DA7E8E"/>
    <w:rsid w:val="00DB02AF"/>
    <w:rsid w:val="00DB1594"/>
    <w:rsid w:val="00DB1DE7"/>
    <w:rsid w:val="00DB320C"/>
    <w:rsid w:val="00DB330A"/>
    <w:rsid w:val="00DB3C42"/>
    <w:rsid w:val="00DB3EBE"/>
    <w:rsid w:val="00DB435D"/>
    <w:rsid w:val="00DB48FB"/>
    <w:rsid w:val="00DB4F4E"/>
    <w:rsid w:val="00DB50A4"/>
    <w:rsid w:val="00DB5439"/>
    <w:rsid w:val="00DB5CCA"/>
    <w:rsid w:val="00DB5F9F"/>
    <w:rsid w:val="00DB6AF3"/>
    <w:rsid w:val="00DC0A68"/>
    <w:rsid w:val="00DC0CEA"/>
    <w:rsid w:val="00DC1E4F"/>
    <w:rsid w:val="00DC3011"/>
    <w:rsid w:val="00DC3497"/>
    <w:rsid w:val="00DC3F55"/>
    <w:rsid w:val="00DC5872"/>
    <w:rsid w:val="00DC5A59"/>
    <w:rsid w:val="00DC6E3B"/>
    <w:rsid w:val="00DC796C"/>
    <w:rsid w:val="00DD0692"/>
    <w:rsid w:val="00DD1C01"/>
    <w:rsid w:val="00DD396A"/>
    <w:rsid w:val="00DD3CEF"/>
    <w:rsid w:val="00DD47C3"/>
    <w:rsid w:val="00DD52E6"/>
    <w:rsid w:val="00DD52ED"/>
    <w:rsid w:val="00DD58EB"/>
    <w:rsid w:val="00DD661E"/>
    <w:rsid w:val="00DD69B9"/>
    <w:rsid w:val="00DD7D28"/>
    <w:rsid w:val="00DE1097"/>
    <w:rsid w:val="00DE1638"/>
    <w:rsid w:val="00DE1FCD"/>
    <w:rsid w:val="00DE5A67"/>
    <w:rsid w:val="00DE6EFB"/>
    <w:rsid w:val="00DE71B7"/>
    <w:rsid w:val="00DE7538"/>
    <w:rsid w:val="00DF08A4"/>
    <w:rsid w:val="00DF1AA3"/>
    <w:rsid w:val="00DF29AD"/>
    <w:rsid w:val="00DF2D6A"/>
    <w:rsid w:val="00DF3DAA"/>
    <w:rsid w:val="00DF3EDC"/>
    <w:rsid w:val="00DF4616"/>
    <w:rsid w:val="00DF4920"/>
    <w:rsid w:val="00DF4A8B"/>
    <w:rsid w:val="00DF6647"/>
    <w:rsid w:val="00DF7827"/>
    <w:rsid w:val="00DF79F8"/>
    <w:rsid w:val="00E00D86"/>
    <w:rsid w:val="00E0110D"/>
    <w:rsid w:val="00E0560F"/>
    <w:rsid w:val="00E066EB"/>
    <w:rsid w:val="00E070D3"/>
    <w:rsid w:val="00E1328C"/>
    <w:rsid w:val="00E135E2"/>
    <w:rsid w:val="00E13EC4"/>
    <w:rsid w:val="00E14532"/>
    <w:rsid w:val="00E145AC"/>
    <w:rsid w:val="00E149BC"/>
    <w:rsid w:val="00E150CD"/>
    <w:rsid w:val="00E1569F"/>
    <w:rsid w:val="00E16837"/>
    <w:rsid w:val="00E16C90"/>
    <w:rsid w:val="00E17623"/>
    <w:rsid w:val="00E20C4A"/>
    <w:rsid w:val="00E20F9F"/>
    <w:rsid w:val="00E2148E"/>
    <w:rsid w:val="00E2231A"/>
    <w:rsid w:val="00E225B7"/>
    <w:rsid w:val="00E22FF8"/>
    <w:rsid w:val="00E2303D"/>
    <w:rsid w:val="00E2315E"/>
    <w:rsid w:val="00E2405A"/>
    <w:rsid w:val="00E2669C"/>
    <w:rsid w:val="00E2798A"/>
    <w:rsid w:val="00E27A4E"/>
    <w:rsid w:val="00E30BB0"/>
    <w:rsid w:val="00E31D08"/>
    <w:rsid w:val="00E320D7"/>
    <w:rsid w:val="00E326AE"/>
    <w:rsid w:val="00E3353F"/>
    <w:rsid w:val="00E34510"/>
    <w:rsid w:val="00E3457D"/>
    <w:rsid w:val="00E34CD6"/>
    <w:rsid w:val="00E37A94"/>
    <w:rsid w:val="00E40531"/>
    <w:rsid w:val="00E41957"/>
    <w:rsid w:val="00E429D5"/>
    <w:rsid w:val="00E43E78"/>
    <w:rsid w:val="00E44720"/>
    <w:rsid w:val="00E45730"/>
    <w:rsid w:val="00E459BE"/>
    <w:rsid w:val="00E50002"/>
    <w:rsid w:val="00E50243"/>
    <w:rsid w:val="00E50CEF"/>
    <w:rsid w:val="00E50D78"/>
    <w:rsid w:val="00E50F9E"/>
    <w:rsid w:val="00E5114F"/>
    <w:rsid w:val="00E5121A"/>
    <w:rsid w:val="00E533F4"/>
    <w:rsid w:val="00E543FC"/>
    <w:rsid w:val="00E54D0C"/>
    <w:rsid w:val="00E557E7"/>
    <w:rsid w:val="00E557EC"/>
    <w:rsid w:val="00E558EE"/>
    <w:rsid w:val="00E56150"/>
    <w:rsid w:val="00E60075"/>
    <w:rsid w:val="00E60808"/>
    <w:rsid w:val="00E61148"/>
    <w:rsid w:val="00E611CB"/>
    <w:rsid w:val="00E612F0"/>
    <w:rsid w:val="00E61837"/>
    <w:rsid w:val="00E62F24"/>
    <w:rsid w:val="00E63CC7"/>
    <w:rsid w:val="00E645AD"/>
    <w:rsid w:val="00E64742"/>
    <w:rsid w:val="00E64956"/>
    <w:rsid w:val="00E662DE"/>
    <w:rsid w:val="00E67D0A"/>
    <w:rsid w:val="00E70B74"/>
    <w:rsid w:val="00E70EE9"/>
    <w:rsid w:val="00E70F49"/>
    <w:rsid w:val="00E727BE"/>
    <w:rsid w:val="00E72A49"/>
    <w:rsid w:val="00E72AD6"/>
    <w:rsid w:val="00E734DB"/>
    <w:rsid w:val="00E736AE"/>
    <w:rsid w:val="00E73D0F"/>
    <w:rsid w:val="00E73E63"/>
    <w:rsid w:val="00E7454B"/>
    <w:rsid w:val="00E7712B"/>
    <w:rsid w:val="00E77CCF"/>
    <w:rsid w:val="00E81131"/>
    <w:rsid w:val="00E84F31"/>
    <w:rsid w:val="00E855B9"/>
    <w:rsid w:val="00E85C6D"/>
    <w:rsid w:val="00E8641E"/>
    <w:rsid w:val="00E86932"/>
    <w:rsid w:val="00E87531"/>
    <w:rsid w:val="00E876BB"/>
    <w:rsid w:val="00E91339"/>
    <w:rsid w:val="00E915C0"/>
    <w:rsid w:val="00E92087"/>
    <w:rsid w:val="00E92D3D"/>
    <w:rsid w:val="00E93132"/>
    <w:rsid w:val="00E934F1"/>
    <w:rsid w:val="00E96851"/>
    <w:rsid w:val="00E96E0C"/>
    <w:rsid w:val="00E97BBD"/>
    <w:rsid w:val="00EA03E5"/>
    <w:rsid w:val="00EA1378"/>
    <w:rsid w:val="00EA13A5"/>
    <w:rsid w:val="00EA13B1"/>
    <w:rsid w:val="00EA14FB"/>
    <w:rsid w:val="00EA417C"/>
    <w:rsid w:val="00EA64A4"/>
    <w:rsid w:val="00EA664B"/>
    <w:rsid w:val="00EA6EE7"/>
    <w:rsid w:val="00EA74FE"/>
    <w:rsid w:val="00EA7A5B"/>
    <w:rsid w:val="00EA7A67"/>
    <w:rsid w:val="00EB09AB"/>
    <w:rsid w:val="00EB19DB"/>
    <w:rsid w:val="00EB4486"/>
    <w:rsid w:val="00EB5208"/>
    <w:rsid w:val="00EB5598"/>
    <w:rsid w:val="00EB6CD5"/>
    <w:rsid w:val="00EB6E94"/>
    <w:rsid w:val="00EB72B4"/>
    <w:rsid w:val="00EB7835"/>
    <w:rsid w:val="00EC1291"/>
    <w:rsid w:val="00EC1C7C"/>
    <w:rsid w:val="00EC25F0"/>
    <w:rsid w:val="00EC2DB0"/>
    <w:rsid w:val="00EC3D3F"/>
    <w:rsid w:val="00EC46D6"/>
    <w:rsid w:val="00EC49A9"/>
    <w:rsid w:val="00EC61FA"/>
    <w:rsid w:val="00EC72B1"/>
    <w:rsid w:val="00EC79A7"/>
    <w:rsid w:val="00ED0027"/>
    <w:rsid w:val="00ED12A1"/>
    <w:rsid w:val="00ED1758"/>
    <w:rsid w:val="00ED17F2"/>
    <w:rsid w:val="00ED4182"/>
    <w:rsid w:val="00ED46B9"/>
    <w:rsid w:val="00ED560E"/>
    <w:rsid w:val="00ED659A"/>
    <w:rsid w:val="00EE1664"/>
    <w:rsid w:val="00EE1B40"/>
    <w:rsid w:val="00EE3C31"/>
    <w:rsid w:val="00EE5110"/>
    <w:rsid w:val="00EE536C"/>
    <w:rsid w:val="00EE5A51"/>
    <w:rsid w:val="00EF03C6"/>
    <w:rsid w:val="00EF06F4"/>
    <w:rsid w:val="00EF22C4"/>
    <w:rsid w:val="00EF317D"/>
    <w:rsid w:val="00EF3B39"/>
    <w:rsid w:val="00EF4814"/>
    <w:rsid w:val="00EF4B87"/>
    <w:rsid w:val="00EF4C96"/>
    <w:rsid w:val="00EF552E"/>
    <w:rsid w:val="00EF5C27"/>
    <w:rsid w:val="00EF63D2"/>
    <w:rsid w:val="00EF725D"/>
    <w:rsid w:val="00EF7AB8"/>
    <w:rsid w:val="00EF7BAC"/>
    <w:rsid w:val="00F01C87"/>
    <w:rsid w:val="00F02670"/>
    <w:rsid w:val="00F030F6"/>
    <w:rsid w:val="00F0464E"/>
    <w:rsid w:val="00F05172"/>
    <w:rsid w:val="00F05341"/>
    <w:rsid w:val="00F061C9"/>
    <w:rsid w:val="00F06712"/>
    <w:rsid w:val="00F07A63"/>
    <w:rsid w:val="00F100BD"/>
    <w:rsid w:val="00F121A4"/>
    <w:rsid w:val="00F14E8C"/>
    <w:rsid w:val="00F15AFA"/>
    <w:rsid w:val="00F16F86"/>
    <w:rsid w:val="00F174C7"/>
    <w:rsid w:val="00F17557"/>
    <w:rsid w:val="00F17A36"/>
    <w:rsid w:val="00F2068F"/>
    <w:rsid w:val="00F21E72"/>
    <w:rsid w:val="00F2246B"/>
    <w:rsid w:val="00F24CD9"/>
    <w:rsid w:val="00F24E67"/>
    <w:rsid w:val="00F26865"/>
    <w:rsid w:val="00F26C4E"/>
    <w:rsid w:val="00F277A1"/>
    <w:rsid w:val="00F278B5"/>
    <w:rsid w:val="00F27F38"/>
    <w:rsid w:val="00F30B44"/>
    <w:rsid w:val="00F319B4"/>
    <w:rsid w:val="00F31F08"/>
    <w:rsid w:val="00F3239F"/>
    <w:rsid w:val="00F34C8D"/>
    <w:rsid w:val="00F34EC6"/>
    <w:rsid w:val="00F4029B"/>
    <w:rsid w:val="00F407B3"/>
    <w:rsid w:val="00F40AE2"/>
    <w:rsid w:val="00F42419"/>
    <w:rsid w:val="00F43501"/>
    <w:rsid w:val="00F43917"/>
    <w:rsid w:val="00F45433"/>
    <w:rsid w:val="00F46B69"/>
    <w:rsid w:val="00F477FE"/>
    <w:rsid w:val="00F47EC3"/>
    <w:rsid w:val="00F5068C"/>
    <w:rsid w:val="00F51A2C"/>
    <w:rsid w:val="00F52661"/>
    <w:rsid w:val="00F540A3"/>
    <w:rsid w:val="00F5479B"/>
    <w:rsid w:val="00F54E26"/>
    <w:rsid w:val="00F552CE"/>
    <w:rsid w:val="00F5544D"/>
    <w:rsid w:val="00F55C9D"/>
    <w:rsid w:val="00F55F05"/>
    <w:rsid w:val="00F565E5"/>
    <w:rsid w:val="00F56BA6"/>
    <w:rsid w:val="00F56C55"/>
    <w:rsid w:val="00F57052"/>
    <w:rsid w:val="00F57AE6"/>
    <w:rsid w:val="00F57F12"/>
    <w:rsid w:val="00F6048D"/>
    <w:rsid w:val="00F612EF"/>
    <w:rsid w:val="00F63D08"/>
    <w:rsid w:val="00F64365"/>
    <w:rsid w:val="00F6491A"/>
    <w:rsid w:val="00F65473"/>
    <w:rsid w:val="00F6564D"/>
    <w:rsid w:val="00F65751"/>
    <w:rsid w:val="00F658F7"/>
    <w:rsid w:val="00F72C14"/>
    <w:rsid w:val="00F73351"/>
    <w:rsid w:val="00F734FA"/>
    <w:rsid w:val="00F73A2E"/>
    <w:rsid w:val="00F75409"/>
    <w:rsid w:val="00F7770F"/>
    <w:rsid w:val="00F808CF"/>
    <w:rsid w:val="00F833E9"/>
    <w:rsid w:val="00F84E51"/>
    <w:rsid w:val="00F907BA"/>
    <w:rsid w:val="00F90AAA"/>
    <w:rsid w:val="00F90D58"/>
    <w:rsid w:val="00F91593"/>
    <w:rsid w:val="00F91B2C"/>
    <w:rsid w:val="00F93B3B"/>
    <w:rsid w:val="00F947CF"/>
    <w:rsid w:val="00F94FC7"/>
    <w:rsid w:val="00F95D7D"/>
    <w:rsid w:val="00F9665A"/>
    <w:rsid w:val="00F96F07"/>
    <w:rsid w:val="00FA03CF"/>
    <w:rsid w:val="00FA0706"/>
    <w:rsid w:val="00FA1690"/>
    <w:rsid w:val="00FA4E75"/>
    <w:rsid w:val="00FA65B6"/>
    <w:rsid w:val="00FA6C22"/>
    <w:rsid w:val="00FA7BC3"/>
    <w:rsid w:val="00FA7DEE"/>
    <w:rsid w:val="00FB11B5"/>
    <w:rsid w:val="00FB1E4A"/>
    <w:rsid w:val="00FB2316"/>
    <w:rsid w:val="00FB6C63"/>
    <w:rsid w:val="00FC0EA7"/>
    <w:rsid w:val="00FC0FCA"/>
    <w:rsid w:val="00FC22B6"/>
    <w:rsid w:val="00FC2FA6"/>
    <w:rsid w:val="00FC3181"/>
    <w:rsid w:val="00FC43E1"/>
    <w:rsid w:val="00FC6013"/>
    <w:rsid w:val="00FC61DF"/>
    <w:rsid w:val="00FC63E7"/>
    <w:rsid w:val="00FC6466"/>
    <w:rsid w:val="00FC69C2"/>
    <w:rsid w:val="00FC6CA9"/>
    <w:rsid w:val="00FD12CE"/>
    <w:rsid w:val="00FD1669"/>
    <w:rsid w:val="00FD29E4"/>
    <w:rsid w:val="00FD2C42"/>
    <w:rsid w:val="00FD363B"/>
    <w:rsid w:val="00FD6503"/>
    <w:rsid w:val="00FE0012"/>
    <w:rsid w:val="00FE0537"/>
    <w:rsid w:val="00FE10E7"/>
    <w:rsid w:val="00FE12C6"/>
    <w:rsid w:val="00FE17D8"/>
    <w:rsid w:val="00FE1B43"/>
    <w:rsid w:val="00FE2950"/>
    <w:rsid w:val="00FE3C84"/>
    <w:rsid w:val="00FE449B"/>
    <w:rsid w:val="00FE4C2C"/>
    <w:rsid w:val="00FE4F44"/>
    <w:rsid w:val="00FE5A5C"/>
    <w:rsid w:val="00FF01EB"/>
    <w:rsid w:val="00FF0309"/>
    <w:rsid w:val="00FF2590"/>
    <w:rsid w:val="00FF2617"/>
    <w:rsid w:val="00FF29E5"/>
    <w:rsid w:val="00FF3253"/>
    <w:rsid w:val="00FF3CDB"/>
    <w:rsid w:val="00FF5281"/>
    <w:rsid w:val="00FF53C6"/>
    <w:rsid w:val="00FF5484"/>
    <w:rsid w:val="00FF5D6D"/>
    <w:rsid w:val="00FF6CC6"/>
    <w:rsid w:val="00FF788E"/>
    <w:rsid w:val="01B967D2"/>
    <w:rsid w:val="0539D601"/>
    <w:rsid w:val="070D3D75"/>
    <w:rsid w:val="07E83732"/>
    <w:rsid w:val="086DCEF2"/>
    <w:rsid w:val="088EC6E0"/>
    <w:rsid w:val="09BD6EFC"/>
    <w:rsid w:val="0A4579CC"/>
    <w:rsid w:val="0A63CDE6"/>
    <w:rsid w:val="0AD9581C"/>
    <w:rsid w:val="0C57DC6C"/>
    <w:rsid w:val="0CDF4D72"/>
    <w:rsid w:val="0E2470BC"/>
    <w:rsid w:val="0EEE4B4D"/>
    <w:rsid w:val="0FC4EA73"/>
    <w:rsid w:val="10B8B193"/>
    <w:rsid w:val="12D01270"/>
    <w:rsid w:val="14AD91DD"/>
    <w:rsid w:val="154ED48E"/>
    <w:rsid w:val="1568D5CC"/>
    <w:rsid w:val="184141DA"/>
    <w:rsid w:val="196FC829"/>
    <w:rsid w:val="227B9E88"/>
    <w:rsid w:val="247CC61E"/>
    <w:rsid w:val="255A93D5"/>
    <w:rsid w:val="267E9466"/>
    <w:rsid w:val="26E0AD0A"/>
    <w:rsid w:val="27134DE8"/>
    <w:rsid w:val="27398BA6"/>
    <w:rsid w:val="280CCECA"/>
    <w:rsid w:val="2900F849"/>
    <w:rsid w:val="29834F45"/>
    <w:rsid w:val="2A4C8C59"/>
    <w:rsid w:val="2AF5652C"/>
    <w:rsid w:val="2B0EF03D"/>
    <w:rsid w:val="2C15BF20"/>
    <w:rsid w:val="2F17A850"/>
    <w:rsid w:val="308D7D7A"/>
    <w:rsid w:val="30CFC80D"/>
    <w:rsid w:val="34163096"/>
    <w:rsid w:val="37338741"/>
    <w:rsid w:val="38BD1EAD"/>
    <w:rsid w:val="3A53E8B8"/>
    <w:rsid w:val="3BE48B83"/>
    <w:rsid w:val="3C5F1324"/>
    <w:rsid w:val="3F4D937F"/>
    <w:rsid w:val="41429578"/>
    <w:rsid w:val="41E29C6E"/>
    <w:rsid w:val="4281BC38"/>
    <w:rsid w:val="43AD5E11"/>
    <w:rsid w:val="43C48E53"/>
    <w:rsid w:val="44D461CE"/>
    <w:rsid w:val="452BD559"/>
    <w:rsid w:val="45845CC2"/>
    <w:rsid w:val="463AD276"/>
    <w:rsid w:val="46D0D91F"/>
    <w:rsid w:val="46DDDC1C"/>
    <w:rsid w:val="475DEAAA"/>
    <w:rsid w:val="483BF57E"/>
    <w:rsid w:val="4857B815"/>
    <w:rsid w:val="49C0FB4E"/>
    <w:rsid w:val="4A4B9A29"/>
    <w:rsid w:val="4B52FD24"/>
    <w:rsid w:val="4CEA343D"/>
    <w:rsid w:val="4E3656E1"/>
    <w:rsid w:val="4F4B47F1"/>
    <w:rsid w:val="4F893961"/>
    <w:rsid w:val="4FB7DDC1"/>
    <w:rsid w:val="51356166"/>
    <w:rsid w:val="513D7D7C"/>
    <w:rsid w:val="52995D6E"/>
    <w:rsid w:val="537DA709"/>
    <w:rsid w:val="537DD9EB"/>
    <w:rsid w:val="53B88563"/>
    <w:rsid w:val="543B9DE9"/>
    <w:rsid w:val="55982CE4"/>
    <w:rsid w:val="5804861A"/>
    <w:rsid w:val="581A57E2"/>
    <w:rsid w:val="591A75D0"/>
    <w:rsid w:val="5D7CEB0D"/>
    <w:rsid w:val="5DC957D2"/>
    <w:rsid w:val="64591765"/>
    <w:rsid w:val="66F7224D"/>
    <w:rsid w:val="6926BD7C"/>
    <w:rsid w:val="698E73CA"/>
    <w:rsid w:val="6A1A6D51"/>
    <w:rsid w:val="6D94008A"/>
    <w:rsid w:val="6DCB0D96"/>
    <w:rsid w:val="70B50768"/>
    <w:rsid w:val="72736F1B"/>
    <w:rsid w:val="73FB37B6"/>
    <w:rsid w:val="7549922C"/>
    <w:rsid w:val="75C817D3"/>
    <w:rsid w:val="789286EF"/>
    <w:rsid w:val="79325202"/>
    <w:rsid w:val="79418B3C"/>
    <w:rsid w:val="7AC64A0B"/>
    <w:rsid w:val="7BD5D30D"/>
    <w:rsid w:val="7C83B767"/>
    <w:rsid w:val="7CE0EBD5"/>
    <w:rsid w:val="7D61B430"/>
    <w:rsid w:val="7D7CF523"/>
    <w:rsid w:val="7DB5F06B"/>
    <w:rsid w:val="7ED8F74B"/>
    <w:rsid w:val="7FB2C218"/>
    <w:rsid w:val="7FFF88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86DE7"/>
  <w15:chartTrackingRefBased/>
  <w15:docId w15:val="{EE60BFBE-CCC1-48A4-812B-949BFC31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288"/>
    <w:pPr>
      <w:spacing w:line="480" w:lineRule="auto"/>
    </w:pPr>
    <w:rPr>
      <w:rFonts w:ascii="Arial" w:hAnsi="Arial" w:cs="Arial"/>
      <w:sz w:val="24"/>
      <w:szCs w:val="24"/>
    </w:rPr>
  </w:style>
  <w:style w:type="paragraph" w:styleId="Heading1">
    <w:name w:val="heading 1"/>
    <w:basedOn w:val="Normal"/>
    <w:next w:val="Normal"/>
    <w:link w:val="Heading1Char"/>
    <w:uiPriority w:val="9"/>
    <w:qFormat/>
    <w:rsid w:val="00CC421A"/>
    <w:pPr>
      <w:outlineLvl w:val="0"/>
    </w:pPr>
    <w:rPr>
      <w:b/>
    </w:rPr>
  </w:style>
  <w:style w:type="paragraph" w:styleId="Heading2">
    <w:name w:val="heading 2"/>
    <w:basedOn w:val="Normal"/>
    <w:next w:val="Normal"/>
    <w:link w:val="Heading2Char"/>
    <w:autoRedefine/>
    <w:uiPriority w:val="9"/>
    <w:unhideWhenUsed/>
    <w:qFormat/>
    <w:rsid w:val="009F3759"/>
    <w:pPr>
      <w:spacing w:after="0" w:line="240" w:lineRule="auto"/>
      <w:jc w:val="center"/>
      <w:outlineLvl w:val="1"/>
    </w:pPr>
    <w:rPr>
      <w:iCs/>
      <w:u w:val="single"/>
    </w:rPr>
  </w:style>
  <w:style w:type="paragraph" w:styleId="Heading3">
    <w:name w:val="heading 3"/>
    <w:basedOn w:val="Heading2"/>
    <w:next w:val="Normal"/>
    <w:link w:val="Heading3Char"/>
    <w:uiPriority w:val="9"/>
    <w:unhideWhenUsed/>
    <w:qFormat/>
    <w:rsid w:val="00A66859"/>
    <w:pPr>
      <w:outlineLvl w:val="2"/>
    </w:pPr>
    <w:rPr>
      <w:i/>
      <w:iCs w:val="0"/>
      <w:u w:val="none"/>
    </w:rPr>
  </w:style>
  <w:style w:type="paragraph" w:styleId="Heading4">
    <w:name w:val="heading 4"/>
    <w:basedOn w:val="Heading3"/>
    <w:next w:val="Normal"/>
    <w:link w:val="Heading4Char"/>
    <w:uiPriority w:val="9"/>
    <w:unhideWhenUsed/>
    <w:qFormat/>
    <w:rsid w:val="00A66859"/>
    <w:pPr>
      <w:outlineLvl w:val="3"/>
    </w:pPr>
  </w:style>
  <w:style w:type="paragraph" w:styleId="Heading5">
    <w:name w:val="heading 5"/>
    <w:basedOn w:val="Normal"/>
    <w:next w:val="Normal"/>
    <w:link w:val="Heading5Char"/>
    <w:uiPriority w:val="9"/>
    <w:semiHidden/>
    <w:unhideWhenUsed/>
    <w:qFormat/>
    <w:rsid w:val="007A47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77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477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47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47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1A"/>
    <w:rPr>
      <w:rFonts w:ascii="Arial" w:hAnsi="Arial" w:cs="Arial"/>
      <w:b/>
      <w:sz w:val="24"/>
      <w:szCs w:val="24"/>
    </w:rPr>
  </w:style>
  <w:style w:type="paragraph" w:styleId="Header">
    <w:name w:val="header"/>
    <w:basedOn w:val="Normal"/>
    <w:link w:val="HeaderChar"/>
    <w:uiPriority w:val="99"/>
    <w:unhideWhenUsed/>
    <w:rsid w:val="0081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9"/>
  </w:style>
  <w:style w:type="paragraph" w:styleId="Footer">
    <w:name w:val="footer"/>
    <w:basedOn w:val="Normal"/>
    <w:link w:val="FooterChar"/>
    <w:uiPriority w:val="99"/>
    <w:unhideWhenUsed/>
    <w:rsid w:val="0081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9"/>
  </w:style>
  <w:style w:type="character" w:styleId="CommentReference">
    <w:name w:val="annotation reference"/>
    <w:basedOn w:val="DefaultParagraphFont"/>
    <w:uiPriority w:val="99"/>
    <w:semiHidden/>
    <w:unhideWhenUsed/>
    <w:rsid w:val="00EA7A67"/>
    <w:rPr>
      <w:sz w:val="16"/>
      <w:szCs w:val="16"/>
    </w:rPr>
  </w:style>
  <w:style w:type="paragraph" w:styleId="CommentText">
    <w:name w:val="annotation text"/>
    <w:basedOn w:val="Normal"/>
    <w:link w:val="CommentTextChar"/>
    <w:uiPriority w:val="99"/>
    <w:unhideWhenUsed/>
    <w:rsid w:val="00EA7A67"/>
    <w:pPr>
      <w:spacing w:line="240" w:lineRule="auto"/>
    </w:pPr>
    <w:rPr>
      <w:sz w:val="20"/>
      <w:szCs w:val="20"/>
    </w:rPr>
  </w:style>
  <w:style w:type="character" w:customStyle="1" w:styleId="CommentTextChar">
    <w:name w:val="Comment Text Char"/>
    <w:basedOn w:val="DefaultParagraphFont"/>
    <w:link w:val="CommentText"/>
    <w:uiPriority w:val="99"/>
    <w:rsid w:val="00EA7A67"/>
    <w:rPr>
      <w:sz w:val="20"/>
      <w:szCs w:val="20"/>
    </w:rPr>
  </w:style>
  <w:style w:type="paragraph" w:styleId="CommentSubject">
    <w:name w:val="annotation subject"/>
    <w:basedOn w:val="CommentText"/>
    <w:next w:val="CommentText"/>
    <w:link w:val="CommentSubjectChar"/>
    <w:uiPriority w:val="99"/>
    <w:semiHidden/>
    <w:unhideWhenUsed/>
    <w:rsid w:val="00EA7A67"/>
    <w:rPr>
      <w:b/>
      <w:bCs/>
    </w:rPr>
  </w:style>
  <w:style w:type="character" w:customStyle="1" w:styleId="CommentSubjectChar">
    <w:name w:val="Comment Subject Char"/>
    <w:basedOn w:val="CommentTextChar"/>
    <w:link w:val="CommentSubject"/>
    <w:uiPriority w:val="99"/>
    <w:semiHidden/>
    <w:rsid w:val="00EA7A67"/>
    <w:rPr>
      <w:b/>
      <w:bCs/>
      <w:sz w:val="20"/>
      <w:szCs w:val="20"/>
    </w:rPr>
  </w:style>
  <w:style w:type="paragraph" w:styleId="FootnoteText">
    <w:name w:val="footnote text"/>
    <w:basedOn w:val="Normal"/>
    <w:link w:val="FootnoteTextChar"/>
    <w:uiPriority w:val="99"/>
    <w:unhideWhenUsed/>
    <w:rsid w:val="00966BC8"/>
    <w:pPr>
      <w:spacing w:after="0" w:line="240" w:lineRule="auto"/>
    </w:pPr>
    <w:rPr>
      <w:sz w:val="20"/>
      <w:szCs w:val="20"/>
    </w:rPr>
  </w:style>
  <w:style w:type="character" w:customStyle="1" w:styleId="FootnoteTextChar">
    <w:name w:val="Footnote Text Char"/>
    <w:basedOn w:val="DefaultParagraphFont"/>
    <w:link w:val="FootnoteText"/>
    <w:uiPriority w:val="99"/>
    <w:rsid w:val="00966BC8"/>
    <w:rPr>
      <w:sz w:val="20"/>
      <w:szCs w:val="20"/>
    </w:rPr>
  </w:style>
  <w:style w:type="character" w:styleId="FootnoteReference">
    <w:name w:val="footnote reference"/>
    <w:basedOn w:val="DefaultParagraphFont"/>
    <w:uiPriority w:val="99"/>
    <w:semiHidden/>
    <w:unhideWhenUsed/>
    <w:rsid w:val="00966BC8"/>
    <w:rPr>
      <w:vertAlign w:val="superscript"/>
    </w:rPr>
  </w:style>
  <w:style w:type="table" w:styleId="TableGrid">
    <w:name w:val="Table Grid"/>
    <w:basedOn w:val="TableNormal"/>
    <w:uiPriority w:val="39"/>
    <w:rsid w:val="0020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66859"/>
    <w:pPr>
      <w:spacing w:after="0" w:line="240" w:lineRule="auto"/>
    </w:pPr>
    <w:rPr>
      <w:bCs/>
    </w:rPr>
  </w:style>
  <w:style w:type="character" w:customStyle="1" w:styleId="BodyTextChar">
    <w:name w:val="Body Text Char"/>
    <w:basedOn w:val="DefaultParagraphFont"/>
    <w:link w:val="BodyText"/>
    <w:uiPriority w:val="1"/>
    <w:rsid w:val="00A66859"/>
    <w:rPr>
      <w:rFonts w:ascii="Arial" w:hAnsi="Arial" w:cs="Arial"/>
      <w:bCs/>
      <w:sz w:val="24"/>
      <w:szCs w:val="24"/>
    </w:rPr>
  </w:style>
  <w:style w:type="character" w:customStyle="1" w:styleId="Heading2Char">
    <w:name w:val="Heading 2 Char"/>
    <w:basedOn w:val="DefaultParagraphFont"/>
    <w:link w:val="Heading2"/>
    <w:uiPriority w:val="9"/>
    <w:rsid w:val="009F3759"/>
    <w:rPr>
      <w:rFonts w:ascii="Arial" w:hAnsi="Arial" w:cs="Arial"/>
      <w:iCs/>
      <w:sz w:val="24"/>
      <w:szCs w:val="24"/>
      <w:u w:val="single"/>
    </w:rPr>
  </w:style>
  <w:style w:type="character" w:customStyle="1" w:styleId="Heading3Char">
    <w:name w:val="Heading 3 Char"/>
    <w:basedOn w:val="DefaultParagraphFont"/>
    <w:link w:val="Heading3"/>
    <w:uiPriority w:val="9"/>
    <w:rsid w:val="00A66859"/>
    <w:rPr>
      <w:rFonts w:ascii="Arial" w:hAnsi="Arial" w:cs="Arial"/>
      <w:i/>
      <w:sz w:val="24"/>
      <w:szCs w:val="24"/>
    </w:rPr>
  </w:style>
  <w:style w:type="paragraph" w:styleId="TOCHeading">
    <w:name w:val="TOC Heading"/>
    <w:basedOn w:val="Heading1"/>
    <w:next w:val="Normal"/>
    <w:uiPriority w:val="39"/>
    <w:unhideWhenUsed/>
    <w:qFormat/>
    <w:rsid w:val="00DB1DE7"/>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B1DE7"/>
    <w:pPr>
      <w:spacing w:after="100"/>
    </w:pPr>
  </w:style>
  <w:style w:type="paragraph" w:styleId="TOC2">
    <w:name w:val="toc 2"/>
    <w:basedOn w:val="Normal"/>
    <w:next w:val="Normal"/>
    <w:autoRedefine/>
    <w:uiPriority w:val="39"/>
    <w:unhideWhenUsed/>
    <w:rsid w:val="00DB1DE7"/>
    <w:pPr>
      <w:spacing w:after="100"/>
      <w:ind w:left="240"/>
    </w:pPr>
  </w:style>
  <w:style w:type="paragraph" w:styleId="TOC3">
    <w:name w:val="toc 3"/>
    <w:basedOn w:val="Normal"/>
    <w:next w:val="Normal"/>
    <w:autoRedefine/>
    <w:uiPriority w:val="39"/>
    <w:unhideWhenUsed/>
    <w:rsid w:val="00DB1DE7"/>
    <w:pPr>
      <w:spacing w:after="100"/>
      <w:ind w:left="480"/>
    </w:pPr>
  </w:style>
  <w:style w:type="paragraph" w:styleId="TOC4">
    <w:name w:val="toc 4"/>
    <w:basedOn w:val="Normal"/>
    <w:next w:val="Normal"/>
    <w:autoRedefine/>
    <w:uiPriority w:val="39"/>
    <w:unhideWhenUsed/>
    <w:rsid w:val="00DB1DE7"/>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B1DE7"/>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B1DE7"/>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B1DE7"/>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B1DE7"/>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B1DE7"/>
    <w:pPr>
      <w:spacing w:after="100"/>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DB1DE7"/>
    <w:rPr>
      <w:color w:val="0563C1" w:themeColor="hyperlink"/>
      <w:u w:val="single"/>
    </w:rPr>
  </w:style>
  <w:style w:type="character" w:styleId="UnresolvedMention">
    <w:name w:val="Unresolved Mention"/>
    <w:basedOn w:val="DefaultParagraphFont"/>
    <w:uiPriority w:val="99"/>
    <w:semiHidden/>
    <w:unhideWhenUsed/>
    <w:rsid w:val="00DB1DE7"/>
    <w:rPr>
      <w:color w:val="605E5C"/>
      <w:shd w:val="clear" w:color="auto" w:fill="E1DFDD"/>
    </w:rPr>
  </w:style>
  <w:style w:type="paragraph" w:styleId="NoSpacing">
    <w:name w:val="No Spacing"/>
    <w:uiPriority w:val="1"/>
    <w:qFormat/>
    <w:rsid w:val="00636381"/>
    <w:pPr>
      <w:spacing w:after="0" w:line="240" w:lineRule="auto"/>
    </w:pPr>
    <w:rPr>
      <w:rFonts w:ascii="Arial" w:hAnsi="Arial" w:cs="Arial"/>
      <w:sz w:val="24"/>
      <w:szCs w:val="24"/>
    </w:rPr>
  </w:style>
  <w:style w:type="paragraph" w:styleId="Title">
    <w:name w:val="Title"/>
    <w:basedOn w:val="Normal"/>
    <w:next w:val="Normal"/>
    <w:link w:val="TitleChar"/>
    <w:uiPriority w:val="10"/>
    <w:qFormat/>
    <w:rsid w:val="00636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38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6859"/>
    <w:rPr>
      <w:rFonts w:ascii="Arial" w:hAnsi="Arial" w:cs="Arial"/>
      <w:sz w:val="24"/>
      <w:szCs w:val="24"/>
      <w:u w:val="single"/>
    </w:rPr>
  </w:style>
  <w:style w:type="paragraph" w:styleId="Revision">
    <w:name w:val="Revision"/>
    <w:hidden/>
    <w:uiPriority w:val="99"/>
    <w:semiHidden/>
    <w:rsid w:val="00813D7C"/>
    <w:pPr>
      <w:spacing w:after="0" w:line="240" w:lineRule="auto"/>
    </w:pPr>
    <w:rPr>
      <w:rFonts w:ascii="Arial" w:hAnsi="Arial" w:cs="Arial"/>
      <w:sz w:val="24"/>
      <w:szCs w:val="24"/>
    </w:rPr>
  </w:style>
  <w:style w:type="paragraph" w:styleId="ListParagraph">
    <w:name w:val="List Paragraph"/>
    <w:basedOn w:val="Normal"/>
    <w:uiPriority w:val="34"/>
    <w:qFormat/>
    <w:rsid w:val="000F5672"/>
    <w:pPr>
      <w:ind w:left="720"/>
      <w:contextualSpacing/>
    </w:pPr>
  </w:style>
  <w:style w:type="character" w:styleId="Mention">
    <w:name w:val="Mention"/>
    <w:basedOn w:val="DefaultParagraphFont"/>
    <w:uiPriority w:val="99"/>
    <w:unhideWhenUsed/>
    <w:rsid w:val="00C121BF"/>
    <w:rPr>
      <w:color w:val="2B579A"/>
      <w:shd w:val="clear" w:color="auto" w:fill="E1DFDD"/>
    </w:rPr>
  </w:style>
  <w:style w:type="character" w:customStyle="1" w:styleId="ui-provider">
    <w:name w:val="ui-provider"/>
    <w:basedOn w:val="DefaultParagraphFont"/>
    <w:rsid w:val="00903BFE"/>
  </w:style>
  <w:style w:type="character" w:styleId="PlaceholderText">
    <w:name w:val="Placeholder Text"/>
    <w:basedOn w:val="DefaultParagraphFont"/>
    <w:uiPriority w:val="99"/>
    <w:semiHidden/>
    <w:rsid w:val="008E3B25"/>
    <w:rPr>
      <w:color w:val="808080"/>
    </w:rPr>
  </w:style>
  <w:style w:type="paragraph" w:styleId="BalloonText">
    <w:name w:val="Balloon Text"/>
    <w:basedOn w:val="Normal"/>
    <w:link w:val="BalloonTextChar"/>
    <w:uiPriority w:val="99"/>
    <w:semiHidden/>
    <w:unhideWhenUsed/>
    <w:rsid w:val="007A4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778"/>
    <w:rPr>
      <w:rFonts w:ascii="Segoe UI" w:hAnsi="Segoe UI" w:cs="Segoe UI"/>
      <w:sz w:val="18"/>
      <w:szCs w:val="18"/>
    </w:rPr>
  </w:style>
  <w:style w:type="paragraph" w:styleId="Bibliography">
    <w:name w:val="Bibliography"/>
    <w:basedOn w:val="Normal"/>
    <w:next w:val="Normal"/>
    <w:uiPriority w:val="37"/>
    <w:semiHidden/>
    <w:unhideWhenUsed/>
    <w:rsid w:val="007A4778"/>
  </w:style>
  <w:style w:type="paragraph" w:styleId="BlockText">
    <w:name w:val="Block Text"/>
    <w:basedOn w:val="Normal"/>
    <w:uiPriority w:val="99"/>
    <w:semiHidden/>
    <w:unhideWhenUsed/>
    <w:rsid w:val="007A477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7A4778"/>
    <w:pPr>
      <w:spacing w:after="120"/>
    </w:pPr>
  </w:style>
  <w:style w:type="character" w:customStyle="1" w:styleId="BodyText2Char">
    <w:name w:val="Body Text 2 Char"/>
    <w:basedOn w:val="DefaultParagraphFont"/>
    <w:link w:val="BodyText2"/>
    <w:uiPriority w:val="99"/>
    <w:semiHidden/>
    <w:rsid w:val="007A4778"/>
    <w:rPr>
      <w:rFonts w:ascii="Arial" w:hAnsi="Arial" w:cs="Arial"/>
      <w:sz w:val="24"/>
      <w:szCs w:val="24"/>
    </w:rPr>
  </w:style>
  <w:style w:type="paragraph" w:styleId="BodyText3">
    <w:name w:val="Body Text 3"/>
    <w:basedOn w:val="Normal"/>
    <w:link w:val="BodyText3Char"/>
    <w:uiPriority w:val="99"/>
    <w:semiHidden/>
    <w:unhideWhenUsed/>
    <w:rsid w:val="007A4778"/>
    <w:pPr>
      <w:spacing w:after="120"/>
    </w:pPr>
    <w:rPr>
      <w:sz w:val="16"/>
      <w:szCs w:val="16"/>
    </w:rPr>
  </w:style>
  <w:style w:type="character" w:customStyle="1" w:styleId="BodyText3Char">
    <w:name w:val="Body Text 3 Char"/>
    <w:basedOn w:val="DefaultParagraphFont"/>
    <w:link w:val="BodyText3"/>
    <w:uiPriority w:val="99"/>
    <w:semiHidden/>
    <w:rsid w:val="007A4778"/>
    <w:rPr>
      <w:rFonts w:ascii="Arial" w:hAnsi="Arial" w:cs="Arial"/>
      <w:sz w:val="16"/>
      <w:szCs w:val="16"/>
    </w:rPr>
  </w:style>
  <w:style w:type="paragraph" w:styleId="BodyTextFirstIndent">
    <w:name w:val="Body Text First Indent"/>
    <w:basedOn w:val="BodyText"/>
    <w:link w:val="BodyTextFirstIndentChar"/>
    <w:uiPriority w:val="99"/>
    <w:semiHidden/>
    <w:unhideWhenUsed/>
    <w:rsid w:val="007A4778"/>
    <w:pPr>
      <w:spacing w:after="160" w:line="480" w:lineRule="auto"/>
      <w:ind w:firstLine="360"/>
    </w:pPr>
    <w:rPr>
      <w:bCs w:val="0"/>
    </w:rPr>
  </w:style>
  <w:style w:type="character" w:customStyle="1" w:styleId="BodyTextFirstIndentChar">
    <w:name w:val="Body Text First Indent Char"/>
    <w:basedOn w:val="BodyTextChar"/>
    <w:link w:val="BodyTextFirstIndent"/>
    <w:uiPriority w:val="99"/>
    <w:semiHidden/>
    <w:rsid w:val="007A4778"/>
    <w:rPr>
      <w:rFonts w:ascii="Arial" w:hAnsi="Arial" w:cs="Arial"/>
      <w:bCs w:val="0"/>
      <w:sz w:val="24"/>
      <w:szCs w:val="24"/>
    </w:rPr>
  </w:style>
  <w:style w:type="paragraph" w:styleId="BodyTextIndent">
    <w:name w:val="Body Text Indent"/>
    <w:basedOn w:val="Normal"/>
    <w:link w:val="BodyTextIndentChar"/>
    <w:uiPriority w:val="99"/>
    <w:semiHidden/>
    <w:unhideWhenUsed/>
    <w:rsid w:val="007A4778"/>
    <w:pPr>
      <w:spacing w:after="120"/>
      <w:ind w:left="360"/>
    </w:pPr>
  </w:style>
  <w:style w:type="character" w:customStyle="1" w:styleId="BodyTextIndentChar">
    <w:name w:val="Body Text Indent Char"/>
    <w:basedOn w:val="DefaultParagraphFont"/>
    <w:link w:val="BodyTextIndent"/>
    <w:uiPriority w:val="99"/>
    <w:semiHidden/>
    <w:rsid w:val="007A4778"/>
    <w:rPr>
      <w:rFonts w:ascii="Arial" w:hAnsi="Arial" w:cs="Arial"/>
      <w:sz w:val="24"/>
      <w:szCs w:val="24"/>
    </w:rPr>
  </w:style>
  <w:style w:type="paragraph" w:styleId="BodyTextFirstIndent2">
    <w:name w:val="Body Text First Indent 2"/>
    <w:basedOn w:val="BodyTextIndent"/>
    <w:link w:val="BodyTextFirstIndent2Char"/>
    <w:uiPriority w:val="99"/>
    <w:semiHidden/>
    <w:unhideWhenUsed/>
    <w:rsid w:val="007A4778"/>
    <w:pPr>
      <w:spacing w:after="160"/>
      <w:ind w:firstLine="360"/>
    </w:pPr>
  </w:style>
  <w:style w:type="character" w:customStyle="1" w:styleId="BodyTextFirstIndent2Char">
    <w:name w:val="Body Text First Indent 2 Char"/>
    <w:basedOn w:val="BodyTextIndentChar"/>
    <w:link w:val="BodyTextFirstIndent2"/>
    <w:uiPriority w:val="99"/>
    <w:semiHidden/>
    <w:rsid w:val="007A4778"/>
    <w:rPr>
      <w:rFonts w:ascii="Arial" w:hAnsi="Arial" w:cs="Arial"/>
      <w:sz w:val="24"/>
      <w:szCs w:val="24"/>
    </w:rPr>
  </w:style>
  <w:style w:type="paragraph" w:styleId="BodyTextIndent2">
    <w:name w:val="Body Text Indent 2"/>
    <w:basedOn w:val="Normal"/>
    <w:link w:val="BodyTextIndent2Char"/>
    <w:uiPriority w:val="99"/>
    <w:semiHidden/>
    <w:unhideWhenUsed/>
    <w:rsid w:val="007A4778"/>
    <w:pPr>
      <w:spacing w:after="120"/>
      <w:ind w:left="360"/>
    </w:pPr>
  </w:style>
  <w:style w:type="character" w:customStyle="1" w:styleId="BodyTextIndent2Char">
    <w:name w:val="Body Text Indent 2 Char"/>
    <w:basedOn w:val="DefaultParagraphFont"/>
    <w:link w:val="BodyTextIndent2"/>
    <w:uiPriority w:val="99"/>
    <w:semiHidden/>
    <w:rsid w:val="007A4778"/>
    <w:rPr>
      <w:rFonts w:ascii="Arial" w:hAnsi="Arial" w:cs="Arial"/>
      <w:sz w:val="24"/>
      <w:szCs w:val="24"/>
    </w:rPr>
  </w:style>
  <w:style w:type="paragraph" w:styleId="BodyTextIndent3">
    <w:name w:val="Body Text Indent 3"/>
    <w:basedOn w:val="Normal"/>
    <w:link w:val="BodyTextIndent3Char"/>
    <w:uiPriority w:val="99"/>
    <w:semiHidden/>
    <w:unhideWhenUsed/>
    <w:rsid w:val="007A47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A4778"/>
    <w:rPr>
      <w:rFonts w:ascii="Arial" w:hAnsi="Arial" w:cs="Arial"/>
      <w:sz w:val="16"/>
      <w:szCs w:val="16"/>
    </w:rPr>
  </w:style>
  <w:style w:type="paragraph" w:styleId="Caption">
    <w:name w:val="caption"/>
    <w:basedOn w:val="Normal"/>
    <w:next w:val="Normal"/>
    <w:uiPriority w:val="35"/>
    <w:semiHidden/>
    <w:unhideWhenUsed/>
    <w:qFormat/>
    <w:rsid w:val="007A4778"/>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7A4778"/>
    <w:pPr>
      <w:spacing w:after="0" w:line="240" w:lineRule="auto"/>
      <w:ind w:left="4320"/>
    </w:pPr>
  </w:style>
  <w:style w:type="character" w:customStyle="1" w:styleId="ClosingChar">
    <w:name w:val="Closing Char"/>
    <w:basedOn w:val="DefaultParagraphFont"/>
    <w:link w:val="Closing"/>
    <w:uiPriority w:val="99"/>
    <w:semiHidden/>
    <w:rsid w:val="007A4778"/>
    <w:rPr>
      <w:rFonts w:ascii="Arial" w:hAnsi="Arial" w:cs="Arial"/>
      <w:sz w:val="24"/>
      <w:szCs w:val="24"/>
    </w:rPr>
  </w:style>
  <w:style w:type="paragraph" w:styleId="Date">
    <w:name w:val="Date"/>
    <w:basedOn w:val="Normal"/>
    <w:next w:val="Normal"/>
    <w:link w:val="DateChar"/>
    <w:uiPriority w:val="99"/>
    <w:semiHidden/>
    <w:unhideWhenUsed/>
    <w:rsid w:val="007A4778"/>
  </w:style>
  <w:style w:type="character" w:customStyle="1" w:styleId="DateChar">
    <w:name w:val="Date Char"/>
    <w:basedOn w:val="DefaultParagraphFont"/>
    <w:link w:val="Date"/>
    <w:uiPriority w:val="99"/>
    <w:semiHidden/>
    <w:rsid w:val="007A4778"/>
    <w:rPr>
      <w:rFonts w:ascii="Arial" w:hAnsi="Arial" w:cs="Arial"/>
      <w:sz w:val="24"/>
      <w:szCs w:val="24"/>
    </w:rPr>
  </w:style>
  <w:style w:type="paragraph" w:styleId="DocumentMap">
    <w:name w:val="Document Map"/>
    <w:basedOn w:val="Normal"/>
    <w:link w:val="DocumentMapChar"/>
    <w:uiPriority w:val="99"/>
    <w:semiHidden/>
    <w:unhideWhenUsed/>
    <w:rsid w:val="007A477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A4778"/>
    <w:rPr>
      <w:rFonts w:ascii="Segoe UI" w:hAnsi="Segoe UI" w:cs="Segoe UI"/>
      <w:sz w:val="16"/>
      <w:szCs w:val="16"/>
    </w:rPr>
  </w:style>
  <w:style w:type="paragraph" w:styleId="E-mailSignature">
    <w:name w:val="E-mail Signature"/>
    <w:basedOn w:val="Normal"/>
    <w:link w:val="E-mailSignatureChar"/>
    <w:uiPriority w:val="99"/>
    <w:semiHidden/>
    <w:unhideWhenUsed/>
    <w:rsid w:val="007A4778"/>
    <w:pPr>
      <w:spacing w:after="0" w:line="240" w:lineRule="auto"/>
    </w:pPr>
  </w:style>
  <w:style w:type="character" w:customStyle="1" w:styleId="E-mailSignatureChar">
    <w:name w:val="E-mail Signature Char"/>
    <w:basedOn w:val="DefaultParagraphFont"/>
    <w:link w:val="E-mailSignature"/>
    <w:uiPriority w:val="99"/>
    <w:semiHidden/>
    <w:rsid w:val="007A4778"/>
    <w:rPr>
      <w:rFonts w:ascii="Arial" w:hAnsi="Arial" w:cs="Arial"/>
      <w:sz w:val="24"/>
      <w:szCs w:val="24"/>
    </w:rPr>
  </w:style>
  <w:style w:type="paragraph" w:styleId="EndnoteText">
    <w:name w:val="endnote text"/>
    <w:basedOn w:val="Normal"/>
    <w:link w:val="EndnoteTextChar"/>
    <w:uiPriority w:val="99"/>
    <w:semiHidden/>
    <w:unhideWhenUsed/>
    <w:rsid w:val="007A47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4778"/>
    <w:rPr>
      <w:rFonts w:ascii="Arial" w:hAnsi="Arial" w:cs="Arial"/>
      <w:sz w:val="20"/>
      <w:szCs w:val="20"/>
    </w:rPr>
  </w:style>
  <w:style w:type="paragraph" w:styleId="EnvelopeAddress">
    <w:name w:val="envelope address"/>
    <w:basedOn w:val="Normal"/>
    <w:uiPriority w:val="99"/>
    <w:semiHidden/>
    <w:unhideWhenUsed/>
    <w:rsid w:val="007A4778"/>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A4778"/>
    <w:pPr>
      <w:spacing w:after="0" w:line="240" w:lineRule="auto"/>
    </w:pPr>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9"/>
    <w:semiHidden/>
    <w:rsid w:val="007A4778"/>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A4778"/>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7A4778"/>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A47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4778"/>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7A4778"/>
    <w:pPr>
      <w:spacing w:after="0" w:line="240" w:lineRule="auto"/>
    </w:pPr>
    <w:rPr>
      <w:i/>
      <w:iCs/>
    </w:rPr>
  </w:style>
  <w:style w:type="character" w:customStyle="1" w:styleId="HTMLAddressChar">
    <w:name w:val="HTML Address Char"/>
    <w:basedOn w:val="DefaultParagraphFont"/>
    <w:link w:val="HTMLAddress"/>
    <w:uiPriority w:val="99"/>
    <w:semiHidden/>
    <w:rsid w:val="007A4778"/>
    <w:rPr>
      <w:rFonts w:ascii="Arial" w:hAnsi="Arial" w:cs="Arial"/>
      <w:i/>
      <w:iCs/>
      <w:sz w:val="24"/>
      <w:szCs w:val="24"/>
    </w:rPr>
  </w:style>
  <w:style w:type="paragraph" w:styleId="HTMLPreformatted">
    <w:name w:val="HTML Preformatted"/>
    <w:basedOn w:val="Normal"/>
    <w:link w:val="HTMLPreformattedChar"/>
    <w:uiPriority w:val="99"/>
    <w:semiHidden/>
    <w:unhideWhenUsed/>
    <w:rsid w:val="007A47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4778"/>
    <w:rPr>
      <w:rFonts w:ascii="Consolas" w:hAnsi="Consolas" w:cs="Arial"/>
      <w:sz w:val="20"/>
      <w:szCs w:val="20"/>
    </w:rPr>
  </w:style>
  <w:style w:type="paragraph" w:styleId="Index1">
    <w:name w:val="index 1"/>
    <w:basedOn w:val="Normal"/>
    <w:next w:val="Normal"/>
    <w:autoRedefine/>
    <w:uiPriority w:val="99"/>
    <w:semiHidden/>
    <w:unhideWhenUsed/>
    <w:rsid w:val="007A4778"/>
    <w:pPr>
      <w:spacing w:after="0" w:line="240" w:lineRule="auto"/>
      <w:ind w:left="240" w:hanging="240"/>
    </w:pPr>
  </w:style>
  <w:style w:type="paragraph" w:styleId="Index2">
    <w:name w:val="index 2"/>
    <w:basedOn w:val="Normal"/>
    <w:next w:val="Normal"/>
    <w:autoRedefine/>
    <w:uiPriority w:val="99"/>
    <w:semiHidden/>
    <w:unhideWhenUsed/>
    <w:rsid w:val="007A4778"/>
    <w:pPr>
      <w:spacing w:after="0" w:line="240" w:lineRule="auto"/>
      <w:ind w:left="480" w:hanging="240"/>
    </w:pPr>
  </w:style>
  <w:style w:type="paragraph" w:styleId="Index3">
    <w:name w:val="index 3"/>
    <w:basedOn w:val="Normal"/>
    <w:next w:val="Normal"/>
    <w:autoRedefine/>
    <w:uiPriority w:val="99"/>
    <w:semiHidden/>
    <w:unhideWhenUsed/>
    <w:rsid w:val="007A4778"/>
    <w:pPr>
      <w:spacing w:after="0" w:line="240" w:lineRule="auto"/>
      <w:ind w:left="720" w:hanging="240"/>
    </w:pPr>
  </w:style>
  <w:style w:type="paragraph" w:styleId="Index4">
    <w:name w:val="index 4"/>
    <w:basedOn w:val="Normal"/>
    <w:next w:val="Normal"/>
    <w:autoRedefine/>
    <w:uiPriority w:val="99"/>
    <w:semiHidden/>
    <w:unhideWhenUsed/>
    <w:rsid w:val="007A4778"/>
    <w:pPr>
      <w:spacing w:after="0" w:line="240" w:lineRule="auto"/>
      <w:ind w:left="960" w:hanging="240"/>
    </w:pPr>
  </w:style>
  <w:style w:type="paragraph" w:styleId="Index5">
    <w:name w:val="index 5"/>
    <w:basedOn w:val="Normal"/>
    <w:next w:val="Normal"/>
    <w:autoRedefine/>
    <w:uiPriority w:val="99"/>
    <w:semiHidden/>
    <w:unhideWhenUsed/>
    <w:rsid w:val="007A4778"/>
    <w:pPr>
      <w:spacing w:after="0" w:line="240" w:lineRule="auto"/>
      <w:ind w:left="1200" w:hanging="240"/>
    </w:pPr>
  </w:style>
  <w:style w:type="paragraph" w:styleId="Index6">
    <w:name w:val="index 6"/>
    <w:basedOn w:val="Normal"/>
    <w:next w:val="Normal"/>
    <w:autoRedefine/>
    <w:uiPriority w:val="99"/>
    <w:semiHidden/>
    <w:unhideWhenUsed/>
    <w:rsid w:val="007A4778"/>
    <w:pPr>
      <w:spacing w:after="0" w:line="240" w:lineRule="auto"/>
      <w:ind w:left="1440" w:hanging="240"/>
    </w:pPr>
  </w:style>
  <w:style w:type="paragraph" w:styleId="Index7">
    <w:name w:val="index 7"/>
    <w:basedOn w:val="Normal"/>
    <w:next w:val="Normal"/>
    <w:autoRedefine/>
    <w:uiPriority w:val="99"/>
    <w:semiHidden/>
    <w:unhideWhenUsed/>
    <w:rsid w:val="007A4778"/>
    <w:pPr>
      <w:spacing w:after="0" w:line="240" w:lineRule="auto"/>
      <w:ind w:left="1680" w:hanging="240"/>
    </w:pPr>
  </w:style>
  <w:style w:type="paragraph" w:styleId="Index8">
    <w:name w:val="index 8"/>
    <w:basedOn w:val="Normal"/>
    <w:next w:val="Normal"/>
    <w:autoRedefine/>
    <w:uiPriority w:val="99"/>
    <w:semiHidden/>
    <w:unhideWhenUsed/>
    <w:rsid w:val="007A4778"/>
    <w:pPr>
      <w:spacing w:after="0" w:line="240" w:lineRule="auto"/>
      <w:ind w:left="1920" w:hanging="240"/>
    </w:pPr>
  </w:style>
  <w:style w:type="paragraph" w:styleId="Index9">
    <w:name w:val="index 9"/>
    <w:basedOn w:val="Normal"/>
    <w:next w:val="Normal"/>
    <w:autoRedefine/>
    <w:uiPriority w:val="99"/>
    <w:semiHidden/>
    <w:unhideWhenUsed/>
    <w:rsid w:val="007A4778"/>
    <w:pPr>
      <w:spacing w:after="0" w:line="240" w:lineRule="auto"/>
      <w:ind w:left="2160" w:hanging="240"/>
    </w:pPr>
  </w:style>
  <w:style w:type="paragraph" w:styleId="IndexHeading">
    <w:name w:val="index heading"/>
    <w:basedOn w:val="Normal"/>
    <w:next w:val="Index1"/>
    <w:uiPriority w:val="99"/>
    <w:semiHidden/>
    <w:unhideWhenUsed/>
    <w:rsid w:val="007A477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A47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4778"/>
    <w:rPr>
      <w:rFonts w:ascii="Arial" w:hAnsi="Arial" w:cs="Arial"/>
      <w:i/>
      <w:iCs/>
      <w:color w:val="4472C4" w:themeColor="accent1"/>
      <w:sz w:val="24"/>
      <w:szCs w:val="24"/>
    </w:rPr>
  </w:style>
  <w:style w:type="paragraph" w:styleId="List">
    <w:name w:val="List"/>
    <w:basedOn w:val="Normal"/>
    <w:uiPriority w:val="99"/>
    <w:semiHidden/>
    <w:unhideWhenUsed/>
    <w:rsid w:val="007A4778"/>
    <w:pPr>
      <w:ind w:left="360" w:hanging="360"/>
      <w:contextualSpacing/>
    </w:pPr>
  </w:style>
  <w:style w:type="paragraph" w:styleId="List2">
    <w:name w:val="List 2"/>
    <w:basedOn w:val="Normal"/>
    <w:uiPriority w:val="99"/>
    <w:semiHidden/>
    <w:unhideWhenUsed/>
    <w:rsid w:val="007A4778"/>
    <w:pPr>
      <w:ind w:left="720" w:hanging="360"/>
      <w:contextualSpacing/>
    </w:pPr>
  </w:style>
  <w:style w:type="paragraph" w:styleId="List3">
    <w:name w:val="List 3"/>
    <w:basedOn w:val="Normal"/>
    <w:uiPriority w:val="99"/>
    <w:semiHidden/>
    <w:unhideWhenUsed/>
    <w:rsid w:val="007A4778"/>
    <w:pPr>
      <w:ind w:left="1080" w:hanging="360"/>
      <w:contextualSpacing/>
    </w:pPr>
  </w:style>
  <w:style w:type="paragraph" w:styleId="List4">
    <w:name w:val="List 4"/>
    <w:basedOn w:val="Normal"/>
    <w:uiPriority w:val="99"/>
    <w:semiHidden/>
    <w:unhideWhenUsed/>
    <w:rsid w:val="007A4778"/>
    <w:pPr>
      <w:ind w:left="1440" w:hanging="360"/>
      <w:contextualSpacing/>
    </w:pPr>
  </w:style>
  <w:style w:type="paragraph" w:styleId="List5">
    <w:name w:val="List 5"/>
    <w:basedOn w:val="Normal"/>
    <w:uiPriority w:val="99"/>
    <w:semiHidden/>
    <w:unhideWhenUsed/>
    <w:rsid w:val="007A4778"/>
    <w:pPr>
      <w:ind w:left="1800" w:hanging="360"/>
      <w:contextualSpacing/>
    </w:pPr>
  </w:style>
  <w:style w:type="paragraph" w:styleId="ListBullet">
    <w:name w:val="List Bullet"/>
    <w:basedOn w:val="Normal"/>
    <w:uiPriority w:val="99"/>
    <w:semiHidden/>
    <w:unhideWhenUsed/>
    <w:rsid w:val="007A4778"/>
    <w:pPr>
      <w:numPr>
        <w:numId w:val="4"/>
      </w:numPr>
      <w:contextualSpacing/>
    </w:pPr>
  </w:style>
  <w:style w:type="paragraph" w:styleId="ListBullet2">
    <w:name w:val="List Bullet 2"/>
    <w:basedOn w:val="Normal"/>
    <w:uiPriority w:val="99"/>
    <w:semiHidden/>
    <w:unhideWhenUsed/>
    <w:rsid w:val="007A4778"/>
    <w:pPr>
      <w:numPr>
        <w:numId w:val="5"/>
      </w:numPr>
      <w:contextualSpacing/>
    </w:pPr>
  </w:style>
  <w:style w:type="paragraph" w:styleId="ListBullet3">
    <w:name w:val="List Bullet 3"/>
    <w:basedOn w:val="Normal"/>
    <w:uiPriority w:val="99"/>
    <w:semiHidden/>
    <w:unhideWhenUsed/>
    <w:rsid w:val="007A4778"/>
    <w:pPr>
      <w:numPr>
        <w:numId w:val="6"/>
      </w:numPr>
      <w:contextualSpacing/>
    </w:pPr>
  </w:style>
  <w:style w:type="paragraph" w:styleId="ListBullet4">
    <w:name w:val="List Bullet 4"/>
    <w:basedOn w:val="Normal"/>
    <w:uiPriority w:val="99"/>
    <w:semiHidden/>
    <w:unhideWhenUsed/>
    <w:rsid w:val="007A4778"/>
    <w:pPr>
      <w:numPr>
        <w:numId w:val="7"/>
      </w:numPr>
      <w:contextualSpacing/>
    </w:pPr>
  </w:style>
  <w:style w:type="paragraph" w:styleId="ListBullet5">
    <w:name w:val="List Bullet 5"/>
    <w:basedOn w:val="Normal"/>
    <w:uiPriority w:val="99"/>
    <w:semiHidden/>
    <w:unhideWhenUsed/>
    <w:rsid w:val="007A4778"/>
    <w:pPr>
      <w:numPr>
        <w:numId w:val="8"/>
      </w:numPr>
      <w:contextualSpacing/>
    </w:pPr>
  </w:style>
  <w:style w:type="paragraph" w:styleId="ListContinue">
    <w:name w:val="List Continue"/>
    <w:basedOn w:val="Normal"/>
    <w:uiPriority w:val="99"/>
    <w:semiHidden/>
    <w:unhideWhenUsed/>
    <w:rsid w:val="007A4778"/>
    <w:pPr>
      <w:spacing w:after="120"/>
      <w:ind w:left="360"/>
      <w:contextualSpacing/>
    </w:pPr>
  </w:style>
  <w:style w:type="paragraph" w:styleId="ListContinue2">
    <w:name w:val="List Continue 2"/>
    <w:basedOn w:val="Normal"/>
    <w:uiPriority w:val="99"/>
    <w:semiHidden/>
    <w:unhideWhenUsed/>
    <w:rsid w:val="007A4778"/>
    <w:pPr>
      <w:spacing w:after="120"/>
      <w:ind w:left="720"/>
      <w:contextualSpacing/>
    </w:pPr>
  </w:style>
  <w:style w:type="paragraph" w:styleId="ListContinue3">
    <w:name w:val="List Continue 3"/>
    <w:basedOn w:val="Normal"/>
    <w:uiPriority w:val="99"/>
    <w:semiHidden/>
    <w:unhideWhenUsed/>
    <w:rsid w:val="007A4778"/>
    <w:pPr>
      <w:spacing w:after="120"/>
      <w:ind w:left="1080"/>
      <w:contextualSpacing/>
    </w:pPr>
  </w:style>
  <w:style w:type="paragraph" w:styleId="ListContinue4">
    <w:name w:val="List Continue 4"/>
    <w:basedOn w:val="Normal"/>
    <w:uiPriority w:val="99"/>
    <w:semiHidden/>
    <w:unhideWhenUsed/>
    <w:rsid w:val="007A4778"/>
    <w:pPr>
      <w:spacing w:after="120"/>
      <w:ind w:left="1440"/>
      <w:contextualSpacing/>
    </w:pPr>
  </w:style>
  <w:style w:type="paragraph" w:styleId="ListContinue5">
    <w:name w:val="List Continue 5"/>
    <w:basedOn w:val="Normal"/>
    <w:uiPriority w:val="99"/>
    <w:semiHidden/>
    <w:unhideWhenUsed/>
    <w:rsid w:val="007A4778"/>
    <w:pPr>
      <w:spacing w:after="120"/>
      <w:ind w:left="1800"/>
      <w:contextualSpacing/>
    </w:pPr>
  </w:style>
  <w:style w:type="paragraph" w:styleId="ListNumber">
    <w:name w:val="List Number"/>
    <w:basedOn w:val="Normal"/>
    <w:uiPriority w:val="99"/>
    <w:semiHidden/>
    <w:unhideWhenUsed/>
    <w:rsid w:val="007A4778"/>
    <w:pPr>
      <w:numPr>
        <w:numId w:val="9"/>
      </w:numPr>
      <w:contextualSpacing/>
    </w:pPr>
  </w:style>
  <w:style w:type="paragraph" w:styleId="ListNumber2">
    <w:name w:val="List Number 2"/>
    <w:basedOn w:val="Normal"/>
    <w:uiPriority w:val="99"/>
    <w:semiHidden/>
    <w:unhideWhenUsed/>
    <w:rsid w:val="007A4778"/>
    <w:pPr>
      <w:numPr>
        <w:numId w:val="10"/>
      </w:numPr>
      <w:contextualSpacing/>
    </w:pPr>
  </w:style>
  <w:style w:type="paragraph" w:styleId="ListNumber3">
    <w:name w:val="List Number 3"/>
    <w:basedOn w:val="Normal"/>
    <w:uiPriority w:val="99"/>
    <w:semiHidden/>
    <w:unhideWhenUsed/>
    <w:rsid w:val="007A4778"/>
    <w:pPr>
      <w:numPr>
        <w:numId w:val="11"/>
      </w:numPr>
      <w:contextualSpacing/>
    </w:pPr>
  </w:style>
  <w:style w:type="paragraph" w:styleId="ListNumber4">
    <w:name w:val="List Number 4"/>
    <w:basedOn w:val="Normal"/>
    <w:uiPriority w:val="99"/>
    <w:semiHidden/>
    <w:unhideWhenUsed/>
    <w:rsid w:val="007A4778"/>
    <w:pPr>
      <w:numPr>
        <w:numId w:val="12"/>
      </w:numPr>
      <w:contextualSpacing/>
    </w:pPr>
  </w:style>
  <w:style w:type="paragraph" w:styleId="ListNumber5">
    <w:name w:val="List Number 5"/>
    <w:basedOn w:val="Normal"/>
    <w:uiPriority w:val="99"/>
    <w:semiHidden/>
    <w:unhideWhenUsed/>
    <w:rsid w:val="007A4778"/>
    <w:pPr>
      <w:numPr>
        <w:numId w:val="13"/>
      </w:numPr>
      <w:contextualSpacing/>
    </w:pPr>
  </w:style>
  <w:style w:type="paragraph" w:styleId="MacroText">
    <w:name w:val="macro"/>
    <w:link w:val="MacroTextChar"/>
    <w:uiPriority w:val="99"/>
    <w:semiHidden/>
    <w:unhideWhenUsed/>
    <w:rsid w:val="007A4778"/>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Arial"/>
      <w:sz w:val="20"/>
      <w:szCs w:val="20"/>
    </w:rPr>
  </w:style>
  <w:style w:type="character" w:customStyle="1" w:styleId="MacroTextChar">
    <w:name w:val="Macro Text Char"/>
    <w:basedOn w:val="DefaultParagraphFont"/>
    <w:link w:val="MacroText"/>
    <w:uiPriority w:val="99"/>
    <w:semiHidden/>
    <w:rsid w:val="007A4778"/>
    <w:rPr>
      <w:rFonts w:ascii="Consolas" w:hAnsi="Consolas" w:cs="Arial"/>
      <w:sz w:val="20"/>
      <w:szCs w:val="20"/>
    </w:rPr>
  </w:style>
  <w:style w:type="paragraph" w:styleId="MessageHeader">
    <w:name w:val="Message Header"/>
    <w:basedOn w:val="Normal"/>
    <w:link w:val="MessageHeaderChar"/>
    <w:uiPriority w:val="99"/>
    <w:semiHidden/>
    <w:unhideWhenUsed/>
    <w:rsid w:val="007A477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A47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7A4778"/>
    <w:rPr>
      <w:rFonts w:ascii="Times New Roman" w:hAnsi="Times New Roman" w:cs="Times New Roman"/>
    </w:rPr>
  </w:style>
  <w:style w:type="paragraph" w:styleId="NormalIndent">
    <w:name w:val="Normal Indent"/>
    <w:basedOn w:val="Normal"/>
    <w:uiPriority w:val="99"/>
    <w:semiHidden/>
    <w:unhideWhenUsed/>
    <w:rsid w:val="007A4778"/>
    <w:pPr>
      <w:ind w:left="720"/>
    </w:pPr>
  </w:style>
  <w:style w:type="paragraph" w:styleId="NoteHeading">
    <w:name w:val="Note Heading"/>
    <w:basedOn w:val="Normal"/>
    <w:next w:val="Normal"/>
    <w:link w:val="NoteHeadingChar"/>
    <w:uiPriority w:val="99"/>
    <w:semiHidden/>
    <w:unhideWhenUsed/>
    <w:rsid w:val="007A4778"/>
    <w:pPr>
      <w:spacing w:after="0" w:line="240" w:lineRule="auto"/>
    </w:pPr>
  </w:style>
  <w:style w:type="character" w:customStyle="1" w:styleId="NoteHeadingChar">
    <w:name w:val="Note Heading Char"/>
    <w:basedOn w:val="DefaultParagraphFont"/>
    <w:link w:val="NoteHeading"/>
    <w:uiPriority w:val="99"/>
    <w:semiHidden/>
    <w:rsid w:val="007A4778"/>
    <w:rPr>
      <w:rFonts w:ascii="Arial" w:hAnsi="Arial" w:cs="Arial"/>
      <w:sz w:val="24"/>
      <w:szCs w:val="24"/>
    </w:rPr>
  </w:style>
  <w:style w:type="paragraph" w:styleId="PlainText">
    <w:name w:val="Plain Text"/>
    <w:basedOn w:val="Normal"/>
    <w:link w:val="PlainTextChar"/>
    <w:uiPriority w:val="99"/>
    <w:semiHidden/>
    <w:unhideWhenUsed/>
    <w:rsid w:val="007A477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A4778"/>
    <w:rPr>
      <w:rFonts w:ascii="Consolas" w:hAnsi="Consolas" w:cs="Arial"/>
      <w:sz w:val="21"/>
      <w:szCs w:val="21"/>
    </w:rPr>
  </w:style>
  <w:style w:type="paragraph" w:styleId="Quote">
    <w:name w:val="Quote"/>
    <w:basedOn w:val="Normal"/>
    <w:next w:val="Normal"/>
    <w:link w:val="QuoteChar"/>
    <w:uiPriority w:val="29"/>
    <w:qFormat/>
    <w:rsid w:val="007A47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4778"/>
    <w:rPr>
      <w:rFonts w:ascii="Arial" w:hAnsi="Arial" w:cs="Arial"/>
      <w:i/>
      <w:iCs/>
      <w:color w:val="404040" w:themeColor="text1" w:themeTint="BF"/>
      <w:sz w:val="24"/>
      <w:szCs w:val="24"/>
    </w:rPr>
  </w:style>
  <w:style w:type="paragraph" w:styleId="Salutation">
    <w:name w:val="Salutation"/>
    <w:basedOn w:val="Normal"/>
    <w:next w:val="Normal"/>
    <w:link w:val="SalutationChar"/>
    <w:uiPriority w:val="99"/>
    <w:semiHidden/>
    <w:unhideWhenUsed/>
    <w:rsid w:val="007A4778"/>
  </w:style>
  <w:style w:type="character" w:customStyle="1" w:styleId="SalutationChar">
    <w:name w:val="Salutation Char"/>
    <w:basedOn w:val="DefaultParagraphFont"/>
    <w:link w:val="Salutation"/>
    <w:uiPriority w:val="99"/>
    <w:semiHidden/>
    <w:rsid w:val="007A4778"/>
    <w:rPr>
      <w:rFonts w:ascii="Arial" w:hAnsi="Arial" w:cs="Arial"/>
      <w:sz w:val="24"/>
      <w:szCs w:val="24"/>
    </w:rPr>
  </w:style>
  <w:style w:type="paragraph" w:styleId="Signature">
    <w:name w:val="Signature"/>
    <w:basedOn w:val="Normal"/>
    <w:link w:val="SignatureChar"/>
    <w:uiPriority w:val="99"/>
    <w:semiHidden/>
    <w:unhideWhenUsed/>
    <w:rsid w:val="007A4778"/>
    <w:pPr>
      <w:spacing w:after="0" w:line="240" w:lineRule="auto"/>
      <w:ind w:left="4320"/>
    </w:pPr>
  </w:style>
  <w:style w:type="character" w:customStyle="1" w:styleId="SignatureChar">
    <w:name w:val="Signature Char"/>
    <w:basedOn w:val="DefaultParagraphFont"/>
    <w:link w:val="Signature"/>
    <w:uiPriority w:val="99"/>
    <w:semiHidden/>
    <w:rsid w:val="007A4778"/>
    <w:rPr>
      <w:rFonts w:ascii="Arial" w:hAnsi="Arial" w:cs="Arial"/>
      <w:sz w:val="24"/>
      <w:szCs w:val="24"/>
    </w:rPr>
  </w:style>
  <w:style w:type="paragraph" w:styleId="Subtitle">
    <w:name w:val="Subtitle"/>
    <w:basedOn w:val="Normal"/>
    <w:next w:val="Normal"/>
    <w:link w:val="SubtitleChar"/>
    <w:uiPriority w:val="11"/>
    <w:qFormat/>
    <w:rsid w:val="007A4778"/>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4778"/>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7A4778"/>
    <w:pPr>
      <w:spacing w:after="0"/>
      <w:ind w:left="240" w:hanging="240"/>
    </w:pPr>
  </w:style>
  <w:style w:type="paragraph" w:styleId="TableofFigures">
    <w:name w:val="table of figures"/>
    <w:basedOn w:val="Normal"/>
    <w:next w:val="Normal"/>
    <w:uiPriority w:val="99"/>
    <w:semiHidden/>
    <w:unhideWhenUsed/>
    <w:rsid w:val="007A4778"/>
    <w:pPr>
      <w:spacing w:after="0"/>
    </w:pPr>
  </w:style>
  <w:style w:type="paragraph" w:styleId="TOAHeading">
    <w:name w:val="toa heading"/>
    <w:basedOn w:val="Normal"/>
    <w:next w:val="Normal"/>
    <w:uiPriority w:val="99"/>
    <w:semiHidden/>
    <w:unhideWhenUsed/>
    <w:rsid w:val="007A4778"/>
    <w:pPr>
      <w:spacing w:before="120"/>
    </w:pPr>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F55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0623">
      <w:bodyDiv w:val="1"/>
      <w:marLeft w:val="0"/>
      <w:marRight w:val="0"/>
      <w:marTop w:val="0"/>
      <w:marBottom w:val="0"/>
      <w:divBdr>
        <w:top w:val="none" w:sz="0" w:space="0" w:color="auto"/>
        <w:left w:val="none" w:sz="0" w:space="0" w:color="auto"/>
        <w:bottom w:val="none" w:sz="0" w:space="0" w:color="auto"/>
        <w:right w:val="none" w:sz="0" w:space="0" w:color="auto"/>
      </w:divBdr>
    </w:div>
    <w:div w:id="345062484">
      <w:bodyDiv w:val="1"/>
      <w:marLeft w:val="0"/>
      <w:marRight w:val="0"/>
      <w:marTop w:val="0"/>
      <w:marBottom w:val="0"/>
      <w:divBdr>
        <w:top w:val="none" w:sz="0" w:space="0" w:color="auto"/>
        <w:left w:val="none" w:sz="0" w:space="0" w:color="auto"/>
        <w:bottom w:val="none" w:sz="0" w:space="0" w:color="auto"/>
        <w:right w:val="none" w:sz="0" w:space="0" w:color="auto"/>
      </w:divBdr>
    </w:div>
    <w:div w:id="417143085">
      <w:bodyDiv w:val="1"/>
      <w:marLeft w:val="0"/>
      <w:marRight w:val="0"/>
      <w:marTop w:val="0"/>
      <w:marBottom w:val="0"/>
      <w:divBdr>
        <w:top w:val="none" w:sz="0" w:space="0" w:color="auto"/>
        <w:left w:val="none" w:sz="0" w:space="0" w:color="auto"/>
        <w:bottom w:val="none" w:sz="0" w:space="0" w:color="auto"/>
        <w:right w:val="none" w:sz="0" w:space="0" w:color="auto"/>
      </w:divBdr>
      <w:divsChild>
        <w:div w:id="41831730">
          <w:marLeft w:val="480"/>
          <w:marRight w:val="0"/>
          <w:marTop w:val="0"/>
          <w:marBottom w:val="0"/>
          <w:divBdr>
            <w:top w:val="none" w:sz="0" w:space="0" w:color="auto"/>
            <w:left w:val="none" w:sz="0" w:space="0" w:color="auto"/>
            <w:bottom w:val="none" w:sz="0" w:space="0" w:color="auto"/>
            <w:right w:val="none" w:sz="0" w:space="0" w:color="auto"/>
          </w:divBdr>
          <w:divsChild>
            <w:div w:id="1173105116">
              <w:marLeft w:val="0"/>
              <w:marRight w:val="0"/>
              <w:marTop w:val="0"/>
              <w:marBottom w:val="0"/>
              <w:divBdr>
                <w:top w:val="none" w:sz="0" w:space="0" w:color="auto"/>
                <w:left w:val="none" w:sz="0" w:space="0" w:color="auto"/>
                <w:bottom w:val="none" w:sz="0" w:space="0" w:color="auto"/>
                <w:right w:val="none" w:sz="0" w:space="0" w:color="auto"/>
              </w:divBdr>
            </w:div>
            <w:div w:id="1871841130">
              <w:marLeft w:val="0"/>
              <w:marRight w:val="0"/>
              <w:marTop w:val="0"/>
              <w:marBottom w:val="0"/>
              <w:divBdr>
                <w:top w:val="none" w:sz="0" w:space="0" w:color="auto"/>
                <w:left w:val="none" w:sz="0" w:space="0" w:color="auto"/>
                <w:bottom w:val="none" w:sz="0" w:space="0" w:color="auto"/>
                <w:right w:val="none" w:sz="0" w:space="0" w:color="auto"/>
              </w:divBdr>
            </w:div>
            <w:div w:id="1933665656">
              <w:marLeft w:val="0"/>
              <w:marRight w:val="0"/>
              <w:marTop w:val="0"/>
              <w:marBottom w:val="0"/>
              <w:divBdr>
                <w:top w:val="none" w:sz="0" w:space="0" w:color="auto"/>
                <w:left w:val="none" w:sz="0" w:space="0" w:color="auto"/>
                <w:bottom w:val="none" w:sz="0" w:space="0" w:color="auto"/>
                <w:right w:val="none" w:sz="0" w:space="0" w:color="auto"/>
              </w:divBdr>
            </w:div>
            <w:div w:id="1556354630">
              <w:marLeft w:val="0"/>
              <w:marRight w:val="0"/>
              <w:marTop w:val="0"/>
              <w:marBottom w:val="0"/>
              <w:divBdr>
                <w:top w:val="none" w:sz="0" w:space="0" w:color="auto"/>
                <w:left w:val="none" w:sz="0" w:space="0" w:color="auto"/>
                <w:bottom w:val="none" w:sz="0" w:space="0" w:color="auto"/>
                <w:right w:val="none" w:sz="0" w:space="0" w:color="auto"/>
              </w:divBdr>
            </w:div>
            <w:div w:id="374428393">
              <w:marLeft w:val="0"/>
              <w:marRight w:val="0"/>
              <w:marTop w:val="0"/>
              <w:marBottom w:val="0"/>
              <w:divBdr>
                <w:top w:val="none" w:sz="0" w:space="0" w:color="auto"/>
                <w:left w:val="none" w:sz="0" w:space="0" w:color="auto"/>
                <w:bottom w:val="none" w:sz="0" w:space="0" w:color="auto"/>
                <w:right w:val="none" w:sz="0" w:space="0" w:color="auto"/>
              </w:divBdr>
            </w:div>
            <w:div w:id="1237547525">
              <w:marLeft w:val="0"/>
              <w:marRight w:val="0"/>
              <w:marTop w:val="0"/>
              <w:marBottom w:val="0"/>
              <w:divBdr>
                <w:top w:val="none" w:sz="0" w:space="0" w:color="auto"/>
                <w:left w:val="none" w:sz="0" w:space="0" w:color="auto"/>
                <w:bottom w:val="none" w:sz="0" w:space="0" w:color="auto"/>
                <w:right w:val="none" w:sz="0" w:space="0" w:color="auto"/>
              </w:divBdr>
            </w:div>
            <w:div w:id="1016077456">
              <w:marLeft w:val="0"/>
              <w:marRight w:val="0"/>
              <w:marTop w:val="0"/>
              <w:marBottom w:val="0"/>
              <w:divBdr>
                <w:top w:val="none" w:sz="0" w:space="0" w:color="auto"/>
                <w:left w:val="none" w:sz="0" w:space="0" w:color="auto"/>
                <w:bottom w:val="none" w:sz="0" w:space="0" w:color="auto"/>
                <w:right w:val="none" w:sz="0" w:space="0" w:color="auto"/>
              </w:divBdr>
            </w:div>
            <w:div w:id="1095368926">
              <w:marLeft w:val="0"/>
              <w:marRight w:val="0"/>
              <w:marTop w:val="0"/>
              <w:marBottom w:val="0"/>
              <w:divBdr>
                <w:top w:val="none" w:sz="0" w:space="0" w:color="auto"/>
                <w:left w:val="none" w:sz="0" w:space="0" w:color="auto"/>
                <w:bottom w:val="none" w:sz="0" w:space="0" w:color="auto"/>
                <w:right w:val="none" w:sz="0" w:space="0" w:color="auto"/>
              </w:divBdr>
            </w:div>
            <w:div w:id="1451124257">
              <w:marLeft w:val="0"/>
              <w:marRight w:val="0"/>
              <w:marTop w:val="0"/>
              <w:marBottom w:val="0"/>
              <w:divBdr>
                <w:top w:val="none" w:sz="0" w:space="0" w:color="auto"/>
                <w:left w:val="none" w:sz="0" w:space="0" w:color="auto"/>
                <w:bottom w:val="none" w:sz="0" w:space="0" w:color="auto"/>
                <w:right w:val="none" w:sz="0" w:space="0" w:color="auto"/>
              </w:divBdr>
            </w:div>
            <w:div w:id="428235630">
              <w:marLeft w:val="0"/>
              <w:marRight w:val="0"/>
              <w:marTop w:val="0"/>
              <w:marBottom w:val="0"/>
              <w:divBdr>
                <w:top w:val="none" w:sz="0" w:space="0" w:color="auto"/>
                <w:left w:val="none" w:sz="0" w:space="0" w:color="auto"/>
                <w:bottom w:val="none" w:sz="0" w:space="0" w:color="auto"/>
                <w:right w:val="none" w:sz="0" w:space="0" w:color="auto"/>
              </w:divBdr>
            </w:div>
            <w:div w:id="655576132">
              <w:marLeft w:val="0"/>
              <w:marRight w:val="0"/>
              <w:marTop w:val="0"/>
              <w:marBottom w:val="0"/>
              <w:divBdr>
                <w:top w:val="none" w:sz="0" w:space="0" w:color="auto"/>
                <w:left w:val="none" w:sz="0" w:space="0" w:color="auto"/>
                <w:bottom w:val="none" w:sz="0" w:space="0" w:color="auto"/>
                <w:right w:val="none" w:sz="0" w:space="0" w:color="auto"/>
              </w:divBdr>
            </w:div>
            <w:div w:id="1485506860">
              <w:marLeft w:val="0"/>
              <w:marRight w:val="0"/>
              <w:marTop w:val="0"/>
              <w:marBottom w:val="0"/>
              <w:divBdr>
                <w:top w:val="none" w:sz="0" w:space="0" w:color="auto"/>
                <w:left w:val="none" w:sz="0" w:space="0" w:color="auto"/>
                <w:bottom w:val="none" w:sz="0" w:space="0" w:color="auto"/>
                <w:right w:val="none" w:sz="0" w:space="0" w:color="auto"/>
              </w:divBdr>
            </w:div>
            <w:div w:id="1612127063">
              <w:marLeft w:val="0"/>
              <w:marRight w:val="0"/>
              <w:marTop w:val="0"/>
              <w:marBottom w:val="0"/>
              <w:divBdr>
                <w:top w:val="none" w:sz="0" w:space="0" w:color="auto"/>
                <w:left w:val="none" w:sz="0" w:space="0" w:color="auto"/>
                <w:bottom w:val="none" w:sz="0" w:space="0" w:color="auto"/>
                <w:right w:val="none" w:sz="0" w:space="0" w:color="auto"/>
              </w:divBdr>
            </w:div>
            <w:div w:id="1874419286">
              <w:marLeft w:val="0"/>
              <w:marRight w:val="0"/>
              <w:marTop w:val="0"/>
              <w:marBottom w:val="0"/>
              <w:divBdr>
                <w:top w:val="none" w:sz="0" w:space="0" w:color="auto"/>
                <w:left w:val="none" w:sz="0" w:space="0" w:color="auto"/>
                <w:bottom w:val="none" w:sz="0" w:space="0" w:color="auto"/>
                <w:right w:val="none" w:sz="0" w:space="0" w:color="auto"/>
              </w:divBdr>
            </w:div>
            <w:div w:id="584532243">
              <w:marLeft w:val="0"/>
              <w:marRight w:val="0"/>
              <w:marTop w:val="0"/>
              <w:marBottom w:val="0"/>
              <w:divBdr>
                <w:top w:val="none" w:sz="0" w:space="0" w:color="auto"/>
                <w:left w:val="none" w:sz="0" w:space="0" w:color="auto"/>
                <w:bottom w:val="none" w:sz="0" w:space="0" w:color="auto"/>
                <w:right w:val="none" w:sz="0" w:space="0" w:color="auto"/>
              </w:divBdr>
            </w:div>
            <w:div w:id="469128825">
              <w:marLeft w:val="0"/>
              <w:marRight w:val="0"/>
              <w:marTop w:val="0"/>
              <w:marBottom w:val="0"/>
              <w:divBdr>
                <w:top w:val="none" w:sz="0" w:space="0" w:color="auto"/>
                <w:left w:val="none" w:sz="0" w:space="0" w:color="auto"/>
                <w:bottom w:val="none" w:sz="0" w:space="0" w:color="auto"/>
                <w:right w:val="none" w:sz="0" w:space="0" w:color="auto"/>
              </w:divBdr>
            </w:div>
            <w:div w:id="129060883">
              <w:marLeft w:val="0"/>
              <w:marRight w:val="0"/>
              <w:marTop w:val="0"/>
              <w:marBottom w:val="0"/>
              <w:divBdr>
                <w:top w:val="none" w:sz="0" w:space="0" w:color="auto"/>
                <w:left w:val="none" w:sz="0" w:space="0" w:color="auto"/>
                <w:bottom w:val="none" w:sz="0" w:space="0" w:color="auto"/>
                <w:right w:val="none" w:sz="0" w:space="0" w:color="auto"/>
              </w:divBdr>
            </w:div>
            <w:div w:id="2019964624">
              <w:marLeft w:val="0"/>
              <w:marRight w:val="0"/>
              <w:marTop w:val="0"/>
              <w:marBottom w:val="0"/>
              <w:divBdr>
                <w:top w:val="none" w:sz="0" w:space="0" w:color="auto"/>
                <w:left w:val="none" w:sz="0" w:space="0" w:color="auto"/>
                <w:bottom w:val="none" w:sz="0" w:space="0" w:color="auto"/>
                <w:right w:val="none" w:sz="0" w:space="0" w:color="auto"/>
              </w:divBdr>
            </w:div>
            <w:div w:id="18267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175">
      <w:bodyDiv w:val="1"/>
      <w:marLeft w:val="0"/>
      <w:marRight w:val="0"/>
      <w:marTop w:val="0"/>
      <w:marBottom w:val="0"/>
      <w:divBdr>
        <w:top w:val="none" w:sz="0" w:space="0" w:color="auto"/>
        <w:left w:val="none" w:sz="0" w:space="0" w:color="auto"/>
        <w:bottom w:val="none" w:sz="0" w:space="0" w:color="auto"/>
        <w:right w:val="none" w:sz="0" w:space="0" w:color="auto"/>
      </w:divBdr>
      <w:divsChild>
        <w:div w:id="392970425">
          <w:marLeft w:val="480"/>
          <w:marRight w:val="0"/>
          <w:marTop w:val="0"/>
          <w:marBottom w:val="0"/>
          <w:divBdr>
            <w:top w:val="none" w:sz="0" w:space="0" w:color="auto"/>
            <w:left w:val="none" w:sz="0" w:space="0" w:color="auto"/>
            <w:bottom w:val="none" w:sz="0" w:space="0" w:color="auto"/>
            <w:right w:val="none" w:sz="0" w:space="0" w:color="auto"/>
          </w:divBdr>
          <w:divsChild>
            <w:div w:id="2798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570">
      <w:bodyDiv w:val="1"/>
      <w:marLeft w:val="0"/>
      <w:marRight w:val="0"/>
      <w:marTop w:val="0"/>
      <w:marBottom w:val="0"/>
      <w:divBdr>
        <w:top w:val="none" w:sz="0" w:space="0" w:color="auto"/>
        <w:left w:val="none" w:sz="0" w:space="0" w:color="auto"/>
        <w:bottom w:val="none" w:sz="0" w:space="0" w:color="auto"/>
        <w:right w:val="none" w:sz="0" w:space="0" w:color="auto"/>
      </w:divBdr>
    </w:div>
    <w:div w:id="672682054">
      <w:bodyDiv w:val="1"/>
      <w:marLeft w:val="0"/>
      <w:marRight w:val="0"/>
      <w:marTop w:val="0"/>
      <w:marBottom w:val="0"/>
      <w:divBdr>
        <w:top w:val="none" w:sz="0" w:space="0" w:color="auto"/>
        <w:left w:val="none" w:sz="0" w:space="0" w:color="auto"/>
        <w:bottom w:val="none" w:sz="0" w:space="0" w:color="auto"/>
        <w:right w:val="none" w:sz="0" w:space="0" w:color="auto"/>
      </w:divBdr>
      <w:divsChild>
        <w:div w:id="1357465476">
          <w:marLeft w:val="480"/>
          <w:marRight w:val="0"/>
          <w:marTop w:val="0"/>
          <w:marBottom w:val="0"/>
          <w:divBdr>
            <w:top w:val="none" w:sz="0" w:space="0" w:color="auto"/>
            <w:left w:val="none" w:sz="0" w:space="0" w:color="auto"/>
            <w:bottom w:val="none" w:sz="0" w:space="0" w:color="auto"/>
            <w:right w:val="none" w:sz="0" w:space="0" w:color="auto"/>
          </w:divBdr>
          <w:divsChild>
            <w:div w:id="11124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558">
      <w:bodyDiv w:val="1"/>
      <w:marLeft w:val="0"/>
      <w:marRight w:val="0"/>
      <w:marTop w:val="0"/>
      <w:marBottom w:val="0"/>
      <w:divBdr>
        <w:top w:val="none" w:sz="0" w:space="0" w:color="auto"/>
        <w:left w:val="none" w:sz="0" w:space="0" w:color="auto"/>
        <w:bottom w:val="none" w:sz="0" w:space="0" w:color="auto"/>
        <w:right w:val="none" w:sz="0" w:space="0" w:color="auto"/>
      </w:divBdr>
    </w:div>
    <w:div w:id="834152515">
      <w:bodyDiv w:val="1"/>
      <w:marLeft w:val="0"/>
      <w:marRight w:val="0"/>
      <w:marTop w:val="0"/>
      <w:marBottom w:val="0"/>
      <w:divBdr>
        <w:top w:val="none" w:sz="0" w:space="0" w:color="auto"/>
        <w:left w:val="none" w:sz="0" w:space="0" w:color="auto"/>
        <w:bottom w:val="none" w:sz="0" w:space="0" w:color="auto"/>
        <w:right w:val="none" w:sz="0" w:space="0" w:color="auto"/>
      </w:divBdr>
    </w:div>
    <w:div w:id="835849648">
      <w:bodyDiv w:val="1"/>
      <w:marLeft w:val="0"/>
      <w:marRight w:val="0"/>
      <w:marTop w:val="0"/>
      <w:marBottom w:val="0"/>
      <w:divBdr>
        <w:top w:val="none" w:sz="0" w:space="0" w:color="auto"/>
        <w:left w:val="none" w:sz="0" w:space="0" w:color="auto"/>
        <w:bottom w:val="none" w:sz="0" w:space="0" w:color="auto"/>
        <w:right w:val="none" w:sz="0" w:space="0" w:color="auto"/>
      </w:divBdr>
      <w:divsChild>
        <w:div w:id="586889334">
          <w:marLeft w:val="480"/>
          <w:marRight w:val="0"/>
          <w:marTop w:val="0"/>
          <w:marBottom w:val="0"/>
          <w:divBdr>
            <w:top w:val="none" w:sz="0" w:space="0" w:color="auto"/>
            <w:left w:val="none" w:sz="0" w:space="0" w:color="auto"/>
            <w:bottom w:val="none" w:sz="0" w:space="0" w:color="auto"/>
            <w:right w:val="none" w:sz="0" w:space="0" w:color="auto"/>
          </w:divBdr>
          <w:divsChild>
            <w:div w:id="65348710">
              <w:marLeft w:val="0"/>
              <w:marRight w:val="0"/>
              <w:marTop w:val="0"/>
              <w:marBottom w:val="0"/>
              <w:divBdr>
                <w:top w:val="none" w:sz="0" w:space="0" w:color="auto"/>
                <w:left w:val="none" w:sz="0" w:space="0" w:color="auto"/>
                <w:bottom w:val="none" w:sz="0" w:space="0" w:color="auto"/>
                <w:right w:val="none" w:sz="0" w:space="0" w:color="auto"/>
              </w:divBdr>
            </w:div>
            <w:div w:id="92170334">
              <w:marLeft w:val="0"/>
              <w:marRight w:val="0"/>
              <w:marTop w:val="0"/>
              <w:marBottom w:val="0"/>
              <w:divBdr>
                <w:top w:val="none" w:sz="0" w:space="0" w:color="auto"/>
                <w:left w:val="none" w:sz="0" w:space="0" w:color="auto"/>
                <w:bottom w:val="none" w:sz="0" w:space="0" w:color="auto"/>
                <w:right w:val="none" w:sz="0" w:space="0" w:color="auto"/>
              </w:divBdr>
            </w:div>
            <w:div w:id="1237208409">
              <w:marLeft w:val="0"/>
              <w:marRight w:val="0"/>
              <w:marTop w:val="0"/>
              <w:marBottom w:val="0"/>
              <w:divBdr>
                <w:top w:val="none" w:sz="0" w:space="0" w:color="auto"/>
                <w:left w:val="none" w:sz="0" w:space="0" w:color="auto"/>
                <w:bottom w:val="none" w:sz="0" w:space="0" w:color="auto"/>
                <w:right w:val="none" w:sz="0" w:space="0" w:color="auto"/>
              </w:divBdr>
            </w:div>
            <w:div w:id="1240557820">
              <w:marLeft w:val="0"/>
              <w:marRight w:val="0"/>
              <w:marTop w:val="0"/>
              <w:marBottom w:val="0"/>
              <w:divBdr>
                <w:top w:val="none" w:sz="0" w:space="0" w:color="auto"/>
                <w:left w:val="none" w:sz="0" w:space="0" w:color="auto"/>
                <w:bottom w:val="none" w:sz="0" w:space="0" w:color="auto"/>
                <w:right w:val="none" w:sz="0" w:space="0" w:color="auto"/>
              </w:divBdr>
            </w:div>
            <w:div w:id="1376390624">
              <w:marLeft w:val="0"/>
              <w:marRight w:val="0"/>
              <w:marTop w:val="0"/>
              <w:marBottom w:val="0"/>
              <w:divBdr>
                <w:top w:val="none" w:sz="0" w:space="0" w:color="auto"/>
                <w:left w:val="none" w:sz="0" w:space="0" w:color="auto"/>
                <w:bottom w:val="none" w:sz="0" w:space="0" w:color="auto"/>
                <w:right w:val="none" w:sz="0" w:space="0" w:color="auto"/>
              </w:divBdr>
            </w:div>
            <w:div w:id="1424187209">
              <w:marLeft w:val="0"/>
              <w:marRight w:val="0"/>
              <w:marTop w:val="0"/>
              <w:marBottom w:val="0"/>
              <w:divBdr>
                <w:top w:val="none" w:sz="0" w:space="0" w:color="auto"/>
                <w:left w:val="none" w:sz="0" w:space="0" w:color="auto"/>
                <w:bottom w:val="none" w:sz="0" w:space="0" w:color="auto"/>
                <w:right w:val="none" w:sz="0" w:space="0" w:color="auto"/>
              </w:divBdr>
            </w:div>
            <w:div w:id="1553031668">
              <w:marLeft w:val="0"/>
              <w:marRight w:val="0"/>
              <w:marTop w:val="0"/>
              <w:marBottom w:val="0"/>
              <w:divBdr>
                <w:top w:val="none" w:sz="0" w:space="0" w:color="auto"/>
                <w:left w:val="none" w:sz="0" w:space="0" w:color="auto"/>
                <w:bottom w:val="none" w:sz="0" w:space="0" w:color="auto"/>
                <w:right w:val="none" w:sz="0" w:space="0" w:color="auto"/>
              </w:divBdr>
            </w:div>
            <w:div w:id="1761759327">
              <w:marLeft w:val="0"/>
              <w:marRight w:val="0"/>
              <w:marTop w:val="0"/>
              <w:marBottom w:val="0"/>
              <w:divBdr>
                <w:top w:val="none" w:sz="0" w:space="0" w:color="auto"/>
                <w:left w:val="none" w:sz="0" w:space="0" w:color="auto"/>
                <w:bottom w:val="none" w:sz="0" w:space="0" w:color="auto"/>
                <w:right w:val="none" w:sz="0" w:space="0" w:color="auto"/>
              </w:divBdr>
            </w:div>
            <w:div w:id="1924142157">
              <w:marLeft w:val="0"/>
              <w:marRight w:val="0"/>
              <w:marTop w:val="0"/>
              <w:marBottom w:val="0"/>
              <w:divBdr>
                <w:top w:val="none" w:sz="0" w:space="0" w:color="auto"/>
                <w:left w:val="none" w:sz="0" w:space="0" w:color="auto"/>
                <w:bottom w:val="none" w:sz="0" w:space="0" w:color="auto"/>
                <w:right w:val="none" w:sz="0" w:space="0" w:color="auto"/>
              </w:divBdr>
            </w:div>
            <w:div w:id="1957252620">
              <w:marLeft w:val="0"/>
              <w:marRight w:val="0"/>
              <w:marTop w:val="0"/>
              <w:marBottom w:val="0"/>
              <w:divBdr>
                <w:top w:val="none" w:sz="0" w:space="0" w:color="auto"/>
                <w:left w:val="none" w:sz="0" w:space="0" w:color="auto"/>
                <w:bottom w:val="none" w:sz="0" w:space="0" w:color="auto"/>
                <w:right w:val="none" w:sz="0" w:space="0" w:color="auto"/>
              </w:divBdr>
            </w:div>
            <w:div w:id="20695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464">
      <w:bodyDiv w:val="1"/>
      <w:marLeft w:val="0"/>
      <w:marRight w:val="0"/>
      <w:marTop w:val="0"/>
      <w:marBottom w:val="0"/>
      <w:divBdr>
        <w:top w:val="none" w:sz="0" w:space="0" w:color="auto"/>
        <w:left w:val="none" w:sz="0" w:space="0" w:color="auto"/>
        <w:bottom w:val="none" w:sz="0" w:space="0" w:color="auto"/>
        <w:right w:val="none" w:sz="0" w:space="0" w:color="auto"/>
      </w:divBdr>
      <w:divsChild>
        <w:div w:id="77334536">
          <w:marLeft w:val="480"/>
          <w:marRight w:val="0"/>
          <w:marTop w:val="0"/>
          <w:marBottom w:val="0"/>
          <w:divBdr>
            <w:top w:val="none" w:sz="0" w:space="0" w:color="auto"/>
            <w:left w:val="none" w:sz="0" w:space="0" w:color="auto"/>
            <w:bottom w:val="none" w:sz="0" w:space="0" w:color="auto"/>
            <w:right w:val="none" w:sz="0" w:space="0" w:color="auto"/>
          </w:divBdr>
          <w:divsChild>
            <w:div w:id="32659881">
              <w:marLeft w:val="0"/>
              <w:marRight w:val="0"/>
              <w:marTop w:val="0"/>
              <w:marBottom w:val="0"/>
              <w:divBdr>
                <w:top w:val="none" w:sz="0" w:space="0" w:color="auto"/>
                <w:left w:val="none" w:sz="0" w:space="0" w:color="auto"/>
                <w:bottom w:val="none" w:sz="0" w:space="0" w:color="auto"/>
                <w:right w:val="none" w:sz="0" w:space="0" w:color="auto"/>
              </w:divBdr>
            </w:div>
            <w:div w:id="64838697">
              <w:marLeft w:val="0"/>
              <w:marRight w:val="0"/>
              <w:marTop w:val="0"/>
              <w:marBottom w:val="0"/>
              <w:divBdr>
                <w:top w:val="none" w:sz="0" w:space="0" w:color="auto"/>
                <w:left w:val="none" w:sz="0" w:space="0" w:color="auto"/>
                <w:bottom w:val="none" w:sz="0" w:space="0" w:color="auto"/>
                <w:right w:val="none" w:sz="0" w:space="0" w:color="auto"/>
              </w:divBdr>
            </w:div>
            <w:div w:id="454640479">
              <w:marLeft w:val="0"/>
              <w:marRight w:val="0"/>
              <w:marTop w:val="0"/>
              <w:marBottom w:val="0"/>
              <w:divBdr>
                <w:top w:val="none" w:sz="0" w:space="0" w:color="auto"/>
                <w:left w:val="none" w:sz="0" w:space="0" w:color="auto"/>
                <w:bottom w:val="none" w:sz="0" w:space="0" w:color="auto"/>
                <w:right w:val="none" w:sz="0" w:space="0" w:color="auto"/>
              </w:divBdr>
            </w:div>
            <w:div w:id="557863955">
              <w:marLeft w:val="0"/>
              <w:marRight w:val="0"/>
              <w:marTop w:val="0"/>
              <w:marBottom w:val="0"/>
              <w:divBdr>
                <w:top w:val="none" w:sz="0" w:space="0" w:color="auto"/>
                <w:left w:val="none" w:sz="0" w:space="0" w:color="auto"/>
                <w:bottom w:val="none" w:sz="0" w:space="0" w:color="auto"/>
                <w:right w:val="none" w:sz="0" w:space="0" w:color="auto"/>
              </w:divBdr>
            </w:div>
            <w:div w:id="662002702">
              <w:marLeft w:val="0"/>
              <w:marRight w:val="0"/>
              <w:marTop w:val="0"/>
              <w:marBottom w:val="0"/>
              <w:divBdr>
                <w:top w:val="none" w:sz="0" w:space="0" w:color="auto"/>
                <w:left w:val="none" w:sz="0" w:space="0" w:color="auto"/>
                <w:bottom w:val="none" w:sz="0" w:space="0" w:color="auto"/>
                <w:right w:val="none" w:sz="0" w:space="0" w:color="auto"/>
              </w:divBdr>
            </w:div>
            <w:div w:id="812062194">
              <w:marLeft w:val="0"/>
              <w:marRight w:val="0"/>
              <w:marTop w:val="0"/>
              <w:marBottom w:val="0"/>
              <w:divBdr>
                <w:top w:val="none" w:sz="0" w:space="0" w:color="auto"/>
                <w:left w:val="none" w:sz="0" w:space="0" w:color="auto"/>
                <w:bottom w:val="none" w:sz="0" w:space="0" w:color="auto"/>
                <w:right w:val="none" w:sz="0" w:space="0" w:color="auto"/>
              </w:divBdr>
            </w:div>
            <w:div w:id="946354714">
              <w:marLeft w:val="0"/>
              <w:marRight w:val="0"/>
              <w:marTop w:val="0"/>
              <w:marBottom w:val="0"/>
              <w:divBdr>
                <w:top w:val="none" w:sz="0" w:space="0" w:color="auto"/>
                <w:left w:val="none" w:sz="0" w:space="0" w:color="auto"/>
                <w:bottom w:val="none" w:sz="0" w:space="0" w:color="auto"/>
                <w:right w:val="none" w:sz="0" w:space="0" w:color="auto"/>
              </w:divBdr>
            </w:div>
            <w:div w:id="950018130">
              <w:marLeft w:val="0"/>
              <w:marRight w:val="0"/>
              <w:marTop w:val="0"/>
              <w:marBottom w:val="0"/>
              <w:divBdr>
                <w:top w:val="none" w:sz="0" w:space="0" w:color="auto"/>
                <w:left w:val="none" w:sz="0" w:space="0" w:color="auto"/>
                <w:bottom w:val="none" w:sz="0" w:space="0" w:color="auto"/>
                <w:right w:val="none" w:sz="0" w:space="0" w:color="auto"/>
              </w:divBdr>
            </w:div>
            <w:div w:id="951598394">
              <w:marLeft w:val="0"/>
              <w:marRight w:val="0"/>
              <w:marTop w:val="0"/>
              <w:marBottom w:val="0"/>
              <w:divBdr>
                <w:top w:val="none" w:sz="0" w:space="0" w:color="auto"/>
                <w:left w:val="none" w:sz="0" w:space="0" w:color="auto"/>
                <w:bottom w:val="none" w:sz="0" w:space="0" w:color="auto"/>
                <w:right w:val="none" w:sz="0" w:space="0" w:color="auto"/>
              </w:divBdr>
            </w:div>
            <w:div w:id="1228685393">
              <w:marLeft w:val="0"/>
              <w:marRight w:val="0"/>
              <w:marTop w:val="0"/>
              <w:marBottom w:val="0"/>
              <w:divBdr>
                <w:top w:val="none" w:sz="0" w:space="0" w:color="auto"/>
                <w:left w:val="none" w:sz="0" w:space="0" w:color="auto"/>
                <w:bottom w:val="none" w:sz="0" w:space="0" w:color="auto"/>
                <w:right w:val="none" w:sz="0" w:space="0" w:color="auto"/>
              </w:divBdr>
            </w:div>
            <w:div w:id="1524662015">
              <w:marLeft w:val="0"/>
              <w:marRight w:val="0"/>
              <w:marTop w:val="0"/>
              <w:marBottom w:val="0"/>
              <w:divBdr>
                <w:top w:val="none" w:sz="0" w:space="0" w:color="auto"/>
                <w:left w:val="none" w:sz="0" w:space="0" w:color="auto"/>
                <w:bottom w:val="none" w:sz="0" w:space="0" w:color="auto"/>
                <w:right w:val="none" w:sz="0" w:space="0" w:color="auto"/>
              </w:divBdr>
            </w:div>
            <w:div w:id="1530528230">
              <w:marLeft w:val="0"/>
              <w:marRight w:val="0"/>
              <w:marTop w:val="0"/>
              <w:marBottom w:val="0"/>
              <w:divBdr>
                <w:top w:val="none" w:sz="0" w:space="0" w:color="auto"/>
                <w:left w:val="none" w:sz="0" w:space="0" w:color="auto"/>
                <w:bottom w:val="none" w:sz="0" w:space="0" w:color="auto"/>
                <w:right w:val="none" w:sz="0" w:space="0" w:color="auto"/>
              </w:divBdr>
            </w:div>
            <w:div w:id="1695812065">
              <w:marLeft w:val="0"/>
              <w:marRight w:val="0"/>
              <w:marTop w:val="0"/>
              <w:marBottom w:val="0"/>
              <w:divBdr>
                <w:top w:val="none" w:sz="0" w:space="0" w:color="auto"/>
                <w:left w:val="none" w:sz="0" w:space="0" w:color="auto"/>
                <w:bottom w:val="none" w:sz="0" w:space="0" w:color="auto"/>
                <w:right w:val="none" w:sz="0" w:space="0" w:color="auto"/>
              </w:divBdr>
            </w:div>
            <w:div w:id="1717050302">
              <w:marLeft w:val="0"/>
              <w:marRight w:val="0"/>
              <w:marTop w:val="0"/>
              <w:marBottom w:val="0"/>
              <w:divBdr>
                <w:top w:val="none" w:sz="0" w:space="0" w:color="auto"/>
                <w:left w:val="none" w:sz="0" w:space="0" w:color="auto"/>
                <w:bottom w:val="none" w:sz="0" w:space="0" w:color="auto"/>
                <w:right w:val="none" w:sz="0" w:space="0" w:color="auto"/>
              </w:divBdr>
            </w:div>
            <w:div w:id="1767724764">
              <w:marLeft w:val="0"/>
              <w:marRight w:val="0"/>
              <w:marTop w:val="0"/>
              <w:marBottom w:val="0"/>
              <w:divBdr>
                <w:top w:val="none" w:sz="0" w:space="0" w:color="auto"/>
                <w:left w:val="none" w:sz="0" w:space="0" w:color="auto"/>
                <w:bottom w:val="none" w:sz="0" w:space="0" w:color="auto"/>
                <w:right w:val="none" w:sz="0" w:space="0" w:color="auto"/>
              </w:divBdr>
            </w:div>
            <w:div w:id="1767842329">
              <w:marLeft w:val="0"/>
              <w:marRight w:val="0"/>
              <w:marTop w:val="0"/>
              <w:marBottom w:val="0"/>
              <w:divBdr>
                <w:top w:val="none" w:sz="0" w:space="0" w:color="auto"/>
                <w:left w:val="none" w:sz="0" w:space="0" w:color="auto"/>
                <w:bottom w:val="none" w:sz="0" w:space="0" w:color="auto"/>
                <w:right w:val="none" w:sz="0" w:space="0" w:color="auto"/>
              </w:divBdr>
            </w:div>
            <w:div w:id="1994488149">
              <w:marLeft w:val="0"/>
              <w:marRight w:val="0"/>
              <w:marTop w:val="0"/>
              <w:marBottom w:val="0"/>
              <w:divBdr>
                <w:top w:val="none" w:sz="0" w:space="0" w:color="auto"/>
                <w:left w:val="none" w:sz="0" w:space="0" w:color="auto"/>
                <w:bottom w:val="none" w:sz="0" w:space="0" w:color="auto"/>
                <w:right w:val="none" w:sz="0" w:space="0" w:color="auto"/>
              </w:divBdr>
            </w:div>
            <w:div w:id="2000232653">
              <w:marLeft w:val="0"/>
              <w:marRight w:val="0"/>
              <w:marTop w:val="0"/>
              <w:marBottom w:val="0"/>
              <w:divBdr>
                <w:top w:val="none" w:sz="0" w:space="0" w:color="auto"/>
                <w:left w:val="none" w:sz="0" w:space="0" w:color="auto"/>
                <w:bottom w:val="none" w:sz="0" w:space="0" w:color="auto"/>
                <w:right w:val="none" w:sz="0" w:space="0" w:color="auto"/>
              </w:divBdr>
            </w:div>
            <w:div w:id="2032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073">
      <w:bodyDiv w:val="1"/>
      <w:marLeft w:val="0"/>
      <w:marRight w:val="0"/>
      <w:marTop w:val="0"/>
      <w:marBottom w:val="0"/>
      <w:divBdr>
        <w:top w:val="none" w:sz="0" w:space="0" w:color="auto"/>
        <w:left w:val="none" w:sz="0" w:space="0" w:color="auto"/>
        <w:bottom w:val="none" w:sz="0" w:space="0" w:color="auto"/>
        <w:right w:val="none" w:sz="0" w:space="0" w:color="auto"/>
      </w:divBdr>
      <w:divsChild>
        <w:div w:id="206378961">
          <w:marLeft w:val="480"/>
          <w:marRight w:val="0"/>
          <w:marTop w:val="0"/>
          <w:marBottom w:val="0"/>
          <w:divBdr>
            <w:top w:val="none" w:sz="0" w:space="0" w:color="auto"/>
            <w:left w:val="none" w:sz="0" w:space="0" w:color="auto"/>
            <w:bottom w:val="none" w:sz="0" w:space="0" w:color="auto"/>
            <w:right w:val="none" w:sz="0" w:space="0" w:color="auto"/>
          </w:divBdr>
          <w:divsChild>
            <w:div w:id="189152124">
              <w:marLeft w:val="0"/>
              <w:marRight w:val="0"/>
              <w:marTop w:val="0"/>
              <w:marBottom w:val="0"/>
              <w:divBdr>
                <w:top w:val="none" w:sz="0" w:space="0" w:color="auto"/>
                <w:left w:val="none" w:sz="0" w:space="0" w:color="auto"/>
                <w:bottom w:val="none" w:sz="0" w:space="0" w:color="auto"/>
                <w:right w:val="none" w:sz="0" w:space="0" w:color="auto"/>
              </w:divBdr>
            </w:div>
            <w:div w:id="356539337">
              <w:marLeft w:val="0"/>
              <w:marRight w:val="0"/>
              <w:marTop w:val="0"/>
              <w:marBottom w:val="0"/>
              <w:divBdr>
                <w:top w:val="none" w:sz="0" w:space="0" w:color="auto"/>
                <w:left w:val="none" w:sz="0" w:space="0" w:color="auto"/>
                <w:bottom w:val="none" w:sz="0" w:space="0" w:color="auto"/>
                <w:right w:val="none" w:sz="0" w:space="0" w:color="auto"/>
              </w:divBdr>
            </w:div>
            <w:div w:id="404106339">
              <w:marLeft w:val="0"/>
              <w:marRight w:val="0"/>
              <w:marTop w:val="0"/>
              <w:marBottom w:val="0"/>
              <w:divBdr>
                <w:top w:val="none" w:sz="0" w:space="0" w:color="auto"/>
                <w:left w:val="none" w:sz="0" w:space="0" w:color="auto"/>
                <w:bottom w:val="none" w:sz="0" w:space="0" w:color="auto"/>
                <w:right w:val="none" w:sz="0" w:space="0" w:color="auto"/>
              </w:divBdr>
            </w:div>
            <w:div w:id="442650101">
              <w:marLeft w:val="0"/>
              <w:marRight w:val="0"/>
              <w:marTop w:val="0"/>
              <w:marBottom w:val="0"/>
              <w:divBdr>
                <w:top w:val="none" w:sz="0" w:space="0" w:color="auto"/>
                <w:left w:val="none" w:sz="0" w:space="0" w:color="auto"/>
                <w:bottom w:val="none" w:sz="0" w:space="0" w:color="auto"/>
                <w:right w:val="none" w:sz="0" w:space="0" w:color="auto"/>
              </w:divBdr>
            </w:div>
            <w:div w:id="538738492">
              <w:marLeft w:val="0"/>
              <w:marRight w:val="0"/>
              <w:marTop w:val="0"/>
              <w:marBottom w:val="0"/>
              <w:divBdr>
                <w:top w:val="none" w:sz="0" w:space="0" w:color="auto"/>
                <w:left w:val="none" w:sz="0" w:space="0" w:color="auto"/>
                <w:bottom w:val="none" w:sz="0" w:space="0" w:color="auto"/>
                <w:right w:val="none" w:sz="0" w:space="0" w:color="auto"/>
              </w:divBdr>
            </w:div>
            <w:div w:id="563570130">
              <w:marLeft w:val="0"/>
              <w:marRight w:val="0"/>
              <w:marTop w:val="0"/>
              <w:marBottom w:val="0"/>
              <w:divBdr>
                <w:top w:val="none" w:sz="0" w:space="0" w:color="auto"/>
                <w:left w:val="none" w:sz="0" w:space="0" w:color="auto"/>
                <w:bottom w:val="none" w:sz="0" w:space="0" w:color="auto"/>
                <w:right w:val="none" w:sz="0" w:space="0" w:color="auto"/>
              </w:divBdr>
            </w:div>
            <w:div w:id="633876524">
              <w:marLeft w:val="0"/>
              <w:marRight w:val="0"/>
              <w:marTop w:val="0"/>
              <w:marBottom w:val="0"/>
              <w:divBdr>
                <w:top w:val="none" w:sz="0" w:space="0" w:color="auto"/>
                <w:left w:val="none" w:sz="0" w:space="0" w:color="auto"/>
                <w:bottom w:val="none" w:sz="0" w:space="0" w:color="auto"/>
                <w:right w:val="none" w:sz="0" w:space="0" w:color="auto"/>
              </w:divBdr>
            </w:div>
            <w:div w:id="648246940">
              <w:marLeft w:val="0"/>
              <w:marRight w:val="0"/>
              <w:marTop w:val="0"/>
              <w:marBottom w:val="0"/>
              <w:divBdr>
                <w:top w:val="none" w:sz="0" w:space="0" w:color="auto"/>
                <w:left w:val="none" w:sz="0" w:space="0" w:color="auto"/>
                <w:bottom w:val="none" w:sz="0" w:space="0" w:color="auto"/>
                <w:right w:val="none" w:sz="0" w:space="0" w:color="auto"/>
              </w:divBdr>
            </w:div>
            <w:div w:id="849610006">
              <w:marLeft w:val="0"/>
              <w:marRight w:val="0"/>
              <w:marTop w:val="0"/>
              <w:marBottom w:val="0"/>
              <w:divBdr>
                <w:top w:val="none" w:sz="0" w:space="0" w:color="auto"/>
                <w:left w:val="none" w:sz="0" w:space="0" w:color="auto"/>
                <w:bottom w:val="none" w:sz="0" w:space="0" w:color="auto"/>
                <w:right w:val="none" w:sz="0" w:space="0" w:color="auto"/>
              </w:divBdr>
            </w:div>
            <w:div w:id="1176384117">
              <w:marLeft w:val="0"/>
              <w:marRight w:val="0"/>
              <w:marTop w:val="0"/>
              <w:marBottom w:val="0"/>
              <w:divBdr>
                <w:top w:val="none" w:sz="0" w:space="0" w:color="auto"/>
                <w:left w:val="none" w:sz="0" w:space="0" w:color="auto"/>
                <w:bottom w:val="none" w:sz="0" w:space="0" w:color="auto"/>
                <w:right w:val="none" w:sz="0" w:space="0" w:color="auto"/>
              </w:divBdr>
            </w:div>
            <w:div w:id="1372799224">
              <w:marLeft w:val="0"/>
              <w:marRight w:val="0"/>
              <w:marTop w:val="0"/>
              <w:marBottom w:val="0"/>
              <w:divBdr>
                <w:top w:val="none" w:sz="0" w:space="0" w:color="auto"/>
                <w:left w:val="none" w:sz="0" w:space="0" w:color="auto"/>
                <w:bottom w:val="none" w:sz="0" w:space="0" w:color="auto"/>
                <w:right w:val="none" w:sz="0" w:space="0" w:color="auto"/>
              </w:divBdr>
            </w:div>
            <w:div w:id="1372807587">
              <w:marLeft w:val="0"/>
              <w:marRight w:val="0"/>
              <w:marTop w:val="0"/>
              <w:marBottom w:val="0"/>
              <w:divBdr>
                <w:top w:val="none" w:sz="0" w:space="0" w:color="auto"/>
                <w:left w:val="none" w:sz="0" w:space="0" w:color="auto"/>
                <w:bottom w:val="none" w:sz="0" w:space="0" w:color="auto"/>
                <w:right w:val="none" w:sz="0" w:space="0" w:color="auto"/>
              </w:divBdr>
            </w:div>
            <w:div w:id="1419136737">
              <w:marLeft w:val="0"/>
              <w:marRight w:val="0"/>
              <w:marTop w:val="0"/>
              <w:marBottom w:val="0"/>
              <w:divBdr>
                <w:top w:val="none" w:sz="0" w:space="0" w:color="auto"/>
                <w:left w:val="none" w:sz="0" w:space="0" w:color="auto"/>
                <w:bottom w:val="none" w:sz="0" w:space="0" w:color="auto"/>
                <w:right w:val="none" w:sz="0" w:space="0" w:color="auto"/>
              </w:divBdr>
            </w:div>
            <w:div w:id="1423601826">
              <w:marLeft w:val="0"/>
              <w:marRight w:val="0"/>
              <w:marTop w:val="0"/>
              <w:marBottom w:val="0"/>
              <w:divBdr>
                <w:top w:val="none" w:sz="0" w:space="0" w:color="auto"/>
                <w:left w:val="none" w:sz="0" w:space="0" w:color="auto"/>
                <w:bottom w:val="none" w:sz="0" w:space="0" w:color="auto"/>
                <w:right w:val="none" w:sz="0" w:space="0" w:color="auto"/>
              </w:divBdr>
            </w:div>
            <w:div w:id="1491284636">
              <w:marLeft w:val="0"/>
              <w:marRight w:val="0"/>
              <w:marTop w:val="0"/>
              <w:marBottom w:val="0"/>
              <w:divBdr>
                <w:top w:val="none" w:sz="0" w:space="0" w:color="auto"/>
                <w:left w:val="none" w:sz="0" w:space="0" w:color="auto"/>
                <w:bottom w:val="none" w:sz="0" w:space="0" w:color="auto"/>
                <w:right w:val="none" w:sz="0" w:space="0" w:color="auto"/>
              </w:divBdr>
            </w:div>
            <w:div w:id="1679039193">
              <w:marLeft w:val="0"/>
              <w:marRight w:val="0"/>
              <w:marTop w:val="0"/>
              <w:marBottom w:val="0"/>
              <w:divBdr>
                <w:top w:val="none" w:sz="0" w:space="0" w:color="auto"/>
                <w:left w:val="none" w:sz="0" w:space="0" w:color="auto"/>
                <w:bottom w:val="none" w:sz="0" w:space="0" w:color="auto"/>
                <w:right w:val="none" w:sz="0" w:space="0" w:color="auto"/>
              </w:divBdr>
            </w:div>
            <w:div w:id="1965427730">
              <w:marLeft w:val="0"/>
              <w:marRight w:val="0"/>
              <w:marTop w:val="0"/>
              <w:marBottom w:val="0"/>
              <w:divBdr>
                <w:top w:val="none" w:sz="0" w:space="0" w:color="auto"/>
                <w:left w:val="none" w:sz="0" w:space="0" w:color="auto"/>
                <w:bottom w:val="none" w:sz="0" w:space="0" w:color="auto"/>
                <w:right w:val="none" w:sz="0" w:space="0" w:color="auto"/>
              </w:divBdr>
            </w:div>
            <w:div w:id="2031492520">
              <w:marLeft w:val="0"/>
              <w:marRight w:val="0"/>
              <w:marTop w:val="0"/>
              <w:marBottom w:val="0"/>
              <w:divBdr>
                <w:top w:val="none" w:sz="0" w:space="0" w:color="auto"/>
                <w:left w:val="none" w:sz="0" w:space="0" w:color="auto"/>
                <w:bottom w:val="none" w:sz="0" w:space="0" w:color="auto"/>
                <w:right w:val="none" w:sz="0" w:space="0" w:color="auto"/>
              </w:divBdr>
            </w:div>
            <w:div w:id="20611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133">
      <w:bodyDiv w:val="1"/>
      <w:marLeft w:val="0"/>
      <w:marRight w:val="0"/>
      <w:marTop w:val="0"/>
      <w:marBottom w:val="0"/>
      <w:divBdr>
        <w:top w:val="none" w:sz="0" w:space="0" w:color="auto"/>
        <w:left w:val="none" w:sz="0" w:space="0" w:color="auto"/>
        <w:bottom w:val="none" w:sz="0" w:space="0" w:color="auto"/>
        <w:right w:val="none" w:sz="0" w:space="0" w:color="auto"/>
      </w:divBdr>
    </w:div>
    <w:div w:id="1173184122">
      <w:bodyDiv w:val="1"/>
      <w:marLeft w:val="0"/>
      <w:marRight w:val="0"/>
      <w:marTop w:val="0"/>
      <w:marBottom w:val="0"/>
      <w:divBdr>
        <w:top w:val="none" w:sz="0" w:space="0" w:color="auto"/>
        <w:left w:val="none" w:sz="0" w:space="0" w:color="auto"/>
        <w:bottom w:val="none" w:sz="0" w:space="0" w:color="auto"/>
        <w:right w:val="none" w:sz="0" w:space="0" w:color="auto"/>
      </w:divBdr>
    </w:div>
    <w:div w:id="1848329630">
      <w:bodyDiv w:val="1"/>
      <w:marLeft w:val="0"/>
      <w:marRight w:val="0"/>
      <w:marTop w:val="0"/>
      <w:marBottom w:val="0"/>
      <w:divBdr>
        <w:top w:val="none" w:sz="0" w:space="0" w:color="auto"/>
        <w:left w:val="none" w:sz="0" w:space="0" w:color="auto"/>
        <w:bottom w:val="none" w:sz="0" w:space="0" w:color="auto"/>
        <w:right w:val="none" w:sz="0" w:space="0" w:color="auto"/>
      </w:divBdr>
    </w:div>
    <w:div w:id="18856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doi.org/10.1089/109287503768335896" TargetMode="External"/><Relationship Id="rId39" Type="http://schemas.microsoft.com/office/2011/relationships/people" Target="people.xml"/><Relationship Id="rId21" Type="http://schemas.openxmlformats.org/officeDocument/2006/relationships/hyperlink" Target="https://doi.org/10.1021/es049846j" TargetMode="External"/><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doi.org/10.1007/BF02986767" TargetMode="External"/><Relationship Id="rId33" Type="http://schemas.openxmlformats.org/officeDocument/2006/relationships/hyperlink" Target="https://doi.org/10.1021/es051069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www.waterboards.ca.gov/drinking_water/certlic/drinkingwater/MCLReview.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ultcomp.R-forge.R-project.org" TargetMode="External"/><Relationship Id="rId32" Type="http://schemas.openxmlformats.org/officeDocument/2006/relationships/hyperlink" Target="https://doi.org/10.21105/joss.01686" TargetMode="External"/><Relationship Id="rId37" Type="http://schemas.openxmlformats.org/officeDocument/2006/relationships/hyperlink" Target="https://github.com/CAWaterBoardDataCenter/NitrosamineMethodEvaluation.git"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cdnmedia.eurofins.com/eurofins-us/media/12161858/eea-521-cert.pdf" TargetMode="External"/><Relationship Id="rId28" Type="http://schemas.openxmlformats.org/officeDocument/2006/relationships/hyperlink" Target="https://www.R-project.org/" TargetMode="External"/><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www.govinfo.gov/content/pkg/FR-2012-05-18/pdf/2012-10210.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ftp.sccwrp.org/pub/download/DOCUMENTS/TechnicalReports/1032_CECMonitoringInRecycledWater.pdf" TargetMode="External"/><Relationship Id="rId27" Type="http://schemas.openxmlformats.org/officeDocument/2006/relationships/hyperlink" Target="https://ntp.niehs.nih.gov/ntp/roc/content/profiles/nitrosamines.pdf" TargetMode="External"/><Relationship Id="rId30" Type="http://schemas.openxmlformats.org/officeDocument/2006/relationships/hyperlink" Target="https://www.waterboards.ca.gov/drinking_water/certlic/drinkingwater/NDMA.html" TargetMode="Externa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71883F2983240B6E491D588366211" ma:contentTypeVersion="15" ma:contentTypeDescription="Create a new document." ma:contentTypeScope="" ma:versionID="23d3b6463bbba78939b103446b61f745">
  <xsd:schema xmlns:xsd="http://www.w3.org/2001/XMLSchema" xmlns:xs="http://www.w3.org/2001/XMLSchema" xmlns:p="http://schemas.microsoft.com/office/2006/metadata/properties" xmlns:ns3="5204c27f-60f7-49bb-a536-18f8f47f4373" xmlns:ns4="891bdd1d-ba27-403b-a4cc-21ba34b3f493" targetNamespace="http://schemas.microsoft.com/office/2006/metadata/properties" ma:root="true" ma:fieldsID="5c390b52044f8e1677aba7f3f37946cd" ns3:_="" ns4:_="">
    <xsd:import namespace="5204c27f-60f7-49bb-a536-18f8f47f4373"/>
    <xsd:import namespace="891bdd1d-ba27-403b-a4cc-21ba34b3f49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4c27f-60f7-49bb-a536-18f8f47f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1bdd1d-ba27-403b-a4cc-21ba34b3f4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04c27f-60f7-49bb-a536-18f8f47f43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9E2F-5CFE-44AA-BF68-5655C9AA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4c27f-60f7-49bb-a536-18f8f47f4373"/>
    <ds:schemaRef ds:uri="891bdd1d-ba27-403b-a4cc-21ba34b3f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068E27-CF35-4D5B-B999-FA8A2BB686D9}">
  <ds:schemaRefs>
    <ds:schemaRef ds:uri="http://schemas.microsoft.com/sharepoint/v3/contenttype/forms"/>
  </ds:schemaRefs>
</ds:datastoreItem>
</file>

<file path=customXml/itemProps3.xml><?xml version="1.0" encoding="utf-8"?>
<ds:datastoreItem xmlns:ds="http://schemas.openxmlformats.org/officeDocument/2006/customXml" ds:itemID="{D12B4731-7D6F-41F2-B370-44F074AD797C}">
  <ds:schemaRefs>
    <ds:schemaRef ds:uri="http://schemas.microsoft.com/office/2006/metadata/properties"/>
    <ds:schemaRef ds:uri="http://schemas.microsoft.com/office/infopath/2007/PartnerControls"/>
    <ds:schemaRef ds:uri="5204c27f-60f7-49bb-a536-18f8f47f4373"/>
  </ds:schemaRefs>
</ds:datastoreItem>
</file>

<file path=customXml/itemProps4.xml><?xml version="1.0" encoding="utf-8"?>
<ds:datastoreItem xmlns:ds="http://schemas.openxmlformats.org/officeDocument/2006/customXml" ds:itemID="{A3D49CD3-D702-41B3-933C-4EA79FBC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61</Pages>
  <Words>10316</Words>
  <Characters>71085</Characters>
  <Application>Microsoft Office Word</Application>
  <DocSecurity>0</DocSecurity>
  <Lines>1292</Lines>
  <Paragraphs>775</Paragraphs>
  <ScaleCrop>false</ScaleCrop>
  <HeadingPairs>
    <vt:vector size="2" baseType="variant">
      <vt:variant>
        <vt:lpstr>Title</vt:lpstr>
      </vt:variant>
      <vt:variant>
        <vt:i4>1</vt:i4>
      </vt:variant>
    </vt:vector>
  </HeadingPairs>
  <TitlesOfParts>
    <vt:vector size="1" baseType="lpstr">
      <vt:lpstr/>
    </vt:vector>
  </TitlesOfParts>
  <Company>SWRCB</Company>
  <LinksUpToDate>false</LinksUpToDate>
  <CharactersWithSpaces>80626</CharactersWithSpaces>
  <SharedDoc>false</SharedDoc>
  <HLinks>
    <vt:vector size="192" baseType="variant">
      <vt:variant>
        <vt:i4>4390997</vt:i4>
      </vt:variant>
      <vt:variant>
        <vt:i4>153</vt:i4>
      </vt:variant>
      <vt:variant>
        <vt:i4>0</vt:i4>
      </vt:variant>
      <vt:variant>
        <vt:i4>5</vt:i4>
      </vt:variant>
      <vt:variant>
        <vt:lpwstr>https://www.govinfo.gov/content/pkg/FR-2012-05-18/pdf/2012-10210.pdf</vt:lpwstr>
      </vt:variant>
      <vt:variant>
        <vt:lpwstr/>
      </vt:variant>
      <vt:variant>
        <vt:i4>6750223</vt:i4>
      </vt:variant>
      <vt:variant>
        <vt:i4>150</vt:i4>
      </vt:variant>
      <vt:variant>
        <vt:i4>0</vt:i4>
      </vt:variant>
      <vt:variant>
        <vt:i4>5</vt:i4>
      </vt:variant>
      <vt:variant>
        <vt:lpwstr>https://www.waterboards.ca.gov/drinking_water/certlic/drinkingwater/NDMA.html</vt:lpwstr>
      </vt:variant>
      <vt:variant>
        <vt:lpwstr/>
      </vt:variant>
      <vt:variant>
        <vt:i4>5439529</vt:i4>
      </vt:variant>
      <vt:variant>
        <vt:i4>147</vt:i4>
      </vt:variant>
      <vt:variant>
        <vt:i4>0</vt:i4>
      </vt:variant>
      <vt:variant>
        <vt:i4>5</vt:i4>
      </vt:variant>
      <vt:variant>
        <vt:lpwstr>https://www.waterboards.ca.gov/drinking_water/certlic/drinkingwater/MCLReview.html</vt:lpwstr>
      </vt:variant>
      <vt:variant>
        <vt:lpwstr/>
      </vt:variant>
      <vt:variant>
        <vt:i4>8061046</vt:i4>
      </vt:variant>
      <vt:variant>
        <vt:i4>144</vt:i4>
      </vt:variant>
      <vt:variant>
        <vt:i4>0</vt:i4>
      </vt:variant>
      <vt:variant>
        <vt:i4>5</vt:i4>
      </vt:variant>
      <vt:variant>
        <vt:lpwstr>https://ntp.niehs.nih.gov/ntp/roc/content/profiles/nitrosamines.pdf</vt:lpwstr>
      </vt:variant>
      <vt:variant>
        <vt:lpwstr/>
      </vt:variant>
      <vt:variant>
        <vt:i4>2883692</vt:i4>
      </vt:variant>
      <vt:variant>
        <vt:i4>141</vt:i4>
      </vt:variant>
      <vt:variant>
        <vt:i4>0</vt:i4>
      </vt:variant>
      <vt:variant>
        <vt:i4>5</vt:i4>
      </vt:variant>
      <vt:variant>
        <vt:lpwstr>https://doi.org/10.1089/109287503768335896</vt:lpwstr>
      </vt:variant>
      <vt:variant>
        <vt:lpwstr/>
      </vt:variant>
      <vt:variant>
        <vt:i4>8323126</vt:i4>
      </vt:variant>
      <vt:variant>
        <vt:i4>138</vt:i4>
      </vt:variant>
      <vt:variant>
        <vt:i4>0</vt:i4>
      </vt:variant>
      <vt:variant>
        <vt:i4>5</vt:i4>
      </vt:variant>
      <vt:variant>
        <vt:lpwstr>https://doi.org/10.1007/BF02986767</vt:lpwstr>
      </vt:variant>
      <vt:variant>
        <vt:lpwstr/>
      </vt:variant>
      <vt:variant>
        <vt:i4>4718632</vt:i4>
      </vt:variant>
      <vt:variant>
        <vt:i4>135</vt:i4>
      </vt:variant>
      <vt:variant>
        <vt:i4>0</vt:i4>
      </vt:variant>
      <vt:variant>
        <vt:i4>5</vt:i4>
      </vt:variant>
      <vt:variant>
        <vt:lpwstr>https://www.agilent.com/cs/library/applications/5991-9224EN_Triple_Quadrupole_AppNote.pdf</vt:lpwstr>
      </vt:variant>
      <vt:variant>
        <vt:lpwstr/>
      </vt:variant>
      <vt:variant>
        <vt:i4>7077910</vt:i4>
      </vt:variant>
      <vt:variant>
        <vt:i4>132</vt:i4>
      </vt:variant>
      <vt:variant>
        <vt:i4>0</vt:i4>
      </vt:variant>
      <vt:variant>
        <vt:i4>5</vt:i4>
      </vt:variant>
      <vt:variant>
        <vt:lpwstr>https://ftp.sccwrp.org/pub/download/DOCUMENTS/TechnicalReports/1032_CECMonitoringInRecycledWater.pdf</vt:lpwstr>
      </vt:variant>
      <vt:variant>
        <vt:lpwstr/>
      </vt:variant>
      <vt:variant>
        <vt:i4>5767171</vt:i4>
      </vt:variant>
      <vt:variant>
        <vt:i4>129</vt:i4>
      </vt:variant>
      <vt:variant>
        <vt:i4>0</vt:i4>
      </vt:variant>
      <vt:variant>
        <vt:i4>5</vt:i4>
      </vt:variant>
      <vt:variant>
        <vt:lpwstr>https://doi.org/10.1021/es049846j</vt:lpwstr>
      </vt:variant>
      <vt:variant>
        <vt:lpwstr/>
      </vt:variant>
      <vt:variant>
        <vt:i4>1114161</vt:i4>
      </vt:variant>
      <vt:variant>
        <vt:i4>122</vt:i4>
      </vt:variant>
      <vt:variant>
        <vt:i4>0</vt:i4>
      </vt:variant>
      <vt:variant>
        <vt:i4>5</vt:i4>
      </vt:variant>
      <vt:variant>
        <vt:lpwstr/>
      </vt:variant>
      <vt:variant>
        <vt:lpwstr>_Toc125557068</vt:lpwstr>
      </vt:variant>
      <vt:variant>
        <vt:i4>1114161</vt:i4>
      </vt:variant>
      <vt:variant>
        <vt:i4>116</vt:i4>
      </vt:variant>
      <vt:variant>
        <vt:i4>0</vt:i4>
      </vt:variant>
      <vt:variant>
        <vt:i4>5</vt:i4>
      </vt:variant>
      <vt:variant>
        <vt:lpwstr/>
      </vt:variant>
      <vt:variant>
        <vt:lpwstr>_Toc125557067</vt:lpwstr>
      </vt:variant>
      <vt:variant>
        <vt:i4>1114161</vt:i4>
      </vt:variant>
      <vt:variant>
        <vt:i4>110</vt:i4>
      </vt:variant>
      <vt:variant>
        <vt:i4>0</vt:i4>
      </vt:variant>
      <vt:variant>
        <vt:i4>5</vt:i4>
      </vt:variant>
      <vt:variant>
        <vt:lpwstr/>
      </vt:variant>
      <vt:variant>
        <vt:lpwstr>_Toc125557066</vt:lpwstr>
      </vt:variant>
      <vt:variant>
        <vt:i4>1114161</vt:i4>
      </vt:variant>
      <vt:variant>
        <vt:i4>104</vt:i4>
      </vt:variant>
      <vt:variant>
        <vt:i4>0</vt:i4>
      </vt:variant>
      <vt:variant>
        <vt:i4>5</vt:i4>
      </vt:variant>
      <vt:variant>
        <vt:lpwstr/>
      </vt:variant>
      <vt:variant>
        <vt:lpwstr>_Toc125557065</vt:lpwstr>
      </vt:variant>
      <vt:variant>
        <vt:i4>1114161</vt:i4>
      </vt:variant>
      <vt:variant>
        <vt:i4>98</vt:i4>
      </vt:variant>
      <vt:variant>
        <vt:i4>0</vt:i4>
      </vt:variant>
      <vt:variant>
        <vt:i4>5</vt:i4>
      </vt:variant>
      <vt:variant>
        <vt:lpwstr/>
      </vt:variant>
      <vt:variant>
        <vt:lpwstr>_Toc125557064</vt:lpwstr>
      </vt:variant>
      <vt:variant>
        <vt:i4>1114161</vt:i4>
      </vt:variant>
      <vt:variant>
        <vt:i4>92</vt:i4>
      </vt:variant>
      <vt:variant>
        <vt:i4>0</vt:i4>
      </vt:variant>
      <vt:variant>
        <vt:i4>5</vt:i4>
      </vt:variant>
      <vt:variant>
        <vt:lpwstr/>
      </vt:variant>
      <vt:variant>
        <vt:lpwstr>_Toc125557063</vt:lpwstr>
      </vt:variant>
      <vt:variant>
        <vt:i4>1114161</vt:i4>
      </vt:variant>
      <vt:variant>
        <vt:i4>86</vt:i4>
      </vt:variant>
      <vt:variant>
        <vt:i4>0</vt:i4>
      </vt:variant>
      <vt:variant>
        <vt:i4>5</vt:i4>
      </vt:variant>
      <vt:variant>
        <vt:lpwstr/>
      </vt:variant>
      <vt:variant>
        <vt:lpwstr>_Toc125557062</vt:lpwstr>
      </vt:variant>
      <vt:variant>
        <vt:i4>1114161</vt:i4>
      </vt:variant>
      <vt:variant>
        <vt:i4>80</vt:i4>
      </vt:variant>
      <vt:variant>
        <vt:i4>0</vt:i4>
      </vt:variant>
      <vt:variant>
        <vt:i4>5</vt:i4>
      </vt:variant>
      <vt:variant>
        <vt:lpwstr/>
      </vt:variant>
      <vt:variant>
        <vt:lpwstr>_Toc125557061</vt:lpwstr>
      </vt:variant>
      <vt:variant>
        <vt:i4>1114161</vt:i4>
      </vt:variant>
      <vt:variant>
        <vt:i4>74</vt:i4>
      </vt:variant>
      <vt:variant>
        <vt:i4>0</vt:i4>
      </vt:variant>
      <vt:variant>
        <vt:i4>5</vt:i4>
      </vt:variant>
      <vt:variant>
        <vt:lpwstr/>
      </vt:variant>
      <vt:variant>
        <vt:lpwstr>_Toc125557060</vt:lpwstr>
      </vt:variant>
      <vt:variant>
        <vt:i4>1179697</vt:i4>
      </vt:variant>
      <vt:variant>
        <vt:i4>68</vt:i4>
      </vt:variant>
      <vt:variant>
        <vt:i4>0</vt:i4>
      </vt:variant>
      <vt:variant>
        <vt:i4>5</vt:i4>
      </vt:variant>
      <vt:variant>
        <vt:lpwstr/>
      </vt:variant>
      <vt:variant>
        <vt:lpwstr>_Toc125557059</vt:lpwstr>
      </vt:variant>
      <vt:variant>
        <vt:i4>1179697</vt:i4>
      </vt:variant>
      <vt:variant>
        <vt:i4>62</vt:i4>
      </vt:variant>
      <vt:variant>
        <vt:i4>0</vt:i4>
      </vt:variant>
      <vt:variant>
        <vt:i4>5</vt:i4>
      </vt:variant>
      <vt:variant>
        <vt:lpwstr/>
      </vt:variant>
      <vt:variant>
        <vt:lpwstr>_Toc125557058</vt:lpwstr>
      </vt:variant>
      <vt:variant>
        <vt:i4>1179697</vt:i4>
      </vt:variant>
      <vt:variant>
        <vt:i4>56</vt:i4>
      </vt:variant>
      <vt:variant>
        <vt:i4>0</vt:i4>
      </vt:variant>
      <vt:variant>
        <vt:i4>5</vt:i4>
      </vt:variant>
      <vt:variant>
        <vt:lpwstr/>
      </vt:variant>
      <vt:variant>
        <vt:lpwstr>_Toc125557057</vt:lpwstr>
      </vt:variant>
      <vt:variant>
        <vt:i4>1179697</vt:i4>
      </vt:variant>
      <vt:variant>
        <vt:i4>50</vt:i4>
      </vt:variant>
      <vt:variant>
        <vt:i4>0</vt:i4>
      </vt:variant>
      <vt:variant>
        <vt:i4>5</vt:i4>
      </vt:variant>
      <vt:variant>
        <vt:lpwstr/>
      </vt:variant>
      <vt:variant>
        <vt:lpwstr>_Toc125557056</vt:lpwstr>
      </vt:variant>
      <vt:variant>
        <vt:i4>1179697</vt:i4>
      </vt:variant>
      <vt:variant>
        <vt:i4>44</vt:i4>
      </vt:variant>
      <vt:variant>
        <vt:i4>0</vt:i4>
      </vt:variant>
      <vt:variant>
        <vt:i4>5</vt:i4>
      </vt:variant>
      <vt:variant>
        <vt:lpwstr/>
      </vt:variant>
      <vt:variant>
        <vt:lpwstr>_Toc125557055</vt:lpwstr>
      </vt:variant>
      <vt:variant>
        <vt:i4>1179697</vt:i4>
      </vt:variant>
      <vt:variant>
        <vt:i4>38</vt:i4>
      </vt:variant>
      <vt:variant>
        <vt:i4>0</vt:i4>
      </vt:variant>
      <vt:variant>
        <vt:i4>5</vt:i4>
      </vt:variant>
      <vt:variant>
        <vt:lpwstr/>
      </vt:variant>
      <vt:variant>
        <vt:lpwstr>_Toc125557054</vt:lpwstr>
      </vt:variant>
      <vt:variant>
        <vt:i4>1179697</vt:i4>
      </vt:variant>
      <vt:variant>
        <vt:i4>32</vt:i4>
      </vt:variant>
      <vt:variant>
        <vt:i4>0</vt:i4>
      </vt:variant>
      <vt:variant>
        <vt:i4>5</vt:i4>
      </vt:variant>
      <vt:variant>
        <vt:lpwstr/>
      </vt:variant>
      <vt:variant>
        <vt:lpwstr>_Toc125557053</vt:lpwstr>
      </vt:variant>
      <vt:variant>
        <vt:i4>1179697</vt:i4>
      </vt:variant>
      <vt:variant>
        <vt:i4>26</vt:i4>
      </vt:variant>
      <vt:variant>
        <vt:i4>0</vt:i4>
      </vt:variant>
      <vt:variant>
        <vt:i4>5</vt:i4>
      </vt:variant>
      <vt:variant>
        <vt:lpwstr/>
      </vt:variant>
      <vt:variant>
        <vt:lpwstr>_Toc125557052</vt:lpwstr>
      </vt:variant>
      <vt:variant>
        <vt:i4>1179697</vt:i4>
      </vt:variant>
      <vt:variant>
        <vt:i4>20</vt:i4>
      </vt:variant>
      <vt:variant>
        <vt:i4>0</vt:i4>
      </vt:variant>
      <vt:variant>
        <vt:i4>5</vt:i4>
      </vt:variant>
      <vt:variant>
        <vt:lpwstr/>
      </vt:variant>
      <vt:variant>
        <vt:lpwstr>_Toc125557051</vt:lpwstr>
      </vt:variant>
      <vt:variant>
        <vt:i4>1179697</vt:i4>
      </vt:variant>
      <vt:variant>
        <vt:i4>14</vt:i4>
      </vt:variant>
      <vt:variant>
        <vt:i4>0</vt:i4>
      </vt:variant>
      <vt:variant>
        <vt:i4>5</vt:i4>
      </vt:variant>
      <vt:variant>
        <vt:lpwstr/>
      </vt:variant>
      <vt:variant>
        <vt:lpwstr>_Toc125557050</vt:lpwstr>
      </vt:variant>
      <vt:variant>
        <vt:i4>1245233</vt:i4>
      </vt:variant>
      <vt:variant>
        <vt:i4>8</vt:i4>
      </vt:variant>
      <vt:variant>
        <vt:i4>0</vt:i4>
      </vt:variant>
      <vt:variant>
        <vt:i4>5</vt:i4>
      </vt:variant>
      <vt:variant>
        <vt:lpwstr/>
      </vt:variant>
      <vt:variant>
        <vt:lpwstr>_Toc125557049</vt:lpwstr>
      </vt:variant>
      <vt:variant>
        <vt:i4>1245233</vt:i4>
      </vt:variant>
      <vt:variant>
        <vt:i4>2</vt:i4>
      </vt:variant>
      <vt:variant>
        <vt:i4>0</vt:i4>
      </vt:variant>
      <vt:variant>
        <vt:i4>5</vt:i4>
      </vt:variant>
      <vt:variant>
        <vt:lpwstr/>
      </vt:variant>
      <vt:variant>
        <vt:lpwstr>_Toc125557048</vt:lpwstr>
      </vt:variant>
      <vt:variant>
        <vt:i4>196652</vt:i4>
      </vt:variant>
      <vt:variant>
        <vt:i4>3</vt:i4>
      </vt:variant>
      <vt:variant>
        <vt:i4>0</vt:i4>
      </vt:variant>
      <vt:variant>
        <vt:i4>5</vt:i4>
      </vt:variant>
      <vt:variant>
        <vt:lpwstr>mailto:Andrew.Hamilton@Waterboards.ca.gov</vt:lpwstr>
      </vt:variant>
      <vt:variant>
        <vt:lpwstr/>
      </vt:variant>
      <vt:variant>
        <vt:i4>524331</vt:i4>
      </vt:variant>
      <vt:variant>
        <vt:i4>0</vt:i4>
      </vt:variant>
      <vt:variant>
        <vt:i4>0</vt:i4>
      </vt:variant>
      <vt:variant>
        <vt:i4>5</vt:i4>
      </vt:variant>
      <vt:variant>
        <vt:lpwstr>mailto:melissa.hall@waterboards.ca.gov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Coffin, Scott@Waterboards</dc:creator>
  <cp:keywords/>
  <dc:description/>
  <cp:lastModifiedBy>Coffin, Scott@Waterboards</cp:lastModifiedBy>
  <cp:revision>57</cp:revision>
  <cp:lastPrinted>2023-09-18T17:58:00Z</cp:lastPrinted>
  <dcterms:created xsi:type="dcterms:W3CDTF">2023-12-05T00:57:00Z</dcterms:created>
  <dcterms:modified xsi:type="dcterms:W3CDTF">2024-01-19T19:45:00Z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0x010100AA071883F2983240B6E491D588366211</vt:lpwstr>
  </property>
</Properties>
</file>